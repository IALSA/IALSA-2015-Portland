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62F34" w14:textId="2F94AC38" w:rsidR="00B21F55" w:rsidRDefault="00B21F55" w:rsidP="002C5340">
      <w:pPr>
        <w:spacing w:line="480" w:lineRule="auto"/>
        <w:jc w:val="center"/>
        <w:rPr>
          <w:sz w:val="24"/>
        </w:rPr>
      </w:pPr>
      <w:r w:rsidRPr="008F3B07">
        <w:rPr>
          <w:sz w:val="24"/>
        </w:rPr>
        <w:t>Associations among age-related change</w:t>
      </w:r>
      <w:r w:rsidR="0099148D">
        <w:rPr>
          <w:sz w:val="24"/>
        </w:rPr>
        <w:t>s</w:t>
      </w:r>
      <w:r w:rsidRPr="008F3B07">
        <w:rPr>
          <w:sz w:val="24"/>
        </w:rPr>
        <w:t xml:space="preserve"> in physical function:</w:t>
      </w:r>
      <w:r w:rsidR="00FB56EE">
        <w:rPr>
          <w:sz w:val="24"/>
        </w:rPr>
        <w:t xml:space="preserve"> </w:t>
      </w:r>
      <w:r w:rsidRPr="008F3B07">
        <w:rPr>
          <w:sz w:val="24"/>
        </w:rPr>
        <w:t>A coordinated analysis</w:t>
      </w:r>
    </w:p>
    <w:p w14:paraId="759FB5D6" w14:textId="77777777" w:rsidR="00FB56EE" w:rsidRPr="008F3B07" w:rsidRDefault="00FB56EE" w:rsidP="002C5340">
      <w:pPr>
        <w:spacing w:line="480" w:lineRule="auto"/>
        <w:jc w:val="center"/>
        <w:rPr>
          <w:sz w:val="24"/>
        </w:rPr>
      </w:pPr>
    </w:p>
    <w:p w14:paraId="0FC9BC28" w14:textId="77777777" w:rsidR="008F3B07" w:rsidRDefault="008F3B07" w:rsidP="002C5340">
      <w:pPr>
        <w:spacing w:line="480" w:lineRule="auto"/>
        <w:jc w:val="center"/>
      </w:pPr>
      <w:r>
        <w:t>Andrea M. Piccinin</w:t>
      </w:r>
    </w:p>
    <w:p w14:paraId="3D74F5A5" w14:textId="549492F7" w:rsidR="00C251D5" w:rsidRDefault="00C251D5" w:rsidP="002C5340">
      <w:pPr>
        <w:spacing w:line="480" w:lineRule="auto"/>
        <w:jc w:val="center"/>
      </w:pPr>
      <w:r>
        <w:t>Annie Robitaille</w:t>
      </w:r>
    </w:p>
    <w:p w14:paraId="4B009B9A" w14:textId="77777777" w:rsidR="00C251D5" w:rsidRDefault="00C251D5" w:rsidP="002C5340">
      <w:pPr>
        <w:spacing w:line="480" w:lineRule="auto"/>
        <w:jc w:val="center"/>
      </w:pPr>
      <w:r>
        <w:t>Cassandra L. Brown</w:t>
      </w:r>
    </w:p>
    <w:p w14:paraId="4518762B" w14:textId="77777777" w:rsidR="00564FEB" w:rsidRDefault="00564FEB" w:rsidP="002C5340">
      <w:pPr>
        <w:spacing w:line="480" w:lineRule="auto"/>
        <w:jc w:val="center"/>
      </w:pPr>
      <w:r>
        <w:t>Andrey V. Koval</w:t>
      </w:r>
    </w:p>
    <w:p w14:paraId="0130F666" w14:textId="37F1658A" w:rsidR="00D35034" w:rsidRDefault="00D35034" w:rsidP="002C5340">
      <w:pPr>
        <w:spacing w:line="480" w:lineRule="auto"/>
        <w:jc w:val="center"/>
      </w:pPr>
      <w:r>
        <w:t>University of Victoria</w:t>
      </w:r>
    </w:p>
    <w:p w14:paraId="6D371368" w14:textId="77777777" w:rsidR="0099148D" w:rsidRDefault="0099148D" w:rsidP="002C5340">
      <w:pPr>
        <w:spacing w:line="480" w:lineRule="auto"/>
        <w:jc w:val="center"/>
      </w:pPr>
      <w:r>
        <w:t>Graciela Muniz</w:t>
      </w:r>
    </w:p>
    <w:p w14:paraId="7ABCAE91" w14:textId="4870874C" w:rsidR="008F3B07" w:rsidRDefault="0099148D" w:rsidP="002C5340">
      <w:pPr>
        <w:spacing w:line="480" w:lineRule="auto"/>
        <w:jc w:val="center"/>
      </w:pPr>
      <w:r>
        <w:t>University of Edinburgh</w:t>
      </w:r>
    </w:p>
    <w:p w14:paraId="42D97BFF" w14:textId="77777777" w:rsidR="00C251D5" w:rsidRDefault="001B6570" w:rsidP="002C5340">
      <w:pPr>
        <w:spacing w:line="480" w:lineRule="auto"/>
        <w:jc w:val="center"/>
      </w:pPr>
      <w:r>
        <w:t>Sean Clouston</w:t>
      </w:r>
    </w:p>
    <w:p w14:paraId="2C76AAB9" w14:textId="77777777" w:rsidR="001B6570" w:rsidRDefault="001B6570" w:rsidP="002C5340">
      <w:pPr>
        <w:spacing w:line="480" w:lineRule="auto"/>
        <w:jc w:val="center"/>
      </w:pPr>
      <w:r>
        <w:t>Stony Brook School of Medicine</w:t>
      </w:r>
    </w:p>
    <w:p w14:paraId="4AA1E108" w14:textId="741C2DE1" w:rsidR="007F3A88" w:rsidRDefault="00C251D5" w:rsidP="002C5340">
      <w:pPr>
        <w:spacing w:line="480" w:lineRule="auto"/>
        <w:jc w:val="center"/>
      </w:pPr>
      <w:r>
        <w:t>Andrea</w:t>
      </w:r>
      <w:r w:rsidR="008667F0">
        <w:t xml:space="preserve"> R.</w:t>
      </w:r>
      <w:r>
        <w:t xml:space="preserve"> Zammit</w:t>
      </w:r>
    </w:p>
    <w:p w14:paraId="564361F3" w14:textId="77777777" w:rsidR="00C251D5" w:rsidRDefault="00D02C2C" w:rsidP="002C5340">
      <w:pPr>
        <w:spacing w:line="480" w:lineRule="auto"/>
        <w:jc w:val="center"/>
      </w:pPr>
      <w:r>
        <w:t>Albert Einstein College of Medicine</w:t>
      </w:r>
    </w:p>
    <w:p w14:paraId="2487AE17" w14:textId="2F91A995" w:rsidR="00C251D5" w:rsidRDefault="00C251D5" w:rsidP="002C5340">
      <w:pPr>
        <w:spacing w:line="480" w:lineRule="auto"/>
        <w:jc w:val="center"/>
      </w:pPr>
      <w:r>
        <w:t xml:space="preserve">Philipp </w:t>
      </w:r>
      <w:proofErr w:type="spellStart"/>
      <w:r>
        <w:t>Handschuh</w:t>
      </w:r>
      <w:proofErr w:type="spellEnd"/>
      <w:r w:rsidR="007F3A88">
        <w:t xml:space="preserve"> </w:t>
      </w:r>
    </w:p>
    <w:p w14:paraId="042E6C05" w14:textId="77777777" w:rsidR="00C251D5" w:rsidRDefault="00D02C2C" w:rsidP="002C5340">
      <w:pPr>
        <w:spacing w:line="480" w:lineRule="auto"/>
        <w:jc w:val="center"/>
      </w:pPr>
      <w:r>
        <w:t xml:space="preserve">Ulm University </w:t>
      </w:r>
    </w:p>
    <w:p w14:paraId="105B4080" w14:textId="77777777" w:rsidR="00C251D5" w:rsidRDefault="00C251D5" w:rsidP="002C5340">
      <w:pPr>
        <w:spacing w:line="480" w:lineRule="auto"/>
        <w:jc w:val="center"/>
      </w:pPr>
      <w:r>
        <w:t>Chenkai Wu</w:t>
      </w:r>
    </w:p>
    <w:p w14:paraId="17C61A90" w14:textId="77777777" w:rsidR="00C251D5" w:rsidRDefault="00C251D5" w:rsidP="002C5340">
      <w:pPr>
        <w:spacing w:line="480" w:lineRule="auto"/>
        <w:jc w:val="center"/>
      </w:pPr>
      <w:r>
        <w:t>Oregon State University</w:t>
      </w:r>
    </w:p>
    <w:p w14:paraId="5DC5D8FC" w14:textId="52CE7E1B" w:rsidR="00C251D5" w:rsidRDefault="00C251D5" w:rsidP="002C5340">
      <w:pPr>
        <w:spacing w:line="480" w:lineRule="auto"/>
        <w:jc w:val="center"/>
      </w:pPr>
      <w:r>
        <w:t>Valerie Jarry</w:t>
      </w:r>
    </w:p>
    <w:p w14:paraId="0A22316A" w14:textId="77777777" w:rsidR="00C251D5" w:rsidRDefault="00C251D5" w:rsidP="002C5340">
      <w:pPr>
        <w:spacing w:line="480" w:lineRule="auto"/>
        <w:jc w:val="center"/>
      </w:pPr>
      <w:proofErr w:type="spellStart"/>
      <w:r>
        <w:t>Université</w:t>
      </w:r>
      <w:proofErr w:type="spellEnd"/>
      <w:r>
        <w:t xml:space="preserve"> </w:t>
      </w:r>
      <w:r w:rsidR="004B4C52">
        <w:t xml:space="preserve">de </w:t>
      </w:r>
      <w:proofErr w:type="spellStart"/>
      <w:r w:rsidR="004B4C52">
        <w:t>Sherbrooke</w:t>
      </w:r>
      <w:proofErr w:type="spellEnd"/>
    </w:p>
    <w:p w14:paraId="5CCE5844" w14:textId="77777777" w:rsidR="00C251D5" w:rsidRDefault="00C251D5" w:rsidP="002C5340">
      <w:pPr>
        <w:spacing w:line="480" w:lineRule="auto"/>
        <w:jc w:val="center"/>
      </w:pPr>
      <w:r>
        <w:lastRenderedPageBreak/>
        <w:t>Deborah Finkel</w:t>
      </w:r>
    </w:p>
    <w:p w14:paraId="731D21B6" w14:textId="77777777" w:rsidR="00C251D5" w:rsidRDefault="00D02C2C" w:rsidP="002C5340">
      <w:pPr>
        <w:spacing w:line="480" w:lineRule="auto"/>
        <w:jc w:val="center"/>
      </w:pPr>
      <w:r>
        <w:t>Indiana University Southeast</w:t>
      </w:r>
    </w:p>
    <w:p w14:paraId="61BEC59D" w14:textId="77777777" w:rsidR="00FB56EE" w:rsidRDefault="00FB56EE" w:rsidP="00FB56EE">
      <w:pPr>
        <w:spacing w:line="480" w:lineRule="auto"/>
        <w:jc w:val="center"/>
      </w:pPr>
      <w:r>
        <w:t>David Bennett</w:t>
      </w:r>
    </w:p>
    <w:p w14:paraId="6EAFF6D1" w14:textId="77777777" w:rsidR="00FB56EE" w:rsidRDefault="00FB56EE" w:rsidP="00FB56EE">
      <w:pPr>
        <w:spacing w:line="480" w:lineRule="auto"/>
        <w:jc w:val="center"/>
      </w:pPr>
      <w:r>
        <w:t>Rush University Medical Center</w:t>
      </w:r>
    </w:p>
    <w:p w14:paraId="51207FC2" w14:textId="77777777" w:rsidR="00FB56EE" w:rsidRDefault="00FB56EE" w:rsidP="00FB56EE">
      <w:pPr>
        <w:spacing w:line="480" w:lineRule="auto"/>
        <w:jc w:val="center"/>
      </w:pPr>
      <w:proofErr w:type="spellStart"/>
      <w:r>
        <w:t>Dorly</w:t>
      </w:r>
      <w:proofErr w:type="spellEnd"/>
      <w:r>
        <w:t xml:space="preserve"> </w:t>
      </w:r>
      <w:proofErr w:type="spellStart"/>
      <w:r>
        <w:t>Deeg</w:t>
      </w:r>
      <w:proofErr w:type="spellEnd"/>
    </w:p>
    <w:p w14:paraId="66D20A4B" w14:textId="77777777" w:rsidR="00FB56EE" w:rsidRDefault="00FB56EE" w:rsidP="00FB56EE">
      <w:pPr>
        <w:spacing w:line="480" w:lineRule="auto"/>
        <w:jc w:val="center"/>
      </w:pPr>
      <w:proofErr w:type="spellStart"/>
      <w:r>
        <w:t>Vrije</w:t>
      </w:r>
      <w:proofErr w:type="spellEnd"/>
      <w:r>
        <w:t xml:space="preserve"> </w:t>
      </w:r>
      <w:proofErr w:type="spellStart"/>
      <w:r>
        <w:t>Universiteit</w:t>
      </w:r>
      <w:proofErr w:type="spellEnd"/>
      <w:r>
        <w:t xml:space="preserve"> Medical Centre Amsterdam</w:t>
      </w:r>
    </w:p>
    <w:p w14:paraId="18D664B8" w14:textId="1B07EC69" w:rsidR="007F3A88" w:rsidRDefault="007F3A88" w:rsidP="002C5340">
      <w:pPr>
        <w:spacing w:line="480" w:lineRule="auto"/>
        <w:jc w:val="center"/>
      </w:pPr>
      <w:r>
        <w:t>Boo Johansson</w:t>
      </w:r>
    </w:p>
    <w:p w14:paraId="56587832" w14:textId="3DD744CE" w:rsidR="007F3A88" w:rsidRDefault="007F3A88" w:rsidP="002C5340">
      <w:pPr>
        <w:spacing w:line="480" w:lineRule="auto"/>
        <w:jc w:val="center"/>
      </w:pPr>
      <w:r>
        <w:t>University of Gothenburg</w:t>
      </w:r>
    </w:p>
    <w:p w14:paraId="26088915" w14:textId="772809E2" w:rsidR="00FB56EE" w:rsidRPr="00FB56EE" w:rsidRDefault="00FB56EE" w:rsidP="00FB56EE">
      <w:pPr>
        <w:spacing w:line="480" w:lineRule="auto"/>
        <w:jc w:val="center"/>
      </w:pPr>
      <w:r>
        <w:t xml:space="preserve">Mindy Katz </w:t>
      </w:r>
      <w:r w:rsidRPr="00FB56EE">
        <w:t>and Richard Lipton</w:t>
      </w:r>
    </w:p>
    <w:p w14:paraId="307FBB07" w14:textId="77777777" w:rsidR="00FB56EE" w:rsidRPr="00FB56EE" w:rsidRDefault="00FB56EE" w:rsidP="00FB56EE">
      <w:pPr>
        <w:spacing w:line="480" w:lineRule="auto"/>
        <w:jc w:val="center"/>
      </w:pPr>
      <w:r w:rsidRPr="00FB56EE">
        <w:t>Albert Einstein College of Medicine</w:t>
      </w:r>
    </w:p>
    <w:p w14:paraId="1D18D97E" w14:textId="77777777" w:rsidR="00FB56EE" w:rsidRDefault="00FB56EE" w:rsidP="00FB56EE">
      <w:pPr>
        <w:spacing w:line="480" w:lineRule="auto"/>
        <w:jc w:val="center"/>
      </w:pPr>
      <w:r>
        <w:t>Mike Martin</w:t>
      </w:r>
    </w:p>
    <w:p w14:paraId="5D5C8A64" w14:textId="77777777" w:rsidR="00FB56EE" w:rsidRDefault="00FB56EE" w:rsidP="00FB56EE">
      <w:pPr>
        <w:spacing w:line="480" w:lineRule="auto"/>
        <w:jc w:val="center"/>
      </w:pPr>
      <w:r>
        <w:t>University of Zurich</w:t>
      </w:r>
    </w:p>
    <w:p w14:paraId="2BE64D28" w14:textId="77777777" w:rsidR="00FB56EE" w:rsidRPr="00D35034" w:rsidRDefault="00FB56EE" w:rsidP="00FB56EE">
      <w:pPr>
        <w:spacing w:line="480" w:lineRule="auto"/>
        <w:jc w:val="center"/>
      </w:pPr>
      <w:r w:rsidRPr="00D35034">
        <w:t>Hélène Payette</w:t>
      </w:r>
    </w:p>
    <w:p w14:paraId="3D2AB486" w14:textId="77777777" w:rsidR="00FB56EE" w:rsidRPr="00D35034" w:rsidRDefault="00FB56EE" w:rsidP="00FB56EE">
      <w:pPr>
        <w:spacing w:line="480" w:lineRule="auto"/>
        <w:jc w:val="center"/>
      </w:pPr>
      <w:proofErr w:type="spellStart"/>
      <w:r w:rsidRPr="00D35034">
        <w:t>Université</w:t>
      </w:r>
      <w:proofErr w:type="spellEnd"/>
      <w:r w:rsidRPr="00D35034">
        <w:t xml:space="preserve"> de </w:t>
      </w:r>
      <w:proofErr w:type="spellStart"/>
      <w:r w:rsidRPr="00D35034">
        <w:t>Sherbrooke</w:t>
      </w:r>
      <w:proofErr w:type="spellEnd"/>
    </w:p>
    <w:p w14:paraId="7339C5E9" w14:textId="68B87FC4" w:rsidR="004E1597" w:rsidRDefault="004E1597" w:rsidP="002C5340">
      <w:pPr>
        <w:spacing w:line="480" w:lineRule="auto"/>
        <w:jc w:val="center"/>
      </w:pPr>
      <w:r>
        <w:t>Nancy Pedersen</w:t>
      </w:r>
    </w:p>
    <w:p w14:paraId="54F6DFA4" w14:textId="77777777" w:rsidR="00D35034" w:rsidRDefault="004E1597" w:rsidP="002C5340">
      <w:pPr>
        <w:spacing w:line="480" w:lineRule="auto"/>
        <w:jc w:val="center"/>
      </w:pPr>
      <w:proofErr w:type="spellStart"/>
      <w:r>
        <w:t>Karolinska</w:t>
      </w:r>
      <w:proofErr w:type="spellEnd"/>
      <w:r>
        <w:t xml:space="preserve"> Institute</w:t>
      </w:r>
      <w:r w:rsidR="00D35034" w:rsidRPr="00D35034">
        <w:t xml:space="preserve"> </w:t>
      </w:r>
    </w:p>
    <w:p w14:paraId="0B3FFD9B" w14:textId="77777777" w:rsidR="00D35034" w:rsidRDefault="00D35034" w:rsidP="00D35034">
      <w:pPr>
        <w:spacing w:line="480" w:lineRule="auto"/>
        <w:jc w:val="center"/>
      </w:pPr>
      <w:r>
        <w:t>Scott M. Hofer</w:t>
      </w:r>
    </w:p>
    <w:p w14:paraId="30F0E8D8" w14:textId="77777777" w:rsidR="00D35034" w:rsidRDefault="00D35034" w:rsidP="00D35034">
      <w:pPr>
        <w:spacing w:line="480" w:lineRule="auto"/>
        <w:jc w:val="center"/>
      </w:pPr>
      <w:r>
        <w:t>University of Victoria</w:t>
      </w:r>
    </w:p>
    <w:p w14:paraId="6028FA7E" w14:textId="77777777" w:rsidR="00D35034" w:rsidRDefault="00D35034">
      <w:r>
        <w:br w:type="page"/>
      </w:r>
    </w:p>
    <w:p w14:paraId="3853F468" w14:textId="45260F62" w:rsidR="00B21F55" w:rsidRDefault="00C251D5" w:rsidP="002C5340">
      <w:pPr>
        <w:spacing w:line="480" w:lineRule="auto"/>
        <w:jc w:val="center"/>
      </w:pPr>
      <w:r>
        <w:lastRenderedPageBreak/>
        <w:t>Abstract</w:t>
      </w:r>
    </w:p>
    <w:p w14:paraId="6CCCAB0C" w14:textId="1EA8A6A8" w:rsidR="0038660F" w:rsidRDefault="0038660F" w:rsidP="002C5340">
      <w:pPr>
        <w:spacing w:line="480" w:lineRule="auto"/>
      </w:pPr>
      <w:r>
        <w:t xml:space="preserve">Background: Poor physical function in late life predicts mobility limitations, cognitive decline, dementia, falls and death. Cross-sectional research suggests there are associations across different </w:t>
      </w:r>
      <w:r w:rsidR="00142461">
        <w:t xml:space="preserve">domains of </w:t>
      </w:r>
      <w:r>
        <w:t>physical function</w:t>
      </w:r>
      <w:r w:rsidR="00142461">
        <w:t>ing</w:t>
      </w:r>
      <w:r>
        <w:t xml:space="preserve">. </w:t>
      </w:r>
      <w:r w:rsidR="00142461">
        <w:t>Such</w:t>
      </w:r>
      <w:r>
        <w:t xml:space="preserve"> associations may</w:t>
      </w:r>
      <w:r w:rsidR="00142461">
        <w:t xml:space="preserve"> alternatively</w:t>
      </w:r>
      <w:r>
        <w:t xml:space="preserve"> index </w:t>
      </w:r>
      <w:r w:rsidR="00142461">
        <w:t>multi</w:t>
      </w:r>
      <w:r w:rsidR="008667F0">
        <w:t>-</w:t>
      </w:r>
      <w:r w:rsidR="00142461">
        <w:t xml:space="preserve">domain </w:t>
      </w:r>
      <w:r>
        <w:t xml:space="preserve">functional </w:t>
      </w:r>
      <w:r w:rsidR="00142461">
        <w:t>aging</w:t>
      </w:r>
      <w:r>
        <w:t xml:space="preserve">, or may represent causal links among functions. </w:t>
      </w:r>
      <w:r w:rsidR="003D3031">
        <w:t>This study evaluated whether, and the extent to which, cross-sectional associations are reflective of correlated longitudinal changes across studies.</w:t>
      </w:r>
    </w:p>
    <w:p w14:paraId="02CAE772" w14:textId="168FAA28" w:rsidR="0038660F" w:rsidRDefault="0038660F" w:rsidP="002C5340">
      <w:pPr>
        <w:spacing w:line="480" w:lineRule="auto"/>
      </w:pPr>
      <w:r>
        <w:t xml:space="preserve">Methods: </w:t>
      </w:r>
      <w:r w:rsidR="00142461">
        <w:t>Bivariate Latent Growth Models were applied to nine</w:t>
      </w:r>
      <w:r>
        <w:t xml:space="preserve"> </w:t>
      </w:r>
      <w:r w:rsidR="00142461">
        <w:t xml:space="preserve">independent </w:t>
      </w:r>
      <w:r>
        <w:t xml:space="preserve">studies </w:t>
      </w:r>
      <w:r w:rsidR="00142461">
        <w:t>in</w:t>
      </w:r>
      <w:r>
        <w:t xml:space="preserve"> the Integrative Analysis of Longitudinal Studies of Aging (IALSA) Network. </w:t>
      </w:r>
      <w:r w:rsidR="00142461">
        <w:t>Results are combined using fixed-</w:t>
      </w:r>
      <w:r w:rsidR="00293963">
        <w:t xml:space="preserve"> and random-</w:t>
      </w:r>
      <w:r w:rsidR="00142461">
        <w:t>effects meta-analysis.</w:t>
      </w:r>
    </w:p>
    <w:p w14:paraId="3D1DAC19" w14:textId="5E77C246" w:rsidR="0038660F" w:rsidRDefault="0038660F" w:rsidP="002C5340">
      <w:pPr>
        <w:spacing w:line="480" w:lineRule="auto"/>
      </w:pPr>
      <w:r>
        <w:t xml:space="preserve">Results: Changes in physical </w:t>
      </w:r>
      <w:r w:rsidR="008667F0">
        <w:t>capability</w:t>
      </w:r>
      <w:r>
        <w:t xml:space="preserve"> variables considered here were significantly correlated. The most consistent correlations across the nine studies were between change in walking speed and change in pulmonary function measured by peak expiratory flow. Significant associations between change in grip strength and change in walking speed were almost as frequent. Change in peak flow and change in grip strength were only associat</w:t>
      </w:r>
      <w:r w:rsidR="008667F0">
        <w:t>ed</w:t>
      </w:r>
      <w:r>
        <w:t xml:space="preserve"> in half of the studies.</w:t>
      </w:r>
    </w:p>
    <w:p w14:paraId="016795EC" w14:textId="07AA1C36" w:rsidR="00142461" w:rsidRPr="00142461" w:rsidRDefault="0038660F" w:rsidP="002C5340">
      <w:pPr>
        <w:spacing w:line="480" w:lineRule="auto"/>
      </w:pPr>
      <w:r>
        <w:t xml:space="preserve">Conclusions: </w:t>
      </w:r>
      <w:r w:rsidR="00142461" w:rsidRPr="00142461">
        <w:t>Physical function declines were found to consistently co-occur within individuals. This is suggestive of a common, underlying process indicative of common aging that crosses domains</w:t>
      </w:r>
      <w:r w:rsidR="008667F0">
        <w:t>, however, it may also reflect the interdependence of different functional systems</w:t>
      </w:r>
      <w:r w:rsidR="00142461" w:rsidRPr="00142461">
        <w:t xml:space="preserve">.  </w:t>
      </w:r>
    </w:p>
    <w:p w14:paraId="355C1C5F" w14:textId="2F38058C" w:rsidR="00EC33C7" w:rsidRDefault="000A6BDA" w:rsidP="002C5340">
      <w:pPr>
        <w:spacing w:line="480" w:lineRule="auto"/>
      </w:pPr>
      <w:commentRangeStart w:id="0"/>
      <w:r>
        <w:rPr>
          <w:noProof/>
        </w:rPr>
        <mc:AlternateContent>
          <mc:Choice Requires="wps">
            <w:drawing>
              <wp:anchor distT="45720" distB="45720" distL="114300" distR="114300" simplePos="0" relativeHeight="251659264" behindDoc="0" locked="0" layoutInCell="1" allowOverlap="1" wp14:anchorId="42531255" wp14:editId="24A0D732">
                <wp:simplePos x="0" y="0"/>
                <wp:positionH relativeFrom="margin">
                  <wp:align>left</wp:align>
                </wp:positionH>
                <wp:positionV relativeFrom="paragraph">
                  <wp:posOffset>583565</wp:posOffset>
                </wp:positionV>
                <wp:extent cx="5554345" cy="679450"/>
                <wp:effectExtent l="0" t="0" r="2730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345" cy="679450"/>
                        </a:xfrm>
                        <a:prstGeom prst="rect">
                          <a:avLst/>
                        </a:prstGeom>
                        <a:solidFill>
                          <a:srgbClr val="FFFFFF"/>
                        </a:solidFill>
                        <a:ln w="9525">
                          <a:solidFill>
                            <a:srgbClr val="000000"/>
                          </a:solidFill>
                          <a:miter lim="800000"/>
                          <a:headEnd/>
                          <a:tailEnd/>
                        </a:ln>
                      </wps:spPr>
                      <wps:txbx>
                        <w:txbxContent>
                          <w:p w14:paraId="74502972" w14:textId="6F46FE35" w:rsidR="00293963" w:rsidRDefault="00293963" w:rsidP="000A6BDA">
                            <w:pPr>
                              <w:pStyle w:val="ListParagraph"/>
                              <w:numPr>
                                <w:ilvl w:val="0"/>
                                <w:numId w:val="2"/>
                              </w:numPr>
                            </w:pPr>
                            <w:r>
                              <w:t>Physical capability measures are associated across domains in late adulthood.</w:t>
                            </w:r>
                          </w:p>
                          <w:p w14:paraId="0717E000" w14:textId="42B2AE8B" w:rsidR="00293963" w:rsidRDefault="00293963" w:rsidP="000A6BDA">
                            <w:pPr>
                              <w:pStyle w:val="ListParagraph"/>
                              <w:numPr>
                                <w:ilvl w:val="0"/>
                                <w:numId w:val="2"/>
                              </w:numPr>
                            </w:pPr>
                            <w:r>
                              <w:t>Declines in these physical capabilities are associated over time.</w:t>
                            </w:r>
                          </w:p>
                          <w:p w14:paraId="11933AC2" w14:textId="5E9D2FD2" w:rsidR="00293963" w:rsidRDefault="00293963" w:rsidP="000A6BDA">
                            <w:pPr>
                              <w:pStyle w:val="ListParagraph"/>
                              <w:numPr>
                                <w:ilvl w:val="0"/>
                                <w:numId w:val="2"/>
                              </w:numPr>
                            </w:pPr>
                            <w:r>
                              <w:t>Occasion-related fluctuations are not associated.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31255" id="_x0000_t202" coordsize="21600,21600" o:spt="202" path="m,l,21600r21600,l21600,xe">
                <v:stroke joinstyle="miter"/>
                <v:path gradientshapeok="t" o:connecttype="rect"/>
              </v:shapetype>
              <v:shape id="Text Box 2" o:spid="_x0000_s1026" type="#_x0000_t202" style="position:absolute;margin-left:0;margin-top:45.95pt;width:437.35pt;height:5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">
                <v:textbox>
                  <w:txbxContent>
                    <w:p w14:paraId="74502972" w14:textId="6F46FE35" w:rsidR="00293963" w:rsidRDefault="00293963" w:rsidP="000A6BDA">
                      <w:pPr>
                        <w:pStyle w:val="ListParagraph"/>
                        <w:numPr>
                          <w:ilvl w:val="0"/>
                          <w:numId w:val="2"/>
                        </w:numPr>
                      </w:pPr>
                      <w:r>
                        <w:t>Physical capability measures are associated across domains in late adulthood.</w:t>
                      </w:r>
                    </w:p>
                    <w:p w14:paraId="0717E000" w14:textId="42B2AE8B" w:rsidR="00293963" w:rsidRDefault="00293963" w:rsidP="000A6BDA">
                      <w:pPr>
                        <w:pStyle w:val="ListParagraph"/>
                        <w:numPr>
                          <w:ilvl w:val="0"/>
                          <w:numId w:val="2"/>
                        </w:numPr>
                      </w:pPr>
                      <w:r>
                        <w:t>Declines in these physical capabilities are associated over time.</w:t>
                      </w:r>
                    </w:p>
                    <w:p w14:paraId="11933AC2" w14:textId="5E9D2FD2" w:rsidR="00293963" w:rsidRDefault="00293963" w:rsidP="000A6BDA">
                      <w:pPr>
                        <w:pStyle w:val="ListParagraph"/>
                        <w:numPr>
                          <w:ilvl w:val="0"/>
                          <w:numId w:val="2"/>
                        </w:numPr>
                      </w:pPr>
                      <w:r>
                        <w:t>Occasion-related fluctuations are not associated.</w:t>
                      </w:r>
                    </w:p>
                  </w:txbxContent>
                </v:textbox>
                <w10:wrap type="square" anchorx="margin"/>
              </v:shape>
            </w:pict>
          </mc:Fallback>
        </mc:AlternateContent>
      </w:r>
      <w:r w:rsidR="00271442">
        <w:t>Keywords</w:t>
      </w:r>
      <w:commentRangeEnd w:id="0"/>
      <w:r w:rsidR="00944F82">
        <w:rPr>
          <w:rStyle w:val="CommentReference"/>
        </w:rPr>
        <w:commentReference w:id="0"/>
      </w:r>
      <w:r w:rsidR="00271442">
        <w:t xml:space="preserve">: Aging, Longitudinal, </w:t>
      </w:r>
      <w:r w:rsidR="00D35034">
        <w:t>Physical Capability</w:t>
      </w:r>
      <w:r w:rsidR="00772685">
        <w:t xml:space="preserve">, </w:t>
      </w:r>
      <w:r w:rsidR="00772685" w:rsidRPr="00772685">
        <w:t>multivariate latent growth curve model</w:t>
      </w:r>
      <w:r w:rsidR="00772685">
        <w:t xml:space="preserve">, </w:t>
      </w:r>
      <w:r w:rsidR="00F54185">
        <w:t>walking speed</w:t>
      </w:r>
      <w:r w:rsidR="00772685" w:rsidRPr="00772685">
        <w:t>, grip strength</w:t>
      </w:r>
      <w:r w:rsidR="00772685">
        <w:t>, pulmonary function</w:t>
      </w:r>
      <w:r w:rsidR="00CE50EB">
        <w:t>, meta-analysis</w:t>
      </w:r>
    </w:p>
    <w:p w14:paraId="57387399" w14:textId="77777777" w:rsidR="00413EEA" w:rsidRDefault="00413EEA" w:rsidP="00772685">
      <w:pPr>
        <w:spacing w:after="0" w:line="480" w:lineRule="auto"/>
        <w:contextualSpacing/>
        <w:rPr>
          <w:ins w:id="1" w:author="Annie Robitaille" w:date="2015-10-29T22:32:00Z"/>
          <w:i/>
        </w:rPr>
      </w:pPr>
    </w:p>
    <w:p w14:paraId="48FD6FC9" w14:textId="77777777" w:rsidR="00413EEA" w:rsidRDefault="00413EEA" w:rsidP="00772685">
      <w:pPr>
        <w:spacing w:after="0" w:line="480" w:lineRule="auto"/>
        <w:contextualSpacing/>
        <w:rPr>
          <w:ins w:id="2" w:author="Annie Robitaille" w:date="2015-10-29T22:32:00Z"/>
          <w:i/>
        </w:rPr>
      </w:pPr>
    </w:p>
    <w:p w14:paraId="61103515" w14:textId="73652930" w:rsidR="008F3B07" w:rsidRPr="00FB56EE" w:rsidRDefault="00413EEA" w:rsidP="00293963">
      <w:pPr>
        <w:spacing w:after="0" w:line="480" w:lineRule="auto"/>
        <w:contextualSpacing/>
        <w:rPr>
          <w:i/>
        </w:rPr>
      </w:pPr>
      <w:r>
        <w:rPr>
          <w:i/>
        </w:rPr>
        <w:t xml:space="preserve">To </w:t>
      </w:r>
      <w:r w:rsidR="008F3B07" w:rsidRPr="00FB56EE">
        <w:rPr>
          <w:i/>
        </w:rPr>
        <w:t xml:space="preserve">be submitted to special issue of IJE. </w:t>
      </w:r>
      <w:proofErr w:type="gramStart"/>
      <w:r w:rsidR="008F3B07" w:rsidRPr="00FB56EE">
        <w:rPr>
          <w:i/>
        </w:rPr>
        <w:t>submissions</w:t>
      </w:r>
      <w:proofErr w:type="gramEnd"/>
      <w:r w:rsidR="008F3B07" w:rsidRPr="00FB56EE">
        <w:rPr>
          <w:i/>
        </w:rPr>
        <w:t xml:space="preserve"> generally &lt;=3000 words</w:t>
      </w:r>
      <w:r>
        <w:rPr>
          <w:i/>
        </w:rPr>
        <w:t xml:space="preserve"> </w:t>
      </w:r>
      <w:r w:rsidR="00293963">
        <w:rPr>
          <w:i/>
        </w:rPr>
        <w:t xml:space="preserve">  </w:t>
      </w:r>
      <w:r w:rsidR="00944F82">
        <w:rPr>
          <w:i/>
        </w:rPr>
        <w:t xml:space="preserve">Current word count: </w:t>
      </w:r>
      <w:r w:rsidR="00D84913">
        <w:rPr>
          <w:i/>
        </w:rPr>
        <w:t>2470</w:t>
      </w:r>
      <w:r w:rsidR="008F3B07" w:rsidRPr="00FB56EE">
        <w:rPr>
          <w:i/>
        </w:rPr>
        <w:br w:type="page"/>
      </w:r>
    </w:p>
    <w:p w14:paraId="1F2520BC" w14:textId="5C349CBF" w:rsidR="00B21F55" w:rsidRPr="00741731" w:rsidRDefault="00C251D5" w:rsidP="002C5340">
      <w:pPr>
        <w:spacing w:line="480" w:lineRule="auto"/>
      </w:pPr>
      <w:r w:rsidRPr="00741731">
        <w:lastRenderedPageBreak/>
        <w:t xml:space="preserve">Declines in physical </w:t>
      </w:r>
      <w:r w:rsidR="00E57D57">
        <w:t>capability</w:t>
      </w:r>
      <w:r w:rsidRPr="00741731">
        <w:t xml:space="preserve"> are a well-documented feature of later life</w:t>
      </w:r>
      <w:r w:rsidR="00750274" w:rsidRPr="00741731">
        <w:t xml:space="preserve"> </w:t>
      </w:r>
      <w:r w:rsidR="007463D1" w:rsidRPr="00741731">
        <w:t xml:space="preserve">with studies showing </w:t>
      </w:r>
      <w:r w:rsidR="0099148D">
        <w:t>changes</w:t>
      </w:r>
      <w:r w:rsidR="007463D1" w:rsidRPr="00741731">
        <w:t xml:space="preserve"> in grip strength</w:t>
      </w:r>
      <w:r w:rsidR="003E32AD" w:rsidRPr="00741731">
        <w:t xml:space="preserve">, </w:t>
      </w:r>
      <w:r w:rsidR="008667F0">
        <w:t>walking speed</w:t>
      </w:r>
      <w:r w:rsidR="003E32AD" w:rsidRPr="00741731">
        <w:t>,</w:t>
      </w:r>
      <w:r w:rsidR="00651EBA" w:rsidRPr="00741731">
        <w:t xml:space="preserve"> and pulmonary function </w:t>
      </w:r>
      <w:r w:rsidR="00DD2EA1">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 </w:instrText>
      </w:r>
      <w:r w:rsidR="00A223D8">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EN.CITE.DATA </w:instrText>
      </w:r>
      <w:r w:rsidR="00A223D8">
        <w:fldChar w:fldCharType="end"/>
      </w:r>
      <w:r w:rsidR="00DD2EA1">
        <w:fldChar w:fldCharType="separate"/>
      </w:r>
      <w:r w:rsidR="00A223D8">
        <w:rPr>
          <w:noProof/>
        </w:rPr>
        <w:t>(1-5)</w:t>
      </w:r>
      <w:r w:rsidR="00DD2EA1">
        <w:fldChar w:fldCharType="end"/>
      </w:r>
      <w:r w:rsidR="0043124E">
        <w:t>.</w:t>
      </w:r>
      <w:r w:rsidR="00DD2EA1">
        <w:t xml:space="preserve"> </w:t>
      </w:r>
      <w:r w:rsidR="00651EBA" w:rsidRPr="00741731">
        <w:t xml:space="preserve">These declines in physical </w:t>
      </w:r>
      <w:r w:rsidR="0099148D">
        <w:t>capability</w:t>
      </w:r>
      <w:r w:rsidR="00651EBA" w:rsidRPr="00741731">
        <w:t xml:space="preserve"> measures </w:t>
      </w:r>
      <w:r w:rsidR="003D3031">
        <w:t>are associated with</w:t>
      </w:r>
      <w:r w:rsidR="00887E74" w:rsidRPr="00741731">
        <w:t xml:space="preserve"> </w:t>
      </w:r>
      <w:r w:rsidR="00750274" w:rsidRPr="00741731">
        <w:t xml:space="preserve">mobility limitations, </w:t>
      </w:r>
      <w:r w:rsidR="00651EBA" w:rsidRPr="00741731">
        <w:t>cognitive decline</w:t>
      </w:r>
      <w:r w:rsidR="00E53F07" w:rsidRPr="00741731">
        <w:t xml:space="preserve">, </w:t>
      </w:r>
      <w:r w:rsidR="00D27651" w:rsidRPr="00741731">
        <w:t>dementia</w:t>
      </w:r>
      <w:r w:rsidR="00651EBA" w:rsidRPr="00741731">
        <w:t xml:space="preserve">, </w:t>
      </w:r>
      <w:r w:rsidR="00750274" w:rsidRPr="00741731">
        <w:t>falls and death</w:t>
      </w:r>
      <w:r w:rsidR="0043124E">
        <w:t xml:space="preserve"> </w:t>
      </w:r>
      <w:r w:rsidR="0043124E">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EN.CITE.DATA </w:instrText>
      </w:r>
      <w:r w:rsidR="00A223D8">
        <w:fldChar w:fldCharType="end"/>
      </w:r>
      <w:r w:rsidR="0043124E">
        <w:fldChar w:fldCharType="separate"/>
      </w:r>
      <w:r w:rsidR="00A223D8">
        <w:rPr>
          <w:noProof/>
        </w:rPr>
        <w:t>(6-13)</w:t>
      </w:r>
      <w:r w:rsidR="0043124E">
        <w:fldChar w:fldCharType="end"/>
      </w:r>
      <w:r w:rsidR="0043124E">
        <w:t xml:space="preserve">.  </w:t>
      </w:r>
    </w:p>
    <w:p w14:paraId="62657EF6" w14:textId="290DFFDA" w:rsidR="000E47EB" w:rsidRDefault="00601B80" w:rsidP="002C5340">
      <w:pPr>
        <w:spacing w:line="480" w:lineRule="auto"/>
      </w:pPr>
      <w:r w:rsidRPr="00741731">
        <w:t xml:space="preserve">Although most studies have examined </w:t>
      </w:r>
      <w:r w:rsidR="00D72CAC">
        <w:t>change in</w:t>
      </w:r>
      <w:r w:rsidRPr="00741731">
        <w:t xml:space="preserve"> only one physical function at a time</w:t>
      </w:r>
      <w:r w:rsidR="008667F0">
        <w:t xml:space="preserve"> (ref?)</w:t>
      </w:r>
      <w:r w:rsidRPr="00741731">
        <w:t>, a</w:t>
      </w:r>
      <w:r w:rsidR="00750274" w:rsidRPr="00741731">
        <w:t>ssociations among the changes in differen</w:t>
      </w:r>
      <w:r w:rsidRPr="00741731">
        <w:t>t physical functions may exist and understanding these associations could provide insight into the process by whi</w:t>
      </w:r>
      <w:r w:rsidR="000D729D" w:rsidRPr="00741731">
        <w:t xml:space="preserve">ch </w:t>
      </w:r>
      <w:r w:rsidR="0038660F">
        <w:t>measurable changes</w:t>
      </w:r>
      <w:r w:rsidR="000D729D" w:rsidRPr="00741731">
        <w:t xml:space="preserve"> </w:t>
      </w:r>
      <w:r w:rsidR="00DF7F50">
        <w:t xml:space="preserve">in </w:t>
      </w:r>
      <w:r w:rsidR="00DF7F50" w:rsidRPr="00741731">
        <w:t xml:space="preserve">physical </w:t>
      </w:r>
      <w:r w:rsidR="00DF7F50">
        <w:t xml:space="preserve">capabilities may </w:t>
      </w:r>
      <w:r w:rsidR="000D729D" w:rsidRPr="00741731">
        <w:t>impact</w:t>
      </w:r>
      <w:r w:rsidR="0038660F">
        <w:t xml:space="preserve"> </w:t>
      </w:r>
      <w:r w:rsidR="00DF7F50">
        <w:t xml:space="preserve">each </w:t>
      </w:r>
      <w:r w:rsidR="0038660F">
        <w:t xml:space="preserve">other </w:t>
      </w:r>
      <w:r w:rsidR="00DF7F50">
        <w:t xml:space="preserve">as well as mobility and mortality </w:t>
      </w:r>
      <w:r w:rsidR="0038660F">
        <w:t>in</w:t>
      </w:r>
      <w:r w:rsidRPr="00741731">
        <w:t xml:space="preserve"> </w:t>
      </w:r>
      <w:r w:rsidR="0043429D" w:rsidRPr="00741731">
        <w:t xml:space="preserve">later life. </w:t>
      </w:r>
      <w:r w:rsidR="00D72CAC">
        <w:t>Cross-sectional evidence</w:t>
      </w:r>
      <w:r w:rsidR="0011332B" w:rsidRPr="00741731">
        <w:t xml:space="preserve"> s</w:t>
      </w:r>
      <w:r w:rsidR="00D72CAC">
        <w:t>uggest</w:t>
      </w:r>
      <w:r w:rsidR="0011332B" w:rsidRPr="00741731">
        <w:t xml:space="preserve">s that </w:t>
      </w:r>
      <w:r w:rsidR="000C1393" w:rsidRPr="00741731">
        <w:t>grip strength</w:t>
      </w:r>
      <w:r w:rsidR="00D72CAC">
        <w:t xml:space="preserve">, </w:t>
      </w:r>
      <w:r w:rsidR="000C1393" w:rsidRPr="00741731">
        <w:t xml:space="preserve">walking </w:t>
      </w:r>
      <w:r w:rsidR="00D72CAC">
        <w:t>speed</w:t>
      </w:r>
      <w:r w:rsidR="0011332B" w:rsidRPr="00741731">
        <w:t>, and pulmonary function are associated</w:t>
      </w:r>
      <w:r w:rsidR="00F01E9B" w:rsidRPr="00741731">
        <w:t xml:space="preserve"> </w:t>
      </w:r>
      <w:r w:rsidR="004A6C5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EN.CITE.DATA </w:instrText>
      </w:r>
      <w:r w:rsidR="00A223D8">
        <w:fldChar w:fldCharType="end"/>
      </w:r>
      <w:r w:rsidR="004A6C58">
        <w:fldChar w:fldCharType="separate"/>
      </w:r>
      <w:r w:rsidR="00A223D8">
        <w:rPr>
          <w:noProof/>
        </w:rPr>
        <w:t>(6, 14-16)</w:t>
      </w:r>
      <w:r w:rsidR="004A6C58">
        <w:fldChar w:fldCharType="end"/>
      </w:r>
      <w:r w:rsidR="00E91C90">
        <w:t xml:space="preserve">. </w:t>
      </w:r>
      <w:commentRangeStart w:id="3"/>
      <w:commentRangeStart w:id="4"/>
      <w:r w:rsidR="00E91C90">
        <w:t xml:space="preserve">For example, </w:t>
      </w:r>
      <w:r w:rsidR="00E91C90" w:rsidRPr="00741731">
        <w:t xml:space="preserve">respiratory muscle strength </w:t>
      </w:r>
      <w:r w:rsidR="00E91C90">
        <w:t xml:space="preserve">has been found to </w:t>
      </w:r>
      <w:r w:rsidR="00E91C90" w:rsidRPr="00741731">
        <w:t xml:space="preserve">account for the relationship between extremity muscle </w:t>
      </w:r>
      <w:r w:rsidR="00D23FE4">
        <w:t xml:space="preserve">(including hand grip) </w:t>
      </w:r>
      <w:r w:rsidR="00E91C90" w:rsidRPr="00741731">
        <w:t>strength and mortality</w:t>
      </w:r>
      <w:r w:rsidR="004C6218">
        <w:t xml:space="preserve"> </w:t>
      </w:r>
      <w:r w:rsidR="00E91C90">
        <w:t>(</w:t>
      </w:r>
      <w:r w:rsidR="004C6218">
        <w:t>Buchman et al., (</w:t>
      </w:r>
      <w:r w:rsidR="00D67BB4" w:rsidRPr="00741731">
        <w:t>2008</w:t>
      </w:r>
      <w:r w:rsidR="004C6218">
        <w:t>)</w:t>
      </w:r>
      <w:r w:rsidR="00E91C90">
        <w:t xml:space="preserve">), and </w:t>
      </w:r>
      <w:r w:rsidR="000E47EB" w:rsidRPr="00741731">
        <w:t xml:space="preserve">grip strength cut-points </w:t>
      </w:r>
      <w:r w:rsidR="008667F0">
        <w:t>have been suggested to</w:t>
      </w:r>
      <w:r w:rsidR="000E47EB" w:rsidRPr="00741731">
        <w:t xml:space="preserve"> help identify older adults with walking and stair climbing difficulties </w:t>
      </w:r>
      <w:r w:rsidR="000E47EB">
        <w:fldChar w:fldCharType="begin"/>
      </w:r>
      <w:r w:rsidR="00A223D8">
        <w:instrText xml:space="preserve"> ADDIN EN.CITE &lt;EndNote&gt;&lt;Cite&gt;&lt;Author&gt;Sallinen&lt;/Author&gt;&lt;Year&gt;2010&lt;/Year&gt;&lt;RecNum&gt;20&lt;/RecNum&gt;&lt;DisplayText&gt;(17)&lt;/DisplayText&gt;&lt;record&gt;&lt;rec-number&gt;20&lt;/rec-number&gt;&lt;foreign-keys&gt;&lt;key app="EN" db-id="vxpf209d6zz2tyez906xpz5u20a5rtedpszv" timestamp="1445969064"&gt;20&lt;/key&gt;&lt;/foreign-keys&gt;&lt;ref-type name="Journal Article"&gt;17&lt;/ref-type&gt;&lt;contributors&gt;&lt;authors&gt;&lt;author&gt;Sallinen, Janne&lt;/author&gt;&lt;author&gt;Stenholm, Sari&lt;/author&gt;&lt;author&gt;Rantanen, Taina&lt;/author&gt;&lt;author&gt;Heliovaara, Markku&lt;/author&gt;&lt;author&gt;Sainio, P&lt;/author&gt;&lt;author&gt;Koskinen, Seppo&lt;/author&gt;&lt;/authors&gt;&lt;/contributors&gt;&lt;titles&gt;&lt;title&gt;Hand-grip strength cut-points to screen older persons at risk for mobility limitation &lt;/title&gt;&lt;secondary-title&gt;Journal of the American Geriatrics Society&lt;/secondary-title&gt;&lt;/titles&gt;&lt;periodical&gt;&lt;full-title&gt;Journal of the American Geriatrics Society&lt;/full-title&gt;&lt;/periodical&gt;&lt;pages&gt;1721-1726&lt;/pages&gt;&lt;volume&gt;58&lt;/volume&gt;&lt;number&gt;9&lt;/number&gt;&lt;dates&gt;&lt;year&gt;2010&lt;/year&gt;&lt;/dates&gt;&lt;isbn&gt;- 0002-8614; 1532-5415&lt;/isbn&gt;&lt;label&gt;- 11721&lt;/label&gt;&lt;urls&gt;&lt;/urls&gt;&lt;electronic-resource-num&gt;10.1111/j.1532-5415.2010.03035.x&lt;/electronic-resource-num&gt;&lt;/record&gt;&lt;/Cite&gt;&lt;/EndNote&gt;</w:instrText>
      </w:r>
      <w:r w:rsidR="000E47EB">
        <w:fldChar w:fldCharType="separate"/>
      </w:r>
      <w:r w:rsidR="00A223D8">
        <w:rPr>
          <w:noProof/>
        </w:rPr>
        <w:t>(17)</w:t>
      </w:r>
      <w:r w:rsidR="000E47EB">
        <w:fldChar w:fldCharType="end"/>
      </w:r>
      <w:r w:rsidR="000E47EB" w:rsidRPr="00741731">
        <w:t xml:space="preserve">. </w:t>
      </w:r>
      <w:r w:rsidR="000E47EB">
        <w:t xml:space="preserve">However, mixed results have also been reported </w:t>
      </w:r>
      <w:r w:rsidR="000E47EB">
        <w:fldChar w:fldCharType="begin"/>
      </w:r>
      <w:r w:rsidR="00A223D8">
        <w:instrText xml:space="preserve"> ADDIN EN.CITE &lt;EndNote&gt;&lt;Cite&gt;&lt;Author&gt;Kayode&lt;/Author&gt;&lt;Year&gt;2013&lt;/Year&gt;&lt;RecNum&gt;25&lt;/RecNum&gt;&lt;DisplayText&gt;(16)&lt;/DisplayText&gt;&lt;record&gt;&lt;rec-number&gt;25&lt;/rec-number&gt;&lt;foreign-keys&gt;&lt;key app="EN" db-id="vxpf209d6zz2tyez906xpz5u20a5rtedpszv" timestamp="1445989479"&gt;25&lt;/key&gt;&lt;/foreign-keys&gt;&lt;ref-type name="Journal Article"&gt;17&lt;/ref-type&gt;&lt;contributors&gt;&lt;authors&gt;&lt;author&gt;Kayode, Oke &lt;/author&gt;&lt;/authors&gt;&lt;/contributors&gt;&lt;titles&gt;&lt;title&gt;Relationship between upper and lower extremities muscle strength and pulmonary function in Nigerian male amateur boxers&lt;/title&gt;&lt;secondary-title&gt;Serbian Journal of Sports Sciences&lt;/secondary-title&gt;&lt;/titles&gt;&lt;periodical&gt;&lt;full-title&gt;Serbian Journal of Sports Sciences&lt;/full-title&gt;&lt;/periodical&gt;&lt;volume&gt;2&lt;/volume&gt;&lt;dates&gt;&lt;year&gt;2013&lt;/year&gt;&lt;/dates&gt;&lt;urls&gt;&lt;/urls&gt;&lt;/record&gt;&lt;/Cite&gt;&lt;/EndNote&gt;</w:instrText>
      </w:r>
      <w:r w:rsidR="000E47EB">
        <w:fldChar w:fldCharType="separate"/>
      </w:r>
      <w:r w:rsidR="00A223D8">
        <w:rPr>
          <w:noProof/>
        </w:rPr>
        <w:t>(16)</w:t>
      </w:r>
      <w:r w:rsidR="000E47EB">
        <w:fldChar w:fldCharType="end"/>
      </w:r>
      <w:r w:rsidR="000E47EB">
        <w:t xml:space="preserve">. </w:t>
      </w:r>
      <w:r w:rsidR="0099148D">
        <w:t xml:space="preserve">For instance, </w:t>
      </w:r>
      <w:r w:rsidR="000E47EB">
        <w:t>forced inspiratory v</w:t>
      </w:r>
      <w:r w:rsidR="000E47EB" w:rsidRPr="000E47EB">
        <w:t>olume</w:t>
      </w:r>
      <w:r w:rsidR="000E47EB">
        <w:t xml:space="preserve"> (FIV)</w:t>
      </w:r>
      <w:r w:rsidR="000E47EB" w:rsidRPr="000E47EB">
        <w:t xml:space="preserve"> </w:t>
      </w:r>
      <w:r w:rsidR="000E47EB">
        <w:t>but not for</w:t>
      </w:r>
      <w:r w:rsidR="003D3031">
        <w:t xml:space="preserve">ced expiratory volume (FEV) was </w:t>
      </w:r>
      <w:r w:rsidR="000E47EB">
        <w:t xml:space="preserve">related with </w:t>
      </w:r>
      <w:r w:rsidR="000E47EB" w:rsidRPr="000E47EB">
        <w:t>lower extremities muscle strength</w:t>
      </w:r>
      <w:r w:rsidR="000E47EB">
        <w:t xml:space="preserve"> and FIV and FEV were not associated with grip strength</w:t>
      </w:r>
      <w:r w:rsidR="003D3031" w:rsidRPr="003D3031">
        <w:t xml:space="preserve"> </w:t>
      </w:r>
      <w:r w:rsidR="003D3031">
        <w:t>(</w:t>
      </w:r>
      <w:proofErr w:type="spellStart"/>
      <w:r w:rsidR="003D3031">
        <w:t>Kayode</w:t>
      </w:r>
      <w:proofErr w:type="spellEnd"/>
      <w:r w:rsidR="003D3031">
        <w:t xml:space="preserve"> et al., 2013)</w:t>
      </w:r>
      <w:r w:rsidR="000E47EB">
        <w:t xml:space="preserve">. </w:t>
      </w:r>
      <w:r w:rsidR="0099308E">
        <w:t xml:space="preserve">More research is needed to </w:t>
      </w:r>
      <w:r w:rsidR="00C70518">
        <w:t>disentangle</w:t>
      </w:r>
      <w:r w:rsidR="0099308E">
        <w:t xml:space="preserve"> the mixed results with regards to the </w:t>
      </w:r>
      <w:r w:rsidR="00D23FE4">
        <w:t xml:space="preserve">potential strength of the </w:t>
      </w:r>
      <w:r w:rsidR="0099308E">
        <w:t xml:space="preserve">association between various physical </w:t>
      </w:r>
      <w:r w:rsidR="00D23FE4">
        <w:t>capability</w:t>
      </w:r>
      <w:r w:rsidR="0099308E">
        <w:t xml:space="preserve"> mea</w:t>
      </w:r>
      <w:r w:rsidR="00C70518">
        <w:t xml:space="preserve">sures, </w:t>
      </w:r>
      <w:r w:rsidR="00D23FE4">
        <w:t xml:space="preserve">and </w:t>
      </w:r>
      <w:r w:rsidR="0099308E">
        <w:t xml:space="preserve">to provide insight into the </w:t>
      </w:r>
      <w:r w:rsidR="00C70518">
        <w:t xml:space="preserve">potential </w:t>
      </w:r>
      <w:r w:rsidR="0099308E">
        <w:t xml:space="preserve">process by which physical </w:t>
      </w:r>
      <w:r w:rsidR="00D23FE4">
        <w:t>capabilities</w:t>
      </w:r>
      <w:r w:rsidR="00C70518">
        <w:t xml:space="preserve"> are</w:t>
      </w:r>
      <w:r w:rsidR="0099308E">
        <w:t xml:space="preserve"> related.  </w:t>
      </w:r>
      <w:commentRangeEnd w:id="3"/>
      <w:r w:rsidR="003D3031">
        <w:rPr>
          <w:rStyle w:val="CommentReference"/>
        </w:rPr>
        <w:commentReference w:id="3"/>
      </w:r>
      <w:commentRangeEnd w:id="4"/>
      <w:r w:rsidR="00413EEA">
        <w:rPr>
          <w:rStyle w:val="CommentReference"/>
        </w:rPr>
        <w:commentReference w:id="4"/>
      </w:r>
    </w:p>
    <w:p w14:paraId="501F8FA1" w14:textId="56866BE5" w:rsidR="0099308E" w:rsidRPr="00741731" w:rsidRDefault="00D23FE4" w:rsidP="002C5340">
      <w:pPr>
        <w:spacing w:line="480" w:lineRule="auto"/>
      </w:pPr>
      <w:r>
        <w:t>Several</w:t>
      </w:r>
      <w:r w:rsidR="00D72CAC">
        <w:t xml:space="preserve"> interpretations can arise from </w:t>
      </w:r>
      <w:r>
        <w:t>such</w:t>
      </w:r>
      <w:r w:rsidR="0043429D" w:rsidRPr="00741731">
        <w:t xml:space="preserve"> associations</w:t>
      </w:r>
      <w:r w:rsidR="00D72CAC">
        <w:t xml:space="preserve">. </w:t>
      </w:r>
      <w:r>
        <w:t>D</w:t>
      </w:r>
      <w:r w:rsidR="00D72CAC">
        <w:t>ifferent functional domains may all</w:t>
      </w:r>
      <w:r w:rsidR="0043429D" w:rsidRPr="00741731">
        <w:t xml:space="preserve"> </w:t>
      </w:r>
      <w:r w:rsidR="00D72CAC">
        <w:t xml:space="preserve">be </w:t>
      </w:r>
      <w:r w:rsidR="0043429D" w:rsidRPr="00741731">
        <w:t>indi</w:t>
      </w:r>
      <w:r w:rsidR="00D72CAC">
        <w:t>ces</w:t>
      </w:r>
      <w:r w:rsidR="0043429D" w:rsidRPr="00741731">
        <w:t xml:space="preserve"> of general functional decline</w:t>
      </w:r>
      <w:r w:rsidR="008667F0">
        <w:t xml:space="preserve"> </w:t>
      </w:r>
      <w:r w:rsidR="00CE50EB">
        <w:fldChar w:fldCharType="begin"/>
      </w:r>
      <w:r w:rsidR="00CE50EB">
        <w:instrText xml:space="preserve"> ADDIN EN.CITE &lt;EndNote&gt;&lt;Cite&gt;&lt;Author&gt;Deary&lt;/Author&gt;&lt;Year&gt;2012&lt;/Year&gt;&lt;RecNum&gt;38&lt;/RecNum&gt;&lt;DisplayText&gt;(18)&lt;/DisplayText&gt;&lt;record&gt;&lt;rec-number&gt;38&lt;/rec-number&gt;&lt;foreign-keys&gt;&lt;key app="EN" db-id="vxpf209d6zz2tyez906xpz5u20a5rtedpszv" timestamp="1446174337"&gt;38&lt;/key&gt;&lt;/foreign-keys&gt;&lt;ref-type name="Journal Article"&gt;17&lt;/ref-type&gt;&lt;contributors&gt;&lt;authors&gt;&lt;author&gt;Deary, I.J.&lt;/author&gt;&lt;/authors&gt;&lt;/contributors&gt;&lt;titles&gt;&lt;title&gt; Looking for &amp;apos;system integrity&amp;apos; in cognitive epidemiology&lt;/title&gt;&lt;secondary-title&gt;Gerontology&lt;/secondary-title&gt;&lt;/titles&gt;&lt;periodical&gt;&lt;full-title&gt;Gerontology&lt;/full-title&gt;&lt;/periodical&gt;&lt;pages&gt;545-553&lt;/pages&gt;&lt;volume&gt;58&lt;/volume&gt;&lt;number&gt;6&lt;/number&gt;&lt;dates&gt;&lt;year&gt;2012&lt;/year&gt;&lt;/dates&gt;&lt;urls&gt;&lt;/urls&gt;&lt;/record&gt;&lt;/Cite&gt;&lt;/EndNote&gt;</w:instrText>
      </w:r>
      <w:r w:rsidR="00CE50EB">
        <w:fldChar w:fldCharType="separate"/>
      </w:r>
      <w:r w:rsidR="00CE50EB">
        <w:rPr>
          <w:noProof/>
        </w:rPr>
        <w:t>(18)</w:t>
      </w:r>
      <w:r w:rsidR="00CE50EB">
        <w:fldChar w:fldCharType="end"/>
      </w:r>
      <w:r w:rsidR="00D72CAC">
        <w:t xml:space="preserve">. </w:t>
      </w:r>
      <w:r>
        <w:t>Associations may reflect the interdependence of different functional systems, or the mobilization of multiple systems to accomplish particular tasks.  For example, t</w:t>
      </w:r>
      <w:r w:rsidRPr="00741731">
        <w:t>imed-up-and-go</w:t>
      </w:r>
      <w:r w:rsidR="00C806B7">
        <w:t xml:space="preserve"> </w:t>
      </w:r>
      <w:r>
        <w:t>might</w:t>
      </w:r>
      <w:r w:rsidRPr="00741731">
        <w:t xml:space="preserve"> be expected to correlate more highly with grip strength than would walking speed alone, due to </w:t>
      </w:r>
      <w:r>
        <w:t xml:space="preserve">requiring </w:t>
      </w:r>
      <w:r w:rsidR="00C806B7" w:rsidRPr="00741731">
        <w:t>bot</w:t>
      </w:r>
      <w:r w:rsidR="00C806B7">
        <w:t>h upper and lower body strength</w:t>
      </w:r>
      <w:r w:rsidRPr="00741731">
        <w:t>.</w:t>
      </w:r>
      <w:r>
        <w:t xml:space="preserve"> A</w:t>
      </w:r>
      <w:r w:rsidR="00D72CAC">
        <w:t xml:space="preserve">ssociations may </w:t>
      </w:r>
      <w:r>
        <w:t xml:space="preserve">also </w:t>
      </w:r>
      <w:r w:rsidR="00D72CAC">
        <w:t>arise</w:t>
      </w:r>
      <w:r w:rsidR="0043429D" w:rsidRPr="00741731">
        <w:t xml:space="preserve"> from a cascade of </w:t>
      </w:r>
      <w:r w:rsidR="00D72CAC">
        <w:t>multi</w:t>
      </w:r>
      <w:r w:rsidR="00A05F5C">
        <w:t>-</w:t>
      </w:r>
      <w:r w:rsidR="00D72CAC">
        <w:t xml:space="preserve">morbid </w:t>
      </w:r>
      <w:r w:rsidR="0043429D" w:rsidRPr="00741731">
        <w:t>decline</w:t>
      </w:r>
      <w:r w:rsidR="00D72CAC">
        <w:t>s</w:t>
      </w:r>
      <w:r w:rsidR="0043429D" w:rsidRPr="00741731">
        <w:t xml:space="preserve"> in which </w:t>
      </w:r>
      <w:r w:rsidR="00D72CAC">
        <w:t xml:space="preserve">declines in </w:t>
      </w:r>
      <w:r w:rsidR="0043429D" w:rsidRPr="00741731">
        <w:t xml:space="preserve">one </w:t>
      </w:r>
      <w:r w:rsidR="00D72CAC">
        <w:t>domain lead</w:t>
      </w:r>
      <w:r w:rsidR="0043429D" w:rsidRPr="00741731">
        <w:t xml:space="preserve"> to </w:t>
      </w:r>
      <w:r w:rsidR="00D72CAC">
        <w:t xml:space="preserve">declines in </w:t>
      </w:r>
      <w:r w:rsidR="0043429D" w:rsidRPr="00741731">
        <w:t>other</w:t>
      </w:r>
      <w:r w:rsidR="00D72CAC">
        <w:t>s</w:t>
      </w:r>
      <w:r w:rsidR="0093280E">
        <w:t xml:space="preserve"> </w:t>
      </w:r>
      <w:r w:rsidR="0093280E">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 </w:instrText>
      </w:r>
      <w:r w:rsidR="00A223D8">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EN.CITE.DATA </w:instrText>
      </w:r>
      <w:r w:rsidR="00A223D8">
        <w:fldChar w:fldCharType="end"/>
      </w:r>
      <w:r w:rsidR="0093280E">
        <w:fldChar w:fldCharType="separate"/>
      </w:r>
      <w:r w:rsidR="00A223D8">
        <w:rPr>
          <w:noProof/>
        </w:rPr>
        <w:t>(3, 6)</w:t>
      </w:r>
      <w:r w:rsidR="0093280E">
        <w:fldChar w:fldCharType="end"/>
      </w:r>
      <w:r w:rsidR="00D72CAC">
        <w:t>, and these influences may be reciprocal</w:t>
      </w:r>
      <w:r w:rsidR="0043429D" w:rsidRPr="00741731">
        <w:t xml:space="preserve">. </w:t>
      </w:r>
    </w:p>
    <w:p w14:paraId="2D32B180" w14:textId="1D6F0C65" w:rsidR="00977CB4" w:rsidRDefault="0011332B" w:rsidP="002C5340">
      <w:pPr>
        <w:spacing w:line="480" w:lineRule="auto"/>
      </w:pPr>
      <w:r w:rsidRPr="00741731">
        <w:lastRenderedPageBreak/>
        <w:t>Cross-sectional data and analys</w:t>
      </w:r>
      <w:r w:rsidR="0069541A">
        <w:t>is</w:t>
      </w:r>
      <w:r w:rsidR="00D72CAC">
        <w:t>, however,</w:t>
      </w:r>
      <w:r w:rsidR="0069541A">
        <w:t xml:space="preserve"> </w:t>
      </w:r>
      <w:r w:rsidR="00900170" w:rsidRPr="00741731">
        <w:t xml:space="preserve">represent </w:t>
      </w:r>
      <w:r w:rsidR="001D5BCA" w:rsidRPr="00741731">
        <w:t xml:space="preserve">associations between </w:t>
      </w:r>
      <w:r w:rsidR="00900170" w:rsidRPr="00741731">
        <w:t xml:space="preserve">expected differences among individuals of different </w:t>
      </w:r>
      <w:r w:rsidR="0099148D">
        <w:t>birth cohorts</w:t>
      </w:r>
      <w:r w:rsidR="001D5BCA" w:rsidRPr="00741731">
        <w:t xml:space="preserve">, rather than association between changes </w:t>
      </w:r>
      <w:r w:rsidR="0099148D">
        <w:t>experienced by</w:t>
      </w:r>
      <w:r w:rsidR="001D5BCA" w:rsidRPr="00741731">
        <w:t xml:space="preserve"> individuals over time</w:t>
      </w:r>
      <w:r w:rsidR="00900170" w:rsidRPr="00741731">
        <w:t>.</w:t>
      </w:r>
      <w:r w:rsidR="00D92377" w:rsidRPr="00741731">
        <w:t xml:space="preserve"> </w:t>
      </w:r>
      <w:r w:rsidRPr="00741731">
        <w:t>Given the risk that cross-sectional findings</w:t>
      </w:r>
      <w:r>
        <w:t xml:space="preserve"> </w:t>
      </w:r>
      <w:r w:rsidR="00900170">
        <w:t>may be</w:t>
      </w:r>
      <w:r>
        <w:t xml:space="preserve"> driven by generational changes </w:t>
      </w:r>
      <w:r w:rsidR="00CE50EB">
        <w:fldChar w:fldCharType="begin"/>
      </w:r>
      <w:r w:rsidR="00CE50EB">
        <w:instrText xml:space="preserve"> ADDIN EN.CITE &lt;EndNote&gt;&lt;Cite&gt;&lt;Author&gt;Schaie&lt;/Author&gt;&lt;Year&gt;1968&lt;/Year&gt;&lt;RecNum&gt;36&lt;/RecNum&gt;&lt;DisplayText&gt;(19)&lt;/DisplayText&gt;&lt;record&gt;&lt;rec-number&gt;36&lt;/rec-number&gt;&lt;foreign-keys&gt;&lt;key app="EN" db-id="vxpf209d6zz2tyez906xpz5u20a5rtedpszv" timestamp="1446173632"&gt;36&lt;/key&gt;&lt;/foreign-keys&gt;&lt;ref-type name="Journal Article"&gt;17&lt;/ref-type&gt;&lt;contributors&gt;&lt;authors&gt;&lt;author&gt;Schaie, K. W.&lt;/author&gt;&lt;author&gt;Strother, C. R. &lt;/author&gt;&lt;/authors&gt;&lt;/contributors&gt;&lt;titles&gt;&lt;title&gt;A cross-sequential study of age changes in cognitive behavior&lt;/title&gt;&lt;secondary-title&gt;Psychological Bulletin&lt;/secondary-title&gt;&lt;/titles&gt;&lt;periodical&gt;&lt;full-title&gt;Psychological Bulletin&lt;/full-title&gt;&lt;/periodical&gt;&lt;pages&gt;671-680&lt;/pages&gt;&lt;volume&gt;70&lt;/volume&gt;&lt;dates&gt;&lt;year&gt;1968&lt;/year&gt;&lt;/dates&gt;&lt;urls&gt;&lt;/urls&gt;&lt;electronic-resource-num&gt;doi.org/10.1037/h0026811&lt;/electronic-resource-num&gt;&lt;/record&gt;&lt;/Cite&gt;&lt;/EndNote&gt;</w:instrText>
      </w:r>
      <w:r w:rsidR="00CE50EB">
        <w:fldChar w:fldCharType="separate"/>
      </w:r>
      <w:r w:rsidR="00CE50EB">
        <w:rPr>
          <w:noProof/>
        </w:rPr>
        <w:t>(19)</w:t>
      </w:r>
      <w:r w:rsidR="00CE50EB">
        <w:fldChar w:fldCharType="end"/>
      </w:r>
      <w:r w:rsidR="00293963">
        <w:t xml:space="preserve"> </w:t>
      </w:r>
      <w:r>
        <w:t xml:space="preserve">or mean trends </w:t>
      </w:r>
      <w:r w:rsidR="0093280E">
        <w:fldChar w:fldCharType="begin"/>
      </w:r>
      <w:r w:rsidR="00CE50EB">
        <w:instrText xml:space="preserve"> ADDIN EN.CITE &lt;EndNote&gt;&lt;Cite&gt;&lt;Author&gt;Hofer&lt;/Author&gt;&lt;Year&gt;2003&lt;/Year&gt;&lt;RecNum&gt;26&lt;/RecNum&gt;&lt;DisplayText&gt;(20)&lt;/DisplayText&gt;&lt;record&gt;&lt;rec-number&gt;26&lt;/rec-number&gt;&lt;foreign-keys&gt;&lt;key app="EN" db-id="vxpf209d6zz2tyez906xpz5u20a5rtedpszv" timestamp="1445991248"&gt;26&lt;/key&gt;&lt;/foreign-keys&gt;&lt;ref-type name="Journal Article"&gt;17&lt;/ref-type&gt;&lt;contributors&gt;&lt;authors&gt;&lt;author&gt;Hofer, Scott M.&lt;/author&gt;&lt;author&gt;Berg, Stig&lt;/author&gt;&lt;author&gt;Era, Pertti&lt;/author&gt;&lt;/authors&gt;&lt;/contributors&gt;&lt;titles&gt;&lt;title&gt;Evaluating the interdependence of aging-related changes in visual and auditory acuity, balance, and cognitive functioning&lt;/title&gt;&lt;secondary-title&gt;Psychology and aging&lt;/secondary-title&gt;&lt;/titles&gt;&lt;periodical&gt;&lt;full-title&gt;Psychology and aging&lt;/full-title&gt;&lt;/periodical&gt;&lt;pages&gt;285-305&lt;/pages&gt;&lt;volume&gt;18&lt;/volume&gt;&lt;number&gt;2&lt;/number&gt;&lt;dates&gt;&lt;year&gt;2003&lt;/year&gt;&lt;/dates&gt;&lt;publisher&gt;American Psychological Association&lt;/publisher&gt;&lt;isbn&gt;0882-7974&lt;/isbn&gt;&lt;urls&gt;&lt;/urls&gt;&lt;electronic-resource-num&gt;10.1037/0882-7974.18.2.285&lt;/electronic-resource-num&gt;&lt;/record&gt;&lt;/Cite&gt;&lt;/EndNote&gt;</w:instrText>
      </w:r>
      <w:r w:rsidR="0093280E">
        <w:fldChar w:fldCharType="separate"/>
      </w:r>
      <w:r w:rsidR="00CE50EB">
        <w:rPr>
          <w:noProof/>
        </w:rPr>
        <w:t>(20)</w:t>
      </w:r>
      <w:r w:rsidR="0093280E">
        <w:fldChar w:fldCharType="end"/>
      </w:r>
      <w:r>
        <w:t>, it is important to validate the</w:t>
      </w:r>
      <w:r w:rsidR="00977CB4">
        <w:t>se associations</w:t>
      </w:r>
      <w:r>
        <w:t xml:space="preserve"> in longitudinal data. </w:t>
      </w:r>
    </w:p>
    <w:p w14:paraId="18D5F54F" w14:textId="483B4AF8" w:rsidR="00900170" w:rsidRDefault="00900170" w:rsidP="002C5340">
      <w:pPr>
        <w:spacing w:line="480" w:lineRule="auto"/>
      </w:pPr>
      <w:r>
        <w:t xml:space="preserve">This </w:t>
      </w:r>
      <w:r w:rsidR="00977CB4">
        <w:t>study</w:t>
      </w:r>
      <w:r>
        <w:t xml:space="preserve"> address</w:t>
      </w:r>
      <w:r w:rsidR="00977CB4">
        <w:t>es</w:t>
      </w:r>
      <w:r>
        <w:t xml:space="preserve"> the question of whether individuals who experience decline in a particular physical function are </w:t>
      </w:r>
      <w:r w:rsidR="00977CB4">
        <w:t xml:space="preserve">more </w:t>
      </w:r>
      <w:r>
        <w:t xml:space="preserve">likely to experience </w:t>
      </w:r>
      <w:r w:rsidR="00977CB4">
        <w:t xml:space="preserve">concurrent </w:t>
      </w:r>
      <w:r>
        <w:t>decline</w:t>
      </w:r>
      <w:r w:rsidR="00977CB4">
        <w:t>s</w:t>
      </w:r>
      <w:r>
        <w:t xml:space="preserve"> in other physical functions.</w:t>
      </w:r>
      <w:r w:rsidR="00977CB4">
        <w:t xml:space="preserve"> It includes simultaneous evaluation of</w:t>
      </w:r>
      <w:r>
        <w:t xml:space="preserve"> cross-sectional, longitudinal, and patterning of associations</w:t>
      </w:r>
      <w:r w:rsidR="0099148D">
        <w:t xml:space="preserve"> between measures of physical capability</w:t>
      </w:r>
      <w:r>
        <w:t xml:space="preserve"> in the same individuals, and repeats these evaluations in nine longitudinal datasets</w:t>
      </w:r>
      <w:r w:rsidR="0099148D">
        <w:t xml:space="preserve"> to determine the consistency of the findings. Given the expected sex differences in physical capability</w:t>
      </w:r>
      <w:r w:rsidR="00CE50EB">
        <w:fldChar w:fldCharType="begin"/>
      </w:r>
      <w:r w:rsidR="00CE50EB">
        <w:instrText xml:space="preserve"> ADDIN EN.CITE &lt;EndNote&gt;&lt;Cite&gt;&lt;Author&gt;Cooper&lt;/Author&gt;&lt;Year&gt;2010&lt;/Year&gt;&lt;RecNum&gt;8&lt;/RecNum&gt;&lt;DisplayText&gt;(1)&lt;/DisplayText&gt;&lt;record&gt;&lt;rec-number&gt;8&lt;/rec-number&gt;&lt;foreign-keys&gt;&lt;key app="EN" db-id="vxpf209d6zz2tyez906xpz5u20a5rtedpszv" timestamp="1445968178"&gt;8&lt;/key&gt;&lt;/foreign-keys&gt;&lt;ref-type name="Journal Article"&gt;17&lt;/ref-type&gt;&lt;contributors&gt;&lt;authors&gt;&lt;author&gt;Cooper, Rachel&lt;/author&gt;&lt;author&gt;Kuh, Diana&lt;/author&gt;&lt;author&gt;Cooper, Cyrus&lt;/author&gt;&lt;author&gt;Gale, Catharine R.&lt;/author&gt;&lt;author&gt;Lawlor, Debbie A.&lt;/author&gt;&lt;author&gt;Matthews, Fiona&lt;/author&gt;&lt;author&gt;Hardy, Rebecca&lt;/author&gt;&lt;author&gt;the FALCon&lt;/author&gt;&lt;author&gt;Halcyon, Study Teams&lt;/author&gt;&lt;/authors&gt;&lt;/contributors&gt;&lt;titles&gt;&lt;title&gt;Objective measures of physical capability and subsequent health: a systematic review &lt;/title&gt;&lt;secondary-title&gt;Age and Ageing&lt;/secondary-title&gt;&lt;/titles&gt;&lt;periodical&gt;&lt;full-title&gt;Age and Ageing&lt;/full-title&gt;&lt;/periodical&gt;&lt;pages&gt;14-23&lt;/pages&gt;&lt;volume&gt;40&lt;/volume&gt;&lt;number&gt;1&lt;/number&gt;&lt;dates&gt;&lt;year&gt;2010&lt;/year&gt;&lt;pub-dates&gt;&lt;date&gt;2010&lt;/date&gt;&lt;/pub-dates&gt;&lt;/dates&gt;&lt;isbn&gt;0002-0729; 1468-2834&lt;/isbn&gt;&lt;label&gt;- 11718&lt;/label&gt;&lt;urls&gt;&lt;/urls&gt;&lt;/record&gt;&lt;/Cite&gt;&lt;/EndNote&gt;</w:instrText>
      </w:r>
      <w:r w:rsidR="00CE50EB">
        <w:fldChar w:fldCharType="separate"/>
      </w:r>
      <w:r w:rsidR="00CE50EB">
        <w:rPr>
          <w:noProof/>
        </w:rPr>
        <w:t>(1)</w:t>
      </w:r>
      <w:r w:rsidR="00CE50EB">
        <w:fldChar w:fldCharType="end"/>
      </w:r>
      <w:r w:rsidR="0099148D">
        <w:t>, all analyses are conducted separately in men and women within each study</w:t>
      </w:r>
      <w:r>
        <w:t>.</w:t>
      </w:r>
    </w:p>
    <w:p w14:paraId="3B9698B6" w14:textId="62F25CD8" w:rsidR="006A25E2" w:rsidRDefault="008562B7" w:rsidP="002C5340">
      <w:pPr>
        <w:spacing w:line="480" w:lineRule="auto"/>
      </w:pPr>
      <w:r>
        <w:t xml:space="preserve">On the assumption that cross-sectional data may overestimate associations among functional performance indices, we expect smaller longitudinal associations. Of these, however, the association between changes in walking speed and changes in pulmonary function </w:t>
      </w:r>
      <w:r w:rsidR="0038660F">
        <w:t xml:space="preserve">is expected </w:t>
      </w:r>
      <w:r>
        <w:t>to be strongest</w:t>
      </w:r>
      <w:r w:rsidR="00003185">
        <w:t xml:space="preserve"> because walking most directly requires pulmonary fitness</w:t>
      </w:r>
      <w:r>
        <w:t>.</w:t>
      </w:r>
    </w:p>
    <w:p w14:paraId="4EB14E35" w14:textId="77777777" w:rsidR="006A25E2" w:rsidRDefault="006A25E2" w:rsidP="002C5340">
      <w:pPr>
        <w:spacing w:line="480" w:lineRule="auto"/>
      </w:pPr>
    </w:p>
    <w:p w14:paraId="21D57CBC" w14:textId="77777777" w:rsidR="00900170" w:rsidRDefault="00900170" w:rsidP="002C5340">
      <w:pPr>
        <w:spacing w:line="480" w:lineRule="auto"/>
        <w:jc w:val="center"/>
      </w:pPr>
      <w:r>
        <w:t>Methods</w:t>
      </w:r>
    </w:p>
    <w:p w14:paraId="167E7FB2" w14:textId="77777777" w:rsidR="00E907EE" w:rsidRDefault="00900170" w:rsidP="002C5340">
      <w:pPr>
        <w:spacing w:line="480" w:lineRule="auto"/>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67E4043A" w14:textId="5976E61A" w:rsidR="00D30686" w:rsidRDefault="00D30686" w:rsidP="002C5340">
      <w:pPr>
        <w:spacing w:line="480" w:lineRule="auto"/>
        <w:rPr>
          <w:rFonts w:eastAsia="Calibri" w:cs="Times New Roman"/>
          <w:szCs w:val="24"/>
          <w:lang w:val="en-CA"/>
        </w:rPr>
      </w:pPr>
      <w:r w:rsidRPr="00D30686">
        <w:rPr>
          <w:rFonts w:eastAsia="Calibri" w:cs="Times New Roman"/>
          <w:szCs w:val="24"/>
          <w:lang w:val="en-CA"/>
        </w:rPr>
        <w:t>Samples</w:t>
      </w:r>
      <w:r>
        <w:rPr>
          <w:rFonts w:eastAsia="Calibri" w:cs="Times New Roman"/>
          <w:szCs w:val="24"/>
          <w:lang w:val="en-CA"/>
        </w:rPr>
        <w:t xml:space="preserve"> are briefly described here and in Table 1. Only participants with physical function data were included in the analysis.</w:t>
      </w:r>
    </w:p>
    <w:p w14:paraId="68CE0CDE" w14:textId="43D07F95" w:rsidR="00A80061" w:rsidRPr="00D30686" w:rsidRDefault="00A80061" w:rsidP="002C5340">
      <w:pPr>
        <w:spacing w:line="480" w:lineRule="auto"/>
        <w:jc w:val="center"/>
        <w:rPr>
          <w:rFonts w:eastAsia="Calibri" w:cs="Times New Roman"/>
          <w:szCs w:val="24"/>
          <w:lang w:val="en-CA"/>
        </w:rPr>
      </w:pPr>
      <w:r>
        <w:rPr>
          <w:rFonts w:eastAsia="Calibri" w:cs="Times New Roman"/>
          <w:szCs w:val="24"/>
          <w:lang w:val="en-CA"/>
        </w:rPr>
        <w:t>(Table 1 here)</w:t>
      </w:r>
    </w:p>
    <w:p w14:paraId="7D9A6755" w14:textId="0AEA087B" w:rsidR="00CC4068" w:rsidRPr="00CC4068" w:rsidRDefault="00685937" w:rsidP="00CC4068">
      <w:pPr>
        <w:spacing w:line="480" w:lineRule="auto"/>
        <w:rPr>
          <w:lang w:val="en-CA"/>
        </w:rPr>
      </w:pPr>
      <w:r>
        <w:rPr>
          <w:lang w:val="en-CA"/>
        </w:rPr>
        <w:t>The Einstein Aging Study (EAS)</w:t>
      </w:r>
      <w:r w:rsidR="003B2FCD" w:rsidRPr="003B2FCD">
        <w:t xml:space="preserve"> </w:t>
      </w:r>
      <w:r>
        <w:t>s</w:t>
      </w:r>
      <w:r w:rsidRPr="00B73E92">
        <w:t xml:space="preserve">ystematically recruited </w:t>
      </w:r>
      <w:r>
        <w:t>c</w:t>
      </w:r>
      <w:r w:rsidR="003B2FCD" w:rsidRPr="00B73E92">
        <w:t xml:space="preserve">ommunity-dwelling, English-speaking, Bronx, New York </w:t>
      </w:r>
      <w:r w:rsidR="003B2FCD">
        <w:t>residents</w:t>
      </w:r>
      <w:r>
        <w:t xml:space="preserve"> </w:t>
      </w:r>
      <w:r w:rsidR="003B2FCD" w:rsidRPr="00B73E92">
        <w:t>from Health Care Financing Administration/</w:t>
      </w:r>
      <w:r w:rsidR="003B2FCD">
        <w:t xml:space="preserve"> </w:t>
      </w:r>
      <w:r w:rsidR="003B2FCD" w:rsidRPr="00B73E92">
        <w:t xml:space="preserve">Centers for Medicaid and Medicare </w:t>
      </w:r>
      <w:r w:rsidR="003B2FCD" w:rsidRPr="00B73E92">
        <w:lastRenderedPageBreak/>
        <w:t>Services rosters for Medicare-eligible persons</w:t>
      </w:r>
      <w:r>
        <w:t xml:space="preserve"> (</w:t>
      </w:r>
      <w:r w:rsidRPr="00B73E92">
        <w:t>1993-2004</w:t>
      </w:r>
      <w:r>
        <w:t xml:space="preserve">), then </w:t>
      </w:r>
      <w:r w:rsidR="003B2FCD" w:rsidRPr="00B73E92">
        <w:t>from New York City Board of Elections</w:t>
      </w:r>
      <w:r>
        <w:t xml:space="preserve"> (</w:t>
      </w:r>
      <w:r w:rsidRPr="00B73E92">
        <w:t>2004 onwards</w:t>
      </w:r>
      <w:r>
        <w:t>)</w:t>
      </w:r>
      <w:r w:rsidR="003B2FCD" w:rsidRPr="00B73E92">
        <w:t xml:space="preserve">. </w:t>
      </w:r>
      <w:r>
        <w:t>V</w:t>
      </w:r>
      <w:r w:rsidR="003B2FCD" w:rsidRPr="00B73E92">
        <w:t xml:space="preserve">isual and/or auditory impairments </w:t>
      </w:r>
      <w:r w:rsidR="003B2FCD">
        <w:t xml:space="preserve">or </w:t>
      </w:r>
      <w:r w:rsidR="003B2FCD" w:rsidRPr="00B73E92">
        <w:t xml:space="preserve">psychiatric symptomatology that interfere with neuropsychological testing, and </w:t>
      </w:r>
      <w:proofErr w:type="spellStart"/>
      <w:r w:rsidR="003B2FCD" w:rsidRPr="00B73E92">
        <w:t>nonambulatory</w:t>
      </w:r>
      <w:proofErr w:type="spellEnd"/>
      <w:r w:rsidR="003B2FCD" w:rsidRPr="00B73E92">
        <w:t xml:space="preserve"> status </w:t>
      </w:r>
      <w:r>
        <w:t xml:space="preserve">were excluded </w:t>
      </w:r>
      <w:r w:rsidR="00CC5A86">
        <w:fldChar w:fldCharType="begin"/>
      </w:r>
      <w:r w:rsidR="00CC5A86">
        <w:instrText xml:space="preserve"> ADDIN EN.CITE &lt;EndNote&gt;&lt;Cite&gt;&lt;Author&gt;Katz&lt;/Author&gt;&lt;Year&gt;2012&lt;/Year&gt;&lt;RecNum&gt;47&lt;/RecNum&gt;&lt;DisplayText&gt;(21)&lt;/DisplayText&gt;&lt;record&gt;&lt;rec-number&gt;47&lt;/rec-number&gt;&lt;foreign-keys&gt;&lt;key app="EN" db-id="vxpf209d6zz2tyez906xpz5u20a5rtedpszv" timestamp="1446177817"&gt;47&lt;/key&gt;&lt;/foreign-keys&gt;&lt;ref-type name="Journal Article"&gt;17&lt;/ref-type&gt;&lt;contributors&gt;&lt;authors&gt;&lt;author&gt;Katz, Mindy J.&lt;/author&gt;&lt;author&gt;Lipton, Richard B.&lt;/author&gt;&lt;author&gt;Hall, Charles B.&lt;/author&gt;&lt;author&gt;Zimmerman, Molly E.&lt;/author&gt;&lt;author&gt;Sanders, Amy E.&lt;/author&gt;&lt;author&gt;Verghese, Joe&lt;/author&gt;&lt;author&gt;Dickson, Dennis W.&lt;/author&gt;&lt;author&gt;Derby, Carol A.&lt;/author&gt;&lt;/authors&gt;&lt;/contributors&gt;&lt;titles&gt;&lt;title&gt;Age and sex specific prevalence and incidence of mild cognitive impairment, dementia and alzheimer’s dementia in blacks and whites: A report from The Einstein Aging Study&lt;/title&gt;&lt;secondary-title&gt;Alzheimer disease and associated disorders&lt;/secondary-title&gt;&lt;/titles&gt;&lt;periodical&gt;&lt;full-title&gt;Alzheimer disease and associated disorders&lt;/full-title&gt;&lt;/periodical&gt;&lt;pages&gt;335-343&lt;/pages&gt;&lt;volume&gt;26&lt;/volume&gt;&lt;number&gt;4&lt;/number&gt;&lt;dates&gt;&lt;year&gt;2012&lt;/year&gt;&lt;/dates&gt;&lt;isbn&gt;0893-0341&amp;#xD;1546-4156&lt;/isbn&gt;&lt;accession-num&gt;PMC3334445&lt;/accession-num&gt;&lt;urls&gt;&lt;related-urls&gt;&lt;url&gt;http://www.ncbi.nlm.nih.gov/pmc/articles/PMC3334445/&lt;/url&gt;&lt;/related-urls&gt;&lt;/urls&gt;&lt;electronic-resource-num&gt;10.1097/WAD.0b013e31823dbcfc&lt;/electronic-resource-num&gt;&lt;remote-database-name&gt;PMC&lt;/remote-database-name&gt;&lt;/record&gt;&lt;/Cite&gt;&lt;/EndNote&gt;</w:instrText>
      </w:r>
      <w:r w:rsidR="00CC5A86">
        <w:fldChar w:fldCharType="separate"/>
      </w:r>
      <w:r w:rsidR="00CC5A86">
        <w:rPr>
          <w:noProof/>
        </w:rPr>
        <w:t>(21)</w:t>
      </w:r>
      <w:r w:rsidR="00CC5A86">
        <w:fldChar w:fldCharType="end"/>
      </w:r>
      <w:r w:rsidR="003B2FCD" w:rsidRPr="00B73E92">
        <w:t>.</w:t>
      </w:r>
      <w:r w:rsidR="00CC4068" w:rsidRPr="00CC4068">
        <w:t xml:space="preserve"> We included 7 waves of data in this study. </w:t>
      </w:r>
    </w:p>
    <w:p w14:paraId="36C32544" w14:textId="09455D07" w:rsidR="00004194" w:rsidRDefault="00685937" w:rsidP="002C5340">
      <w:pPr>
        <w:spacing w:line="480" w:lineRule="auto"/>
        <w:rPr>
          <w:lang w:val="en-CA"/>
        </w:rPr>
      </w:pPr>
      <w:r>
        <w:rPr>
          <w:lang w:val="en-CA"/>
        </w:rPr>
        <w:t xml:space="preserve">The </w:t>
      </w:r>
      <w:r w:rsidR="00004194" w:rsidRPr="00A9725D">
        <w:rPr>
          <w:lang w:val="en-CA"/>
        </w:rPr>
        <w:t>English Longitudinal Study of Ageing (ELSA</w:t>
      </w:r>
      <w:r>
        <w:rPr>
          <w:lang w:val="en-CA"/>
        </w:rPr>
        <w:t>)</w:t>
      </w:r>
      <w:r w:rsidR="00004194" w:rsidRPr="00A9725D">
        <w:rPr>
          <w:lang w:val="en-CA"/>
        </w:rPr>
        <w:t xml:space="preserve"> is composed </w:t>
      </w:r>
      <w:r w:rsidR="0038660F">
        <w:rPr>
          <w:lang w:val="en-CA"/>
        </w:rPr>
        <w:t xml:space="preserve">primarily </w:t>
      </w:r>
      <w:r w:rsidR="00004194" w:rsidRPr="00A9725D">
        <w:rPr>
          <w:lang w:val="en-CA"/>
        </w:rPr>
        <w:t>of respondents aged 50 and over, living in England, who participated in the H</w:t>
      </w:r>
      <w:r w:rsidR="003F62AA">
        <w:rPr>
          <w:lang w:val="en-CA"/>
        </w:rPr>
        <w:t>ealth Survey for England (HSE)</w:t>
      </w:r>
      <w:r w:rsidR="00004194" w:rsidRPr="00A9725D">
        <w:rPr>
          <w:lang w:val="en-CA"/>
        </w:rPr>
        <w:t xml:space="preserve"> in 1998, 1999, and 2001. The first wave of ELSA data collection occurred in 2002/03</w:t>
      </w:r>
      <w:r w:rsidR="007A5A6A">
        <w:rPr>
          <w:lang w:val="en-CA"/>
        </w:rPr>
        <w:fldChar w:fldCharType="begin"/>
      </w:r>
      <w:r w:rsidR="00CC5A86">
        <w:rPr>
          <w:lang w:val="en-CA"/>
        </w:rPr>
        <w:instrText xml:space="preserve"> ADDIN EN.CITE &lt;EndNote&gt;&lt;Cite&gt;&lt;Author&gt;Steptoe&lt;/Author&gt;&lt;Year&gt;2013&lt;/Year&gt;&lt;RecNum&gt;40&lt;/RecNum&gt;&lt;DisplayText&gt;(22)&lt;/DisplayText&gt;&lt;record&gt;&lt;rec-number&gt;40&lt;/rec-number&gt;&lt;foreign-keys&gt;&lt;key app="EN" db-id="vxpf209d6zz2tyez906xpz5u20a5rtedpszv" timestamp="1446175751"&gt;40&lt;/key&gt;&lt;/foreign-keys&gt;&lt;ref-type name="Journal Article"&gt;17&lt;/ref-type&gt;&lt;contributors&gt;&lt;authors&gt;&lt;author&gt;Steptoe, Andrew&lt;/author&gt;&lt;author&gt;Breeze, Elizabeth&lt;/author&gt;&lt;author&gt;Banks, James&lt;/author&gt;&lt;author&gt;Nazroo, James&lt;/author&gt;&lt;/authors&gt;&lt;/contributors&gt;&lt;titles&gt;&lt;title&gt;Cohort Profile: The English Longitudinal Study of Ageing&lt;/title&gt;&lt;secondary-title&gt;International Journal of Epidemiology&lt;/secondary-title&gt;&lt;/titles&gt;&lt;periodical&gt;&lt;full-title&gt;International Journal of Epidemiology&lt;/full-title&gt;&lt;/periodical&gt;&lt;pages&gt;1640-1648&lt;/pages&gt;&lt;volume&gt;42&lt;/volume&gt;&lt;number&gt;6&lt;/number&gt;&lt;dates&gt;&lt;year&gt;2013&lt;/year&gt;&lt;pub-dates&gt;&lt;date&gt;December 1, 2013&lt;/date&gt;&lt;/pub-dates&gt;&lt;/dates&gt;&lt;urls&gt;&lt;related-urls&gt;&lt;url&gt;http://ije.oxfordjournals.org/content/42/6/1640.abstract&lt;/url&gt;&lt;/related-urls&gt;&lt;/urls&gt;&lt;electronic-resource-num&gt;10.1093/ije/dys168&lt;/electronic-resource-num&gt;&lt;/record&gt;&lt;/Cite&gt;&lt;/EndNote&gt;</w:instrText>
      </w:r>
      <w:r w:rsidR="007A5A6A">
        <w:rPr>
          <w:lang w:val="en-CA"/>
        </w:rPr>
        <w:fldChar w:fldCharType="separate"/>
      </w:r>
      <w:r w:rsidR="00CC5A86">
        <w:rPr>
          <w:noProof/>
          <w:lang w:val="en-CA"/>
        </w:rPr>
        <w:t>(22)</w:t>
      </w:r>
      <w:r w:rsidR="007A5A6A">
        <w:rPr>
          <w:lang w:val="en-CA"/>
        </w:rPr>
        <w:fldChar w:fldCharType="end"/>
      </w:r>
      <w:r w:rsidR="00004194" w:rsidRPr="00A9725D">
        <w:rPr>
          <w:lang w:val="en-CA"/>
        </w:rPr>
        <w:t xml:space="preserve">. </w:t>
      </w:r>
      <w:r>
        <w:rPr>
          <w:lang w:val="en-CA"/>
        </w:rPr>
        <w:t>P</w:t>
      </w:r>
      <w:r w:rsidR="00D92E0D">
        <w:rPr>
          <w:lang w:val="en-CA"/>
        </w:rPr>
        <w:t xml:space="preserve">hysical </w:t>
      </w:r>
      <w:r>
        <w:rPr>
          <w:lang w:val="en-CA"/>
        </w:rPr>
        <w:t xml:space="preserve">capability </w:t>
      </w:r>
      <w:r w:rsidR="00D92E0D">
        <w:rPr>
          <w:lang w:val="en-CA"/>
        </w:rPr>
        <w:t>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7ABF6C4C" w14:textId="413634BA" w:rsidR="00A62EC8" w:rsidRPr="00A9725D" w:rsidRDefault="00A62EC8" w:rsidP="002C5340">
      <w:pPr>
        <w:spacing w:line="480" w:lineRule="auto"/>
        <w:rPr>
          <w:lang w:val="en-CA"/>
        </w:rPr>
      </w:pPr>
      <w:r>
        <w:rPr>
          <w:lang w:val="en-CA"/>
        </w:rPr>
        <w:t xml:space="preserve">Health and Retirement Study (HRS). </w:t>
      </w:r>
      <w:r w:rsidR="00D30686">
        <w:rPr>
          <w:lang w:val="en-CA"/>
        </w:rPr>
        <w:t>P</w:t>
      </w:r>
      <w:proofErr w:type="spellStart"/>
      <w:r w:rsidRPr="003B2FCD">
        <w:t>hysical</w:t>
      </w:r>
      <w:proofErr w:type="spellEnd"/>
      <w:r w:rsidRPr="003B2FCD">
        <w:t xml:space="preserve"> </w:t>
      </w:r>
      <w:r w:rsidR="00E9471F">
        <w:t>capability</w:t>
      </w:r>
      <w:r w:rsidR="00D30686" w:rsidRPr="003B2FCD">
        <w:t xml:space="preserve"> </w:t>
      </w:r>
      <w:r w:rsidRPr="003B2FCD">
        <w:t>measure</w:t>
      </w:r>
      <w:r w:rsidR="00D30686" w:rsidRPr="003B2FCD">
        <w:t>ment</w:t>
      </w:r>
      <w:r w:rsidRPr="003B2FCD">
        <w:t xml:space="preserve">s </w:t>
      </w:r>
      <w:r w:rsidR="00D30686" w:rsidRPr="003B2FCD">
        <w:t>were made in</w:t>
      </w:r>
      <w:r w:rsidRPr="003B2FCD">
        <w:t xml:space="preserve"> a random subsample of ~3,300 randomly selected respondents in 2004. In 2006, </w:t>
      </w:r>
      <w:r w:rsidR="00D30686" w:rsidRPr="003B2FCD">
        <w:t xml:space="preserve">measurement </w:t>
      </w:r>
      <w:r w:rsidRPr="003B2FCD">
        <w:t>was expanded to half of all participants (randomly selected</w:t>
      </w:r>
      <w:r w:rsidR="00D30686" w:rsidRPr="003B2FCD">
        <w:t>), who also</w:t>
      </w:r>
      <w:r w:rsidRPr="003B2FCD">
        <w:t xml:space="preserve"> had follow-up physical measure</w:t>
      </w:r>
      <w:r w:rsidR="00D30686" w:rsidRPr="003B2FCD">
        <w:t>ment</w:t>
      </w:r>
      <w:r w:rsidRPr="003B2FCD">
        <w:t xml:space="preserve">s in 2010. </w:t>
      </w:r>
      <w:r w:rsidR="00D30686" w:rsidRPr="003B2FCD">
        <w:t>Only</w:t>
      </w:r>
      <w:r w:rsidRPr="003B2FCD">
        <w:t xml:space="preserve"> participants assessed in both 2006 and 2004</w:t>
      </w:r>
      <w:r w:rsidR="00043821">
        <w:t xml:space="preserve"> </w:t>
      </w:r>
      <w:r w:rsidR="00043821">
        <w:fldChar w:fldCharType="begin"/>
      </w:r>
      <w:r w:rsidR="00CC5A86">
        <w:instrText xml:space="preserve"> ADDIN EN.CITE &lt;EndNote&gt;&lt;Cite&gt;&lt;Author&gt;Crimmins&lt;/Author&gt;&lt;Year&gt;2008&lt;/Year&gt;&lt;RecNum&gt;27&lt;/RecNum&gt;&lt;DisplayText&gt;(23)&lt;/DisplayText&gt;&lt;record&gt;&lt;rec-number&gt;27&lt;/rec-number&gt;&lt;foreign-keys&gt;&lt;key app="EN" db-id="vxpf209d6zz2tyez906xpz5u20a5rtedpszv" timestamp="1445992808"&gt;27&lt;/key&gt;&lt;/foreign-keys&gt;&lt;ref-type name="Report"&gt;27&lt;/ref-type&gt;&lt;contributors&gt;&lt;authors&gt;&lt;author&gt;Crimmins, E.&lt;/author&gt;&lt;author&gt;Guyer, H.&lt;/author&gt;&lt;author&gt;Langa, K.&lt;/author&gt;&lt;author&gt;Ofstedal, M. B.&lt;/author&gt;&lt;author&gt;Wallace, R.&lt;/author&gt;&lt;author&gt;Weir, D. &lt;/author&gt;&lt;/authors&gt;&lt;/contributors&gt;&lt;titles&gt;&lt;title&gt;Documentation of physical measures, anthropometrics and blood pressure in the Health and Retirement Study &lt;/title&gt;&lt;secondary-title&gt;HRS Documentation Report DR-011&lt;/secondary-title&gt;&lt;/titles&gt;&lt;pages&gt;47-59&lt;/pages&gt;&lt;volume&gt;14&lt;/volume&gt;&lt;dates&gt;&lt;year&gt;2008&lt;/year&gt;&lt;/dates&gt;&lt;urls&gt;&lt;/urls&gt;&lt;/record&gt;&lt;/Cite&gt;&lt;/EndNote&gt;</w:instrText>
      </w:r>
      <w:r w:rsidR="00043821">
        <w:fldChar w:fldCharType="separate"/>
      </w:r>
      <w:r w:rsidR="00CC5A86">
        <w:rPr>
          <w:noProof/>
        </w:rPr>
        <w:t>(23)</w:t>
      </w:r>
      <w:r w:rsidR="00043821">
        <w:fldChar w:fldCharType="end"/>
      </w:r>
      <w:r w:rsidR="00043821">
        <w:t xml:space="preserve"> </w:t>
      </w:r>
      <w:r w:rsidR="00D30686" w:rsidRPr="003B2FCD">
        <w:t>were included here.</w:t>
      </w:r>
    </w:p>
    <w:p w14:paraId="3B01B686" w14:textId="03B26E75" w:rsidR="00E9471F" w:rsidRDefault="00E9471F" w:rsidP="002C5340">
      <w:pPr>
        <w:spacing w:line="480" w:lineRule="auto"/>
      </w:pPr>
      <w:commentRangeStart w:id="5"/>
      <w:r>
        <w:t>The</w:t>
      </w:r>
      <w:commentRangeEnd w:id="5"/>
      <w:r w:rsidR="00944F82">
        <w:rPr>
          <w:rStyle w:val="CommentReference"/>
        </w:rPr>
        <w:commentReference w:id="5"/>
      </w:r>
      <w:r>
        <w:t xml:space="preserve"> Interdisciplinary Longitudinal Study of Adult Development (ILSE) includes</w:t>
      </w:r>
      <w:r w:rsidRPr="00E9471F">
        <w:t xml:space="preserve"> persons from East (Leipzig and Rostock) and West Germany (Heidelberg, Bonn and Erlangen-Nuremberg)</w:t>
      </w:r>
      <w:r>
        <w:t xml:space="preserve">, </w:t>
      </w:r>
      <w:r w:rsidRPr="00E9471F">
        <w:t>stratified by sex and cohort membe</w:t>
      </w:r>
      <w:r>
        <w:t>rship (born 1930-32 and 1950-52</w:t>
      </w:r>
      <w:r w:rsidRPr="00E9471F">
        <w:t>).</w:t>
      </w:r>
      <w:r w:rsidR="00685937">
        <w:t xml:space="preserve"> Data from the 1930-32 cohort were analyzed here.</w:t>
      </w:r>
    </w:p>
    <w:p w14:paraId="3F00704B" w14:textId="2B7F5E59" w:rsidR="003B2FCD" w:rsidRPr="00A9725D" w:rsidRDefault="00A45E3F" w:rsidP="002C5340">
      <w:pPr>
        <w:spacing w:line="480" w:lineRule="auto"/>
        <w:rPr>
          <w:lang w:val="en-CA"/>
        </w:rPr>
      </w:pPr>
      <w:r>
        <w:rPr>
          <w:lang w:val="en-CA"/>
        </w:rPr>
        <w:t xml:space="preserve">The </w:t>
      </w:r>
      <w:r w:rsidR="003B2FCD" w:rsidRPr="00A9725D">
        <w:rPr>
          <w:lang w:val="en-CA"/>
        </w:rPr>
        <w:t>Longitudinal Aging Study Amsterdam (LASA)</w:t>
      </w:r>
      <w:r w:rsidR="003B2FCD" w:rsidRPr="008562B7">
        <w:rPr>
          <w:lang w:val="en-CA"/>
        </w:rPr>
        <w:t xml:space="preserve"> </w:t>
      </w:r>
      <w:r w:rsidR="0090433A">
        <w:rPr>
          <w:lang w:val="en-CA"/>
        </w:rPr>
        <w:fldChar w:fldCharType="begin"/>
      </w:r>
      <w:r w:rsidR="00CC5A86">
        <w:rPr>
          <w:lang w:val="en-CA"/>
        </w:rPr>
        <w:instrText xml:space="preserve"> ADDIN EN.CITE &lt;EndNote&gt;&lt;Cite&gt;&lt;Author&gt;Huisman&lt;/Author&gt;&lt;Year&gt;2011&lt;/Year&gt;&lt;RecNum&gt;34&lt;/RecNum&gt;&lt;DisplayText&gt;(24)&lt;/DisplayText&gt;&lt;record&gt;&lt;rec-number&gt;34&lt;/rec-number&gt;&lt;foreign-keys&gt;&lt;key app="EN" db-id="vxpf209d6zz2tyez906xpz5u20a5rtedpszv" timestamp="1445995486"&gt;34&lt;/key&gt;&lt;/foreign-keys&gt;&lt;ref-type name="Journal Article"&gt;17&lt;/ref-type&gt;&lt;contributors&gt;&lt;authors&gt;&lt;author&gt;Huisman, Martijn&lt;/author&gt;&lt;author&gt;Poppelaars, Jan&lt;/author&gt;&lt;author&gt;van der Horst, Marleen&lt;/author&gt;&lt;author&gt;Beekman, Aartjan TF&lt;/author&gt;&lt;author&gt;Brug, Johannes&lt;/author&gt;&lt;author&gt;van Tilburg, Theo G&lt;/author&gt;&lt;author&gt;Deeg, Dorly JH&lt;/author&gt;&lt;/authors&gt;&lt;/contributors&gt;&lt;titles&gt;&lt;title&gt;Cohort profile: The Longitudinal Aging Study Amsterdam&lt;/title&gt;&lt;secondary-title&gt;International Journal of Epidemiology&lt;/secondary-title&gt;&lt;/titles&gt;&lt;periodical&gt;&lt;full-title&gt;International Journal of Epidemiology&lt;/full-title&gt;&lt;/periodical&gt;&lt;pages&gt;868-876&lt;/pages&gt;&lt;volume&gt;40&lt;/volume&gt;&lt;number&gt;4&lt;/number&gt;&lt;dates&gt;&lt;year&gt;2011&lt;/year&gt;&lt;pub-dates&gt;&lt;date&gt;August 1, 2011&lt;/date&gt;&lt;/pub-dates&gt;&lt;/dates&gt;&lt;urls&gt;&lt;related-urls&gt;&lt;url&gt;http://ije.oxfordjournals.org/content/40/4/868.short&lt;/url&gt;&lt;/related-urls&gt;&lt;/urls&gt;&lt;electronic-resource-num&gt;10.1093/ije/dyq219&lt;/electronic-resource-num&gt;&lt;/record&gt;&lt;/Cite&gt;&lt;/EndNote&gt;</w:instrText>
      </w:r>
      <w:r w:rsidR="0090433A">
        <w:rPr>
          <w:lang w:val="en-CA"/>
        </w:rPr>
        <w:fldChar w:fldCharType="separate"/>
      </w:r>
      <w:r w:rsidR="00CC5A86">
        <w:rPr>
          <w:noProof/>
          <w:lang w:val="en-CA"/>
        </w:rPr>
        <w:t>(24)</w:t>
      </w:r>
      <w:r w:rsidR="0090433A">
        <w:rPr>
          <w:lang w:val="en-CA"/>
        </w:rPr>
        <w:fldChar w:fldCharType="end"/>
      </w:r>
      <w:r w:rsidR="003B2FCD" w:rsidRPr="00A9725D">
        <w:rPr>
          <w:lang w:val="en-CA"/>
        </w:rPr>
        <w:t xml:space="preserve"> objective was to examine predictors and consequences of increasing age on autonomy and well-being. Respondents were recruited </w:t>
      </w:r>
      <w:r w:rsidR="006964EC">
        <w:rPr>
          <w:lang w:val="en-CA"/>
        </w:rPr>
        <w:t xml:space="preserve">in 1992 </w:t>
      </w:r>
      <w:r w:rsidR="003B2FCD" w:rsidRPr="00A9725D">
        <w:rPr>
          <w:lang w:val="en-CA"/>
        </w:rPr>
        <w:t xml:space="preserve">from the 3805 respondents of the Living Arrangements and Social Network of Older Adults (LSN) study. </w:t>
      </w:r>
    </w:p>
    <w:p w14:paraId="2B2A3615" w14:textId="7E2C3505" w:rsidR="003F62AA" w:rsidRDefault="003F62AA" w:rsidP="002C5340">
      <w:pPr>
        <w:autoSpaceDE w:val="0"/>
        <w:autoSpaceDN w:val="0"/>
        <w:adjustRightInd w:val="0"/>
        <w:spacing w:line="480" w:lineRule="auto"/>
        <w:jc w:val="both"/>
        <w:rPr>
          <w:color w:val="221E1F"/>
        </w:rPr>
      </w:pPr>
      <w:r w:rsidRPr="003F62AA">
        <w:rPr>
          <w:color w:val="221E1F"/>
        </w:rPr>
        <w:t xml:space="preserve">The Memory and Aging Project (MAP) began in 1997 with ongoing </w:t>
      </w:r>
      <w:r w:rsidR="006964EC" w:rsidRPr="006964EC">
        <w:rPr>
          <w:color w:val="221E1F"/>
        </w:rPr>
        <w:t xml:space="preserve">recruitment </w:t>
      </w:r>
      <w:r w:rsidRPr="003F62AA">
        <w:rPr>
          <w:color w:val="221E1F"/>
        </w:rPr>
        <w:fldChar w:fldCharType="begin"/>
      </w:r>
      <w:r w:rsidR="00CC5A86">
        <w:rPr>
          <w:color w:val="221E1F"/>
        </w:rPr>
        <w:instrText xml:space="preserve"> ADDIN EN.CITE &lt;EndNote&gt;&lt;Cite&gt;&lt;Author&gt;Bennett&lt;/Author&gt;&lt;Year&gt;2005&lt;/Year&gt;&lt;RecNum&gt;342&lt;/RecNum&gt;&lt;DisplayText&gt;(25)&lt;/DisplayText&gt;&lt;record&gt;&lt;rec-number&gt;342&lt;/rec-number&gt;&lt;foreign-keys&gt;&lt;key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00CC5A86">
        <w:rPr>
          <w:noProof/>
          <w:color w:val="221E1F"/>
        </w:rPr>
        <w:t>(25)</w:t>
      </w:r>
      <w:r w:rsidRPr="003F62AA">
        <w:rPr>
          <w:color w:val="221E1F"/>
        </w:rPr>
        <w:fldChar w:fldCharType="end"/>
      </w:r>
      <w:r w:rsidR="006964EC">
        <w:rPr>
          <w:color w:val="221E1F"/>
        </w:rPr>
        <w:t>,</w:t>
      </w:r>
      <w:r w:rsidRPr="003F62AA">
        <w:rPr>
          <w:color w:val="221E1F"/>
        </w:rPr>
        <w:t xml:space="preserve"> primarily through continuous care retirement communities in northeastern Illinois</w:t>
      </w:r>
      <w:r w:rsidR="006964EC">
        <w:rPr>
          <w:color w:val="221E1F"/>
        </w:rPr>
        <w:t xml:space="preserve"> as well as through</w:t>
      </w:r>
      <w:r w:rsidRPr="003F62AA">
        <w:rPr>
          <w:color w:val="221E1F"/>
        </w:rPr>
        <w:t xml:space="preserve"> subsidized retirement homes, local churches</w:t>
      </w:r>
      <w:r w:rsidR="006964EC">
        <w:rPr>
          <w:color w:val="221E1F"/>
        </w:rPr>
        <w:t>,</w:t>
      </w:r>
      <w:r w:rsidRPr="003F62AA">
        <w:rPr>
          <w:color w:val="221E1F"/>
        </w:rPr>
        <w:t xml:space="preserve"> and social service agencies. Individuals were required to be free from dementia at study enrollment, participate in annual clinical evaluations, and agree to donation of their spinal cord and brain at the time of death.  There were no other exclusion criteria and all clinical evaluations were </w:t>
      </w:r>
      <w:r w:rsidRPr="003F62AA">
        <w:rPr>
          <w:color w:val="221E1F"/>
        </w:rPr>
        <w:lastRenderedPageBreak/>
        <w:t xml:space="preserve">conducted as home visits. </w:t>
      </w:r>
      <w:r w:rsidR="00293963" w:rsidRPr="00293963">
        <w:rPr>
          <w:color w:val="221E1F"/>
        </w:rPr>
        <w:t>Only individuals who remained free of dementia throughout the study period were included in the current analysis.</w:t>
      </w:r>
    </w:p>
    <w:p w14:paraId="3B48E81A" w14:textId="7B87790E" w:rsidR="006B42E0" w:rsidRPr="0090676A" w:rsidRDefault="0090676A" w:rsidP="002C5340">
      <w:pPr>
        <w:autoSpaceDE w:val="0"/>
        <w:autoSpaceDN w:val="0"/>
        <w:adjustRightInd w:val="0"/>
        <w:spacing w:line="480" w:lineRule="auto"/>
        <w:jc w:val="both"/>
        <w:rPr>
          <w:color w:val="221E1F"/>
        </w:rPr>
      </w:pPr>
      <w:r>
        <w:rPr>
          <w:color w:val="221E1F"/>
        </w:rPr>
        <w:t xml:space="preserve">The </w:t>
      </w:r>
      <w:r w:rsidR="006B42E0" w:rsidRPr="00544710">
        <w:rPr>
          <w:color w:val="221E1F"/>
        </w:rPr>
        <w:t xml:space="preserve">Nutrition as a determinant of successful </w:t>
      </w:r>
      <w:r>
        <w:rPr>
          <w:color w:val="221E1F"/>
        </w:rPr>
        <w:t>A</w:t>
      </w:r>
      <w:r w:rsidR="006B42E0" w:rsidRPr="00544710">
        <w:rPr>
          <w:color w:val="221E1F"/>
        </w:rPr>
        <w:t>ging study</w:t>
      </w:r>
      <w:r w:rsidRPr="00544710">
        <w:rPr>
          <w:color w:val="221E1F"/>
        </w:rPr>
        <w:t xml:space="preserve"> (</w:t>
      </w:r>
      <w:proofErr w:type="spellStart"/>
      <w:r w:rsidRPr="00544710">
        <w:rPr>
          <w:color w:val="221E1F"/>
        </w:rPr>
        <w:t>NuAge</w:t>
      </w:r>
      <w:proofErr w:type="spellEnd"/>
      <w:r w:rsidR="006B42E0" w:rsidRPr="00544710">
        <w:rPr>
          <w:color w:val="221E1F"/>
        </w:rPr>
        <w:t>)</w:t>
      </w:r>
      <w:r>
        <w:rPr>
          <w:color w:val="221E1F"/>
        </w:rPr>
        <w:t>,</w:t>
      </w:r>
      <w:r w:rsidR="006B42E0" w:rsidRPr="00544710">
        <w:rPr>
          <w:color w:val="221E1F"/>
        </w:rPr>
        <w:t xml:space="preserve"> is a five-year observational study of 1,793 community-dwelling </w:t>
      </w:r>
      <w:r>
        <w:rPr>
          <w:color w:val="221E1F"/>
        </w:rPr>
        <w:t>individuals</w:t>
      </w:r>
      <w:r w:rsidR="006B42E0" w:rsidRPr="00544710">
        <w:rPr>
          <w:color w:val="221E1F"/>
        </w:rPr>
        <w:t xml:space="preserve"> in good gen</w:t>
      </w:r>
      <w:r w:rsidR="006B42E0" w:rsidRPr="00544710">
        <w:rPr>
          <w:color w:val="221E1F"/>
        </w:rPr>
        <w:softHyphen/>
        <w:t>eral health at recruitment in 2003</w:t>
      </w:r>
      <w:r>
        <w:rPr>
          <w:color w:val="221E1F"/>
        </w:rPr>
        <w:t>,</w:t>
      </w:r>
      <w:r w:rsidR="006B42E0" w:rsidRPr="00544710">
        <w:rPr>
          <w:color w:val="221E1F"/>
        </w:rPr>
        <w:t xml:space="preserve"> drawn from a random sample stratified by age and sex obtained from the Québec Medicare database (RAMQ) for the regions of Montreal, Laval, and </w:t>
      </w:r>
      <w:proofErr w:type="spellStart"/>
      <w:r w:rsidR="006B42E0" w:rsidRPr="00544710">
        <w:rPr>
          <w:color w:val="221E1F"/>
        </w:rPr>
        <w:t>Sherbrooke</w:t>
      </w:r>
      <w:proofErr w:type="spellEnd"/>
      <w:r w:rsidR="006B42E0" w:rsidRPr="00544710">
        <w:rPr>
          <w:color w:val="221E1F"/>
        </w:rPr>
        <w:t xml:space="preserve"> in Québec, </w:t>
      </w:r>
      <w:r>
        <w:rPr>
          <w:color w:val="221E1F"/>
        </w:rPr>
        <w:t xml:space="preserve">Canada </w:t>
      </w:r>
      <w:r w:rsidR="00EE2463">
        <w:rPr>
          <w:color w:val="221E1F"/>
        </w:rPr>
        <w:fldChar w:fldCharType="begin">
          <w:fldData xml:space="preserve">PEVuZE5vdGU+PENpdGU+PEF1dGhvcj5QYXlldHRlPC9BdXRob3I+PFllYXI+MjAxMTwvWWVhcj48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</w:fldData>
        </w:fldChar>
      </w:r>
      <w:r w:rsidR="00CC5A86">
        <w:rPr>
          <w:color w:val="221E1F"/>
        </w:rPr>
        <w:instrText xml:space="preserve"> ADDIN EN.CITE </w:instrText>
      </w:r>
      <w:r w:rsidR="00CC5A86">
        <w:rPr>
          <w:color w:val="221E1F"/>
        </w:rPr>
        <w:fldChar w:fldCharType="begin">
          <w:fldData xml:space="preserve">PEVuZE5vdGU+PENpdGU+PEF1dGhvcj5QYXlldHRlPC9BdXRob3I+PFllYXI+MjAxMTwvWWVhcj48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</w:fldData>
        </w:fldChar>
      </w:r>
      <w:r w:rsidR="00CC5A86">
        <w:rPr>
          <w:color w:val="221E1F"/>
        </w:rPr>
        <w:instrText xml:space="preserve"> ADDIN EN.CITE.DATA </w:instrText>
      </w:r>
      <w:r w:rsidR="00CC5A86">
        <w:rPr>
          <w:color w:val="221E1F"/>
        </w:rPr>
      </w:r>
      <w:r w:rsidR="00CC5A86">
        <w:rPr>
          <w:color w:val="221E1F"/>
        </w:rPr>
        <w:fldChar w:fldCharType="end"/>
      </w:r>
      <w:r w:rsidR="00EE2463">
        <w:rPr>
          <w:color w:val="221E1F"/>
        </w:rPr>
      </w:r>
      <w:r w:rsidR="00EE2463">
        <w:rPr>
          <w:color w:val="221E1F"/>
        </w:rPr>
        <w:fldChar w:fldCharType="separate"/>
      </w:r>
      <w:r w:rsidR="00CC5A86">
        <w:rPr>
          <w:noProof/>
          <w:color w:val="221E1F"/>
        </w:rPr>
        <w:t>(26, 27)</w:t>
      </w:r>
      <w:r w:rsidR="00EE2463">
        <w:rPr>
          <w:color w:val="221E1F"/>
        </w:rPr>
        <w:fldChar w:fldCharType="end"/>
      </w:r>
      <w:r>
        <w:rPr>
          <w:color w:val="221E1F"/>
        </w:rPr>
        <w:t xml:space="preserve">. </w:t>
      </w:r>
      <w:r w:rsidR="006B42E0" w:rsidRPr="00544710">
        <w:rPr>
          <w:color w:val="221E1F"/>
        </w:rPr>
        <w:t>Participants had to</w:t>
      </w:r>
      <w:r>
        <w:rPr>
          <w:color w:val="221E1F"/>
        </w:rPr>
        <w:t xml:space="preserve"> be</w:t>
      </w:r>
      <w:r w:rsidR="006B42E0" w:rsidRPr="00544710">
        <w:rPr>
          <w:color w:val="221E1F"/>
        </w:rPr>
        <w:t xml:space="preserve"> either French o</w:t>
      </w:r>
      <w:r>
        <w:rPr>
          <w:color w:val="221E1F"/>
        </w:rPr>
        <w:t>r</w:t>
      </w:r>
      <w:r w:rsidR="006B42E0" w:rsidRPr="00544710">
        <w:rPr>
          <w:color w:val="221E1F"/>
        </w:rPr>
        <w:t xml:space="preserve"> English</w:t>
      </w:r>
      <w:r w:rsidRPr="0090676A">
        <w:rPr>
          <w:color w:val="221E1F"/>
        </w:rPr>
        <w:t xml:space="preserve"> </w:t>
      </w:r>
      <w:r w:rsidRPr="00544710">
        <w:rPr>
          <w:color w:val="221E1F"/>
        </w:rPr>
        <w:t>speak</w:t>
      </w:r>
      <w:r>
        <w:rPr>
          <w:color w:val="221E1F"/>
        </w:rPr>
        <w:t>ing</w:t>
      </w:r>
      <w:r w:rsidR="006B42E0" w:rsidRPr="00544710">
        <w:rPr>
          <w:color w:val="221E1F"/>
        </w:rPr>
        <w:t xml:space="preserve">, </w:t>
      </w:r>
      <w:proofErr w:type="spellStart"/>
      <w:r w:rsidR="006B42E0" w:rsidRPr="0090676A">
        <w:rPr>
          <w:lang w:val="fr-CA"/>
        </w:rPr>
        <w:t>willing</w:t>
      </w:r>
      <w:proofErr w:type="spellEnd"/>
      <w:r w:rsidR="006B42E0" w:rsidRPr="0090676A">
        <w:rPr>
          <w:lang w:val="fr-CA"/>
        </w:rPr>
        <w:t xml:space="preserve"> to commit for </w:t>
      </w:r>
      <w:r w:rsidRPr="0090676A">
        <w:rPr>
          <w:lang w:val="fr-CA"/>
        </w:rPr>
        <w:t>the</w:t>
      </w:r>
      <w:r w:rsidR="006B42E0" w:rsidRPr="0090676A">
        <w:rPr>
          <w:lang w:val="fr-CA"/>
        </w:rPr>
        <w:t xml:space="preserve"> 5 </w:t>
      </w:r>
      <w:proofErr w:type="spellStart"/>
      <w:r w:rsidRPr="0090676A">
        <w:rPr>
          <w:lang w:val="fr-CA"/>
        </w:rPr>
        <w:t>year</w:t>
      </w:r>
      <w:r>
        <w:rPr>
          <w:lang w:val="fr-CA"/>
        </w:rPr>
        <w:t>s</w:t>
      </w:r>
      <w:proofErr w:type="spellEnd"/>
      <w:r>
        <w:rPr>
          <w:lang w:val="fr-CA"/>
        </w:rPr>
        <w:t xml:space="preserve"> of the</w:t>
      </w:r>
      <w:r w:rsidRPr="0090676A">
        <w:rPr>
          <w:lang w:val="fr-CA"/>
        </w:rPr>
        <w:t xml:space="preserve"> </w:t>
      </w:r>
      <w:proofErr w:type="spellStart"/>
      <w:r w:rsidRPr="0090676A">
        <w:rPr>
          <w:lang w:val="fr-CA"/>
        </w:rPr>
        <w:t>study</w:t>
      </w:r>
      <w:proofErr w:type="spellEnd"/>
      <w:r w:rsidR="006B42E0" w:rsidRPr="0090676A">
        <w:rPr>
          <w:lang w:val="fr-CA"/>
        </w:rPr>
        <w:t xml:space="preserve">, </w:t>
      </w:r>
      <w:r w:rsidR="006B42E0" w:rsidRPr="00544710">
        <w:rPr>
          <w:color w:val="221E1F"/>
        </w:rPr>
        <w:t xml:space="preserve">free of disabilities in activities of daily living, </w:t>
      </w:r>
      <w:r>
        <w:rPr>
          <w:color w:val="221E1F"/>
        </w:rPr>
        <w:t>without</w:t>
      </w:r>
      <w:r w:rsidR="006B42E0" w:rsidRPr="00544710">
        <w:rPr>
          <w:color w:val="221E1F"/>
        </w:rPr>
        <w:t xml:space="preserve"> cognitive impairment (modified mini mental state examination, 3MS, &gt;79 </w:t>
      </w:r>
      <w:r w:rsidR="00C17DFB">
        <w:rPr>
          <w:color w:val="221E1F"/>
        </w:rPr>
        <w:fldChar w:fldCharType="begin"/>
      </w:r>
      <w:r w:rsidR="00CC5A86">
        <w:rPr>
          <w:color w:val="221E1F"/>
        </w:rPr>
        <w:instrText xml:space="preserve"> ADDIN EN.CITE &lt;EndNote&gt;&lt;Cite&gt;&lt;Author&gt;Teng&lt;/Author&gt;&lt;Year&gt;1987&lt;/Year&gt;&lt;RecNum&gt;41&lt;/RecNum&gt;&lt;DisplayText&gt;(28)&lt;/DisplayText&gt;&lt;record&gt;&lt;rec-number&gt;41&lt;/rec-number&gt;&lt;foreign-keys&gt;&lt;key app="EN" db-id="vxpf209d6zz2tyez906xpz5u20a5rtedpszv" timestamp="1446176296"&gt;41&lt;/key&gt;&lt;/foreign-keys&gt;&lt;ref-type name="Journal Article"&gt;17&lt;/ref-type&gt;&lt;contributors&gt;&lt;authors&gt;&lt;author&gt;Teng, Evelyn L.&lt;/author&gt;&lt;author&gt;Chui, Helena C.&lt;/author&gt;&lt;author&gt;Schneider, Lon S.&lt;/author&gt;&lt;author&gt;Metzger, Laura E.&lt;/author&gt;&lt;/authors&gt;&lt;/contributors&gt;&lt;titles&gt;&lt;title&gt;Alzheimer&amp;apos;s dementia: Performance on the Mini-Mental State Examination&lt;/title&gt;&lt;secondary-title&gt;Journal of Consulting and Clinical Psychology&lt;/secondary-title&gt;&lt;/titles&gt;&lt;periodical&gt;&lt;full-title&gt;Journal of Consulting and Clinical Psychology&lt;/full-title&gt;&lt;/periodical&gt;&lt;pages&gt;96-100&lt;/pages&gt;&lt;volume&gt;55&lt;/volume&gt;&lt;number&gt;1&lt;/number&gt;&lt;keywords&gt;&lt;keyword&gt;Mini-Mental State Examination performance &amp;amp; duration of illness&lt;/keyword&gt;&lt;keyword&gt;53–96 yr old Alzheimer&amp;apos;s dementia patients with early vs late onset&lt;/keyword&gt;&lt;keyword&gt;Alzheimer&amp;apos;s Disease&lt;/keyword&gt;&lt;keyword&gt;Cognitive Ability&lt;/keyword&gt;&lt;keyword&gt;Neuropsychological Assessment&lt;/keyword&gt;&lt;keyword&gt;Onset (Disorders)&lt;/keyword&gt;&lt;keyword&gt;Prognosis&lt;/keyword&gt;&lt;/keywords&gt;&lt;dates&gt;&lt;year&gt;1987&lt;/year&gt;&lt;/dates&gt;&lt;pub-location&gt;US&lt;/pub-location&gt;&lt;publisher&gt;American Psychological Association&lt;/publisher&gt;&lt;isbn&gt;0022-006X&amp;#xD;1939-2117&lt;/isbn&gt;&lt;accession-num&gt;1987-16130-001&lt;/accession-num&gt;&lt;urls&gt;&lt;related-urls&gt;&lt;url&gt;http://ezproxy.library.uvic.ca/login?url=http://search.ebscohost.com/login.aspx?direct=true&amp;amp;db=pdh&amp;amp;AN=1987-16130-001&amp;amp;site=ehost-live&amp;amp;scope=site&lt;/url&gt;&lt;url&gt;http://psycnet.apa.org/journals/ccp/55/1/96/&lt;/url&gt;&lt;/related-urls&gt;&lt;/urls&gt;&lt;electronic-resource-num&gt;10.1037/0022-006X.55.1.96&lt;/electronic-resource-num&gt;&lt;remote-database-name&gt;pdh&lt;/remote-database-name&gt;&lt;remote-database-provider&gt;EBSCOhost&lt;/remote-database-provider&gt;&lt;/record&gt;&lt;/Cite&gt;&lt;/EndNote&gt;</w:instrText>
      </w:r>
      <w:r w:rsidR="00C17DFB">
        <w:rPr>
          <w:color w:val="221E1F"/>
        </w:rPr>
        <w:fldChar w:fldCharType="separate"/>
      </w:r>
      <w:r w:rsidR="00CC5A86">
        <w:rPr>
          <w:noProof/>
          <w:color w:val="221E1F"/>
        </w:rPr>
        <w:t>(28)</w:t>
      </w:r>
      <w:r w:rsidR="00C17DFB">
        <w:rPr>
          <w:color w:val="221E1F"/>
        </w:rPr>
        <w:fldChar w:fldCharType="end"/>
      </w:r>
      <w:r w:rsidR="006B42E0" w:rsidRPr="00544710">
        <w:rPr>
          <w:color w:val="221E1F"/>
        </w:rPr>
        <w:t xml:space="preserve">), able to walk without assistance (cane acceptable), to walk 300 meters, and to climb 10 stairs without rest. </w:t>
      </w:r>
      <w:r w:rsidR="00293963">
        <w:rPr>
          <w:color w:val="221E1F"/>
        </w:rPr>
        <w:t xml:space="preserve">Exclusionary criteria were </w:t>
      </w:r>
      <w:r>
        <w:rPr>
          <w:color w:val="221E1F"/>
        </w:rPr>
        <w:t>C</w:t>
      </w:r>
      <w:r w:rsidR="006B42E0" w:rsidRPr="00544710">
        <w:rPr>
          <w:color w:val="221E1F"/>
        </w:rPr>
        <w:t>lass II heart failure, chronic obstructive pulmonary disease requiring oxygen therapy or oral steroids, inflammatory digestive diseases, or cancer treated either by radiation therapy, chemotherapy or surgery in the 5 years prior to enrolment.</w:t>
      </w:r>
    </w:p>
    <w:p w14:paraId="2E03735F" w14:textId="3A395271" w:rsidR="00004194" w:rsidRPr="00C62A51" w:rsidRDefault="00C62A51" w:rsidP="002C5340">
      <w:pPr>
        <w:spacing w:line="480" w:lineRule="auto"/>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w:t>
      </w:r>
      <w:r w:rsidR="0090433A">
        <w:rPr>
          <w:lang w:val="en-CA"/>
        </w:rPr>
        <w:fldChar w:fldCharType="begin">
          <w:fldData xml:space="preserve">PEVuZE5vdGU+PENpdGU+PEF1dGhvcj5Kb2hhbnNzb248L0F1dGhvcj48WWVhcj4yMDA0PC9ZZWFy
PjxSZWNOdW0+MzE8L1JlY051bT48RGlzcGxheVRleHQ+KDI5LCAzMCk8L0Rpc3BsYXlUZXh0Pjxy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CC5A86">
        <w:rPr>
          <w:lang w:val="en-CA"/>
        </w:rPr>
        <w:instrText xml:space="preserve"> ADDIN EN.CITE </w:instrText>
      </w:r>
      <w:r w:rsidR="00CC5A86">
        <w:rPr>
          <w:lang w:val="en-CA"/>
        </w:rPr>
        <w:fldChar w:fldCharType="begin">
          <w:fldData xml:space="preserve">PEVuZE5vdGU+PENpdGU+PEF1dGhvcj5Kb2hhbnNzb248L0F1dGhvcj48WWVhcj4yMDA0PC9ZZWFy
PjxSZWNOdW0+MzE8L1JlY051bT48RGlzcGxheVRleHQ+KDI5LCAzMCk8L0Rpc3BsYXlUZXh0Pjxy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CC5A86">
        <w:rPr>
          <w:lang w:val="en-CA"/>
        </w:rPr>
        <w:instrText xml:space="preserve"> ADDIN EN.CITE.DATA </w:instrText>
      </w:r>
      <w:r w:rsidR="00CC5A86">
        <w:rPr>
          <w:lang w:val="en-CA"/>
        </w:rPr>
      </w:r>
      <w:r w:rsidR="00CC5A86">
        <w:rPr>
          <w:lang w:val="en-CA"/>
        </w:rPr>
        <w:fldChar w:fldCharType="end"/>
      </w:r>
      <w:r w:rsidR="0090433A">
        <w:rPr>
          <w:lang w:val="en-CA"/>
        </w:rPr>
      </w:r>
      <w:r w:rsidR="0090433A">
        <w:rPr>
          <w:lang w:val="en-CA"/>
        </w:rPr>
        <w:fldChar w:fldCharType="separate"/>
      </w:r>
      <w:r w:rsidR="00CC5A86">
        <w:rPr>
          <w:noProof/>
          <w:lang w:val="en-CA"/>
        </w:rPr>
        <w:t>(29, 30)</w:t>
      </w:r>
      <w:r w:rsidR="0090433A">
        <w:rPr>
          <w:lang w:val="en-CA"/>
        </w:rPr>
        <w:fldChar w:fldCharType="end"/>
      </w:r>
      <w:r w:rsidR="0090433A">
        <w:rPr>
          <w:lang w:val="en-CA"/>
        </w:rPr>
        <w:t xml:space="preserve"> </w:t>
      </w:r>
      <w:r w:rsidRPr="00C62A51">
        <w:rPr>
          <w:lang w:val="en-CA"/>
        </w:rPr>
        <w:t xml:space="preserve">selected from older adults participating in the population-based Swedish Twin Registry </w:t>
      </w:r>
      <w:r w:rsidR="0090433A">
        <w:rPr>
          <w:lang w:val="en-CA"/>
        </w:rPr>
        <w:fldChar w:fldCharType="begin"/>
      </w:r>
      <w:r w:rsidR="00CC5A86">
        <w:rPr>
          <w:lang w:val="en-CA"/>
        </w:rPr>
        <w:instrText xml:space="preserve"> ADDIN EN.CITE &lt;EndNote&gt;&lt;Cite&gt;&lt;Author&gt;Cederlof&lt;/Author&gt;&lt;Year&gt;1978&lt;/Year&gt;&lt;RecNum&gt;33&lt;/RecNum&gt;&lt;DisplayText&gt;(31)&lt;/DisplayText&gt;&lt;record&gt;&lt;rec-number&gt;33&lt;/rec-number&gt;&lt;foreign-keys&gt;&lt;key app="EN" db-id="vxpf209d6zz2tyez906xpz5u20a5rtedpszv" timestamp="1445995303"&gt;33&lt;/key&gt;&lt;/foreign-keys&gt;&lt;ref-type name="Book Section"&gt;5&lt;/ref-type&gt;&lt;contributors&gt;&lt;authors&gt;&lt;author&gt;Cederlof, R.&lt;/author&gt;&lt;author&gt;Lorich, U. &lt;/author&gt;&lt;/authors&gt;&lt;secondary-authors&gt;&lt;author&gt;W.E.Nance, &lt;/author&gt;&lt;author&gt;G. Allen&lt;/author&gt;&lt;author&gt;P. Parisi &lt;/author&gt;&lt;/secondary-authors&gt;&lt;/contributors&gt;&lt;titles&gt;&lt;title&gt;The Swedish Twin Registry&lt;/title&gt;&lt;secondary-title&gt;Twin research: Biology and epidemiology &lt;/secondary-title&gt;&lt;/titles&gt;&lt;pages&gt;189-195&lt;/pages&gt;&lt;dates&gt;&lt;year&gt;1978&lt;/year&gt;&lt;/dates&gt;&lt;pub-location&gt;New York, NY&lt;/pub-location&gt;&lt;publisher&gt;Alan R. Riss&lt;/publisher&gt;&lt;urls&gt;&lt;/urls&gt;&lt;/record&gt;&lt;/Cite&gt;&lt;/EndNote&gt;</w:instrText>
      </w:r>
      <w:r w:rsidR="0090433A">
        <w:rPr>
          <w:lang w:val="en-CA"/>
        </w:rPr>
        <w:fldChar w:fldCharType="separate"/>
      </w:r>
      <w:r w:rsidR="00CC5A86">
        <w:rPr>
          <w:noProof/>
          <w:lang w:val="en-CA"/>
        </w:rPr>
        <w:t>(31)</w:t>
      </w:r>
      <w:r w:rsidR="0090433A">
        <w:rPr>
          <w:lang w:val="en-CA"/>
        </w:rPr>
        <w:fldChar w:fldCharType="end"/>
      </w:r>
      <w:r w:rsidRPr="00C62A51">
        <w:rPr>
          <w:lang w:val="en-CA"/>
        </w:rPr>
        <w:t>. The initial sample consisted of 702 individuals (351 same-sex pairs). Five cycles of longitudinal data were then collected at two year intervals.</w:t>
      </w:r>
      <w:r w:rsidR="00D30686">
        <w:rPr>
          <w:lang w:val="en-CA"/>
        </w:rPr>
        <w:t xml:space="preserve"> Only participants not diagnosed with dementia were included</w:t>
      </w:r>
      <w:r w:rsidR="0090676A">
        <w:rPr>
          <w:lang w:val="en-CA"/>
        </w:rPr>
        <w:t xml:space="preserve"> in the current analysis</w:t>
      </w:r>
      <w:r w:rsidR="00D30686">
        <w:rPr>
          <w:lang w:val="en-CA"/>
        </w:rPr>
        <w:t>.</w:t>
      </w:r>
    </w:p>
    <w:p w14:paraId="2D8EB346" w14:textId="3BFA97F9" w:rsidR="00B379EB" w:rsidRPr="00B379EB" w:rsidRDefault="00B379EB" w:rsidP="002C5340">
      <w:pPr>
        <w:spacing w:line="480" w:lineRule="auto"/>
      </w:pPr>
      <w:r>
        <w:t xml:space="preserve">The </w:t>
      </w:r>
      <w:r w:rsidR="00D30686">
        <w:t>Swedish Adopt</w:t>
      </w:r>
      <w:r>
        <w:t>ion Twin Study of Aging (SATSA)</w:t>
      </w:r>
      <w:r w:rsidR="00D30686">
        <w:t xml:space="preserve"> </w:t>
      </w:r>
      <w:r w:rsidRPr="00B379EB">
        <w:t xml:space="preserve">is a subset of twins from the population-based Swedish Twin Registry. In 1984, twins were mailed the baseline questionnaires (Q1) and a sample of those pairs age 50 years or older in which both twins responded was invited to participate in an additional in-person examination of health and cognitive abilities. In-person testing (IPT1) took place in a location convenient to the twins during a single 4-hour visit. Up to IPT5, new participants were added at </w:t>
      </w:r>
      <w:r w:rsidRPr="00B379EB">
        <w:lastRenderedPageBreak/>
        <w:t xml:space="preserve">each wave as they reached age 50. </w:t>
      </w:r>
      <w:r w:rsidR="00293963">
        <w:t>Up to</w:t>
      </w:r>
      <w:r w:rsidRPr="00B379EB">
        <w:t xml:space="preserve"> </w:t>
      </w:r>
      <w:r w:rsidR="00293963">
        <w:t xml:space="preserve">7 </w:t>
      </w:r>
      <w:r w:rsidRPr="00B379EB">
        <w:t xml:space="preserve">IPT waves were included in the present analyses, for a total </w:t>
      </w:r>
      <w:r w:rsidR="003D3031">
        <w:t>potential follow-up of 19 years</w:t>
      </w:r>
      <w:r w:rsidRPr="00B379EB">
        <w:t xml:space="preserve"> </w:t>
      </w:r>
      <w:r w:rsidR="00EE2463">
        <w:fldChar w:fldCharType="begin"/>
      </w:r>
      <w:r w:rsidR="00CC5A86">
        <w:instrText xml:space="preserve"> ADDIN EN.CITE &lt;EndNote&gt;&lt;Cite&gt;&lt;Author&gt;Finkel&lt;/Author&gt;&lt;Year&gt;2004&lt;/Year&gt;&lt;RecNum&gt;39&lt;/RecNum&gt;&lt;DisplayText&gt;(32)&lt;/DisplayText&gt;&lt;record&gt;&lt;rec-number&gt;39&lt;/rec-number&gt;&lt;foreign-keys&gt;&lt;key app="EN" db-id="vxpf209d6zz2tyez906xpz5u20a5rtedpszv" timestamp="1446174444"&gt;39&lt;/key&gt;&lt;/foreign-keys&gt;&lt;ref-type name="Journal Article"&gt;17&lt;/ref-type&gt;&lt;contributors&gt;&lt;authors&gt;&lt;author&gt;Finkel, D. &lt;/author&gt;&lt;author&gt;Pedersen, N. L. &lt;/author&gt;&lt;/authors&gt;&lt;/contributors&gt;&lt;titles&gt;&lt;title&gt;Processing speed and longitudinal trajectories of change for cognitive abilities: The Swedish Adoption/Twin Study of Aging&lt;/title&gt;&lt;secondary-title&gt;Aging, Neuropsychology, and Cognition&lt;/secondary-title&gt;&lt;/titles&gt;&lt;periodical&gt;&lt;full-title&gt;Aging, Neuropsychology, and Cognition&lt;/full-title&gt;&lt;/periodical&gt;&lt;pages&gt;325-345&lt;/pages&gt;&lt;volume&gt;11&lt;/volume&gt;&lt;dates&gt;&lt;year&gt;2004&lt;/year&gt;&lt;/dates&gt;&lt;urls&gt;&lt;/urls&gt;&lt;/record&gt;&lt;/Cite&gt;&lt;/EndNote&gt;</w:instrText>
      </w:r>
      <w:r w:rsidR="00EE2463">
        <w:fldChar w:fldCharType="separate"/>
      </w:r>
      <w:r w:rsidR="00CC5A86">
        <w:rPr>
          <w:noProof/>
        </w:rPr>
        <w:t>(32)</w:t>
      </w:r>
      <w:r w:rsidR="00EE2463">
        <w:fldChar w:fldCharType="end"/>
      </w:r>
      <w:r w:rsidR="003D3031">
        <w:t>.</w:t>
      </w:r>
      <w:r>
        <w:t xml:space="preserve"> </w:t>
      </w:r>
    </w:p>
    <w:p w14:paraId="24AF7D45" w14:textId="6BF1E708" w:rsidR="005A277E" w:rsidRDefault="00900170" w:rsidP="002C5340">
      <w:pPr>
        <w:spacing w:line="480" w:lineRule="auto"/>
      </w:pPr>
      <w:r>
        <w:t>Measures.</w:t>
      </w:r>
    </w:p>
    <w:p w14:paraId="7D93C7FA" w14:textId="437EF91B" w:rsidR="005A277E" w:rsidRDefault="005A277E" w:rsidP="002C5340">
      <w:pPr>
        <w:spacing w:line="480" w:lineRule="auto"/>
      </w:pPr>
      <w:r>
        <w:t xml:space="preserve">Three physical </w:t>
      </w:r>
      <w:r w:rsidR="0099148D">
        <w:t xml:space="preserve">capability </w:t>
      </w:r>
      <w:r w:rsidR="003D3031">
        <w:t>domains</w:t>
      </w:r>
      <w:r>
        <w:t xml:space="preserve"> were examined</w:t>
      </w:r>
      <w:r w:rsidR="003D3031">
        <w:t>:</w:t>
      </w:r>
      <w:r>
        <w:t xml:space="preserve"> grip strength, pulmonary function, and </w:t>
      </w:r>
      <w:r w:rsidR="003D3031">
        <w:t>walking speed</w:t>
      </w:r>
      <w:r>
        <w:t xml:space="preserve">. </w:t>
      </w:r>
      <w:r w:rsidR="00977CB4">
        <w:t>Table 2</w:t>
      </w:r>
      <w:r>
        <w:t xml:space="preserve"> </w:t>
      </w:r>
      <w:r w:rsidR="00977CB4">
        <w:t>provides brief</w:t>
      </w:r>
      <w:r>
        <w:t xml:space="preserve"> description</w:t>
      </w:r>
      <w:r w:rsidR="00977CB4">
        <w:t>s</w:t>
      </w:r>
      <w:r>
        <w:t xml:space="preserve"> of the measures used </w:t>
      </w:r>
      <w:r w:rsidR="00977CB4">
        <w:t>in</w:t>
      </w:r>
      <w:r>
        <w:t xml:space="preserve"> each study. </w:t>
      </w:r>
    </w:p>
    <w:p w14:paraId="1879A332" w14:textId="0D7664F9" w:rsidR="00A80061" w:rsidRDefault="00A80061" w:rsidP="002C5340">
      <w:pPr>
        <w:spacing w:line="480" w:lineRule="auto"/>
        <w:jc w:val="center"/>
      </w:pPr>
      <w:r>
        <w:t>(Table 2 here)</w:t>
      </w:r>
    </w:p>
    <w:p w14:paraId="4DB60DB4" w14:textId="3BD978C9" w:rsidR="005A277E" w:rsidRDefault="005A277E" w:rsidP="002C5340">
      <w:pPr>
        <w:spacing w:line="480" w:lineRule="auto"/>
      </w:pPr>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rsidR="00003185">
        <w:t>, and SATSA, with elementary school as reference point on four point scale</w:t>
      </w:r>
      <w:r>
        <w:t xml:space="preserve">) height (centered at 1.72m for men and 1.60m for women), smoking history (non-smoker reference), cardiovascular disease (no symptoms as reference) and diabetes (not diabetic as reference). </w:t>
      </w:r>
    </w:p>
    <w:p w14:paraId="245EB681" w14:textId="514897B7" w:rsidR="00900170" w:rsidRDefault="00900170" w:rsidP="002C5340">
      <w:pPr>
        <w:spacing w:line="480" w:lineRule="auto"/>
      </w:pPr>
      <w:r>
        <w:t>Statistical analysis.</w:t>
      </w:r>
    </w:p>
    <w:p w14:paraId="68F1163A" w14:textId="408B00D5" w:rsidR="00BF335C" w:rsidRDefault="00BF335C" w:rsidP="002C5340">
      <w:pPr>
        <w:spacing w:line="480" w:lineRule="auto"/>
      </w:pPr>
      <w:r w:rsidRPr="00BF335C">
        <w:t xml:space="preserve">Bivariate Latent Growth models </w:t>
      </w:r>
      <w:r w:rsidR="00977CB4">
        <w:t xml:space="preserve">were used </w:t>
      </w:r>
      <w:r w:rsidRPr="00BF335C">
        <w:t>to examine the relationship between growth trends for the multiple physical outcome</w:t>
      </w:r>
      <w:r w:rsidR="003F62AA">
        <w:t>s</w:t>
      </w:r>
      <w:r w:rsidRPr="00BF335C">
        <w:t>.  This model extends the basic univariate growth model</w:t>
      </w:r>
      <w:r w:rsidR="003D3031">
        <w:t>,</w:t>
      </w:r>
      <w:r w:rsidRPr="00BF335C">
        <w:t xml:space="preserve"> allowing examination of the association between individual differences at baseline (intercept-intercept association) </w:t>
      </w:r>
      <w:r w:rsidR="003D3031">
        <w:t>between</w:t>
      </w:r>
      <w:r w:rsidRPr="00BF335C">
        <w:t xml:space="preserve"> rate</w:t>
      </w:r>
      <w:r w:rsidR="003D3031">
        <w:t>s</w:t>
      </w:r>
      <w:r w:rsidRPr="00BF335C">
        <w:t xml:space="preserve"> of change (slope-slope association), and between within-person, time-specific fluctuations around people's long-term developmental tren</w:t>
      </w:r>
      <w:r w:rsidR="007C5C98">
        <w:t>ds (occasion-specific residuals</w:t>
      </w:r>
      <w:r w:rsidRPr="00BF335C">
        <w:t>)</w:t>
      </w:r>
      <w:r w:rsidR="007C5C98">
        <w:fldChar w:fldCharType="begin"/>
      </w:r>
      <w:r w:rsidR="00CC5A86">
        <w:instrText xml:space="preserve"> ADDIN EN.CITE &lt;EndNote&gt;&lt;Cite&gt;&lt;Author&gt;Hofer&lt;/Author&gt;&lt;Year&gt;2009&lt;/Year&gt;&lt;RecNum&gt;35&lt;/RecNum&gt;&lt;DisplayText&gt;(33)&lt;/DisplayText&gt;&lt;record&gt;&lt;rec-number&gt;35&lt;/rec-number&gt;&lt;foreign-keys&gt;&lt;key app="EN" db-id="vxpf209d6zz2tyez906xpz5u20a5rtedpszv" timestamp="1445997871"&gt;35&lt;/key&gt;&lt;/foreign-keys&gt;&lt;ref-type name="Journal Article"&gt;17&lt;/ref-type&gt;&lt;contributors&gt;&lt;authors&gt;&lt;author&gt;Hofer, S. M.&lt;/author&gt;&lt;author&gt;Gray, K. M.&lt;/author&gt;&lt;author&gt;Piccinin, A. M.&lt;/author&gt;&lt;author&gt;Mackinnon, A.&lt;/author&gt;&lt;author&gt;Bontempo, D. E.&lt;/author&gt;&lt;author&gt;Einfeld, S. L.&lt;/author&gt;&lt;author&gt;Hoffman, L.&lt;/author&gt;&lt;author&gt;Parmenter, T.&lt;/author&gt;&lt;author&gt;Tonge, B. J. &lt;/author&gt;&lt;/authors&gt;&lt;/contributors&gt;&lt;titles&gt;&lt;title&gt;Correlated and coupled within-person change in emotional and behavioral disturbance in individuals with intellectual disability&lt;/title&gt;&lt;secondary-title&gt;American Journal on Intellectual and Developmental Disabilities&lt;/secondary-title&gt;&lt;/titles&gt;&lt;periodical&gt;&lt;full-title&gt;American Journal on Intellectual and Developmental Disabilities&lt;/full-title&gt;&lt;/periodical&gt;&lt;pages&gt;307-321&lt;/pages&gt;&lt;volume&gt;114&lt;/volume&gt;&lt;number&gt;5&lt;/number&gt;&lt;dates&gt;&lt;year&gt;2009&lt;/year&gt;&lt;/dates&gt;&lt;urls&gt;&lt;/urls&gt;&lt;electronic-resource-num&gt;doi:10.1352/1944-7558-114.5.307&lt;/electronic-resource-num&gt;&lt;/record&gt;&lt;/Cite&gt;&lt;/EndNote&gt;</w:instrText>
      </w:r>
      <w:r w:rsidR="007C5C98">
        <w:fldChar w:fldCharType="separate"/>
      </w:r>
      <w:r w:rsidR="00CC5A86">
        <w:rPr>
          <w:noProof/>
        </w:rPr>
        <w:t>(33)</w:t>
      </w:r>
      <w:r w:rsidR="007C5C98">
        <w:fldChar w:fldCharType="end"/>
      </w:r>
      <w:r w:rsidRPr="00BF335C">
        <w:t xml:space="preserve">.  </w:t>
      </w:r>
      <w:del w:id="6" w:author="Andrea Piccinin" w:date="2015-10-28T21:53:00Z">
        <w:r w:rsidR="003D3031" w:rsidDel="003D3031">
          <w:delText>For the purpose of this study</w:delText>
        </w:r>
        <w:r w:rsidRPr="00BF335C" w:rsidDel="003D3031">
          <w:delText xml:space="preserve">, we focus on correlations among the slopes, though summarize other relevant aspects of the models to provide context. </w:delText>
        </w:r>
      </w:del>
      <w:r w:rsidR="003D3031">
        <w:t>Each growth model</w:t>
      </w:r>
      <w:r w:rsidRPr="00BF335C">
        <w:t xml:space="preserve"> w</w:t>
      </w:r>
      <w:r w:rsidR="003D3031">
        <w:t>as</w:t>
      </w:r>
      <w:r w:rsidRPr="00BF335C">
        <w:t xml:space="preserve"> specified using time since first measurement as the chronological metric.  Individually-varying times of observation were used in order to account for variation in time of measurement across individuals. </w:t>
      </w:r>
      <w:r w:rsidR="00A7291E">
        <w:t>M</w:t>
      </w:r>
      <w:r w:rsidRPr="00BF335C">
        <w:t xml:space="preserve">odels were run separately for men and women. Mplus (version 7) was used for fitting the models </w:t>
      </w:r>
      <w:r w:rsidR="006A3048">
        <w:fldChar w:fldCharType="begin"/>
      </w:r>
      <w:r w:rsidR="00CC5A86">
        <w:instrText xml:space="preserve"> ADDIN EN.CITE &lt;EndNote&gt;&lt;Cite&gt;&lt;Author&gt;Muthén&lt;/Author&gt;&lt;Year&gt;1998-2015&lt;/Year&gt;&lt;RecNum&gt;28&lt;/RecNum&gt;&lt;DisplayText&gt;(34)&lt;/DisplayText&gt;&lt;record&gt;&lt;rec-number&gt;28&lt;/rec-number&gt;&lt;foreign-keys&gt;&lt;key app="EN" db-id="vxpf209d6zz2tyez906xpz5u20a5rtedpszv" timestamp="1445993492"&gt;28&lt;/key&gt;&lt;/foreign-keys&gt;&lt;ref-type name="Computer Program"&gt;9&lt;/ref-type&gt;&lt;contributors&gt;&lt;authors&gt;&lt;author&gt;Muthén, B. O.&lt;/author&gt;&lt;author&gt;Muthén, L. K.&lt;/author&gt;&lt;/authors&gt;&lt;/contributors&gt;&lt;titles&gt;&lt;title&gt; Mplus (Version 7) &lt;/title&gt;&lt;/titles&gt;&lt;dates&gt;&lt;year&gt;1998-2015&lt;/year&gt;&lt;/dates&gt;&lt;pub-location&gt;Los Angeles, CA&lt;/pub-location&gt;&lt;publisher&gt;Muthén &amp;amp; Muthén.&lt;/publisher&gt;&lt;urls&gt;&lt;/urls&gt;&lt;/record&gt;&lt;/Cite&gt;&lt;/EndNote&gt;</w:instrText>
      </w:r>
      <w:r w:rsidR="006A3048">
        <w:fldChar w:fldCharType="separate"/>
      </w:r>
      <w:r w:rsidR="00CC5A86">
        <w:rPr>
          <w:noProof/>
        </w:rPr>
        <w:t>(34)</w:t>
      </w:r>
      <w:r w:rsidR="006A3048">
        <w:fldChar w:fldCharType="end"/>
      </w:r>
      <w:r w:rsidR="006A3048">
        <w:t xml:space="preserve"> </w:t>
      </w:r>
      <w:r w:rsidR="00874E26">
        <w:t>using</w:t>
      </w:r>
      <w:r w:rsidRPr="00BF335C">
        <w:t xml:space="preserve"> full information </w:t>
      </w:r>
      <w:r w:rsidRPr="00BF335C">
        <w:lastRenderedPageBreak/>
        <w:t>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w:t>
      </w:r>
      <w:r w:rsidR="006A3048">
        <w:t xml:space="preserve"> </w:t>
      </w:r>
      <w:r w:rsidR="006A3048">
        <w:fldChar w:fldCharType="begin"/>
      </w:r>
      <w:r w:rsidR="00CC5A86">
        <w:instrText xml:space="preserve"> ADDIN EN.CITE &lt;EndNote&gt;&lt;Cite&gt;&lt;Author&gt;Muthén&lt;/Author&gt;&lt;Year&gt;1998-2010&lt;/Year&gt;&lt;RecNum&gt;29&lt;/RecNum&gt;&lt;DisplayText&gt;(35, 36)&lt;/DisplayText&gt;&lt;record&gt;&lt;rec-number&gt;29&lt;/rec-number&gt;&lt;foreign-keys&gt;&lt;key app="EN" db-id="vxpf209d6zz2tyez906xpz5u20a5rtedpszv" timestamp="1445993867"&gt;29&lt;/key&gt;&lt;/foreign-keys&gt;&lt;ref-type name="Book"&gt;6&lt;/ref-type&gt;&lt;contributors&gt;&lt;authors&gt;&lt;author&gt;Muthén, L. K.&lt;/author&gt;&lt;author&gt;Muthén, B. O.&lt;/author&gt;&lt;/authors&gt;&lt;/contributors&gt;&lt;titles&gt;&lt;title&gt;Mplus User&amp;apos;s Guide&lt;/title&gt;&lt;/titles&gt;&lt;edition&gt;6&lt;/edition&gt;&lt;dates&gt;&lt;year&gt;1998-2010&lt;/year&gt;&lt;/dates&gt;&lt;pub-location&gt;Los Angeles, CA&lt;/pub-location&gt;&lt;publisher&gt;Muthén &amp;amp; Muthén&lt;/publisher&gt;&lt;urls&gt;&lt;/urls&gt;&lt;/record&gt;&lt;/Cite&gt;&lt;Cite&gt;&lt;Author&gt;Yuan&lt;/Author&gt;&lt;Year&gt;2000&lt;/Year&gt;&lt;RecNum&gt;30&lt;/RecNum&gt;&lt;record&gt;&lt;rec-number&gt;30&lt;/rec-number&gt;&lt;foreign-keys&gt;&lt;key app="EN" db-id="vxpf209d6zz2tyez906xpz5u20a5rtedpszv" timestamp="1445994327"&gt;30&lt;/key&gt;&lt;/foreign-keys&gt;&lt;ref-type name="Journal Article"&gt;17&lt;/ref-type&gt;&lt;contributors&gt;&lt;authors&gt;&lt;author&gt;Yuan, Ke-Hai&lt;/author&gt;&lt;author&gt;Bentler, Peter M.&lt;/author&gt;&lt;/authors&gt;&lt;/contributors&gt;&lt;titles&gt;&lt;title&gt;Three likelihood-based methods for mean and covariance structure analysis with nonnormal missing data&lt;/title&gt;&lt;secondary-title&gt;Sociological Methodology&lt;/secondary-title&gt;&lt;/titles&gt;&lt;periodical&gt;&lt;full-title&gt;Sociological Methodology&lt;/full-title&gt;&lt;/periodical&gt;&lt;pages&gt;165-200&lt;/pages&gt;&lt;volume&gt;30&lt;/volume&gt;&lt;dates&gt;&lt;year&gt;2000&lt;/year&gt;&lt;/dates&gt;&lt;publisher&gt;American Sociological Association&lt;/publisher&gt;&lt;isbn&gt;00811750, 14679531&lt;/isbn&gt;&lt;urls&gt;&lt;related-urls&gt;&lt;url&gt;http://www.jstor.org.ezproxy.library.uvic.ca/stable/271133&lt;/url&gt;&lt;/related-urls&gt;&lt;/urls&gt;&lt;custom1&gt;Full publication date: 2000&lt;/custom1&gt;&lt;/record&gt;&lt;/Cite&gt;&lt;/EndNote&gt;</w:instrText>
      </w:r>
      <w:r w:rsidR="006A3048">
        <w:fldChar w:fldCharType="separate"/>
      </w:r>
      <w:r w:rsidR="00CC5A86">
        <w:rPr>
          <w:noProof/>
        </w:rPr>
        <w:t>(35, 36)</w:t>
      </w:r>
      <w:r w:rsidR="006A3048">
        <w:fldChar w:fldCharType="end"/>
      </w:r>
      <w:r w:rsidRPr="00BF335C">
        <w:t xml:space="preserve">. </w:t>
      </w:r>
      <w:r>
        <w:t>Syntax and output for all models are available at GitHub/IALSA/IALSA-2015-Portland.</w:t>
      </w:r>
    </w:p>
    <w:p w14:paraId="4FC6D504" w14:textId="17A50CCB" w:rsidR="00091BBD" w:rsidRPr="00091BBD" w:rsidRDefault="00091BBD" w:rsidP="002C5340">
      <w:pPr>
        <w:spacing w:after="0" w:line="480" w:lineRule="auto"/>
        <w:rPr>
          <w:rFonts w:ascii="Calibri" w:eastAsia="Calibri" w:hAnsi="Calibri" w:cs="Times New Roman"/>
        </w:rPr>
      </w:pPr>
      <w:r w:rsidRPr="00091BBD">
        <w:rPr>
          <w:rFonts w:ascii="Calibri" w:eastAsia="Calibri" w:hAnsi="Calibri" w:cs="Times New Roman"/>
        </w:rPr>
        <w:t xml:space="preserve">Combining estimates.—Results from the studies analyzed here have also been robustly combined to obtain a variance-weighted average effect using meta-analytic techniques </w:t>
      </w:r>
      <w:r w:rsidR="00C17DFB">
        <w:rPr>
          <w:rFonts w:ascii="Calibri" w:eastAsia="Calibri" w:hAnsi="Calibri" w:cs="Times New Roman"/>
        </w:rPr>
        <w:fldChar w:fldCharType="begin"/>
      </w:r>
      <w:r w:rsidR="00CC5A86">
        <w:rPr>
          <w:rFonts w:ascii="Calibri" w:eastAsia="Calibri" w:hAnsi="Calibri" w:cs="Times New Roman"/>
        </w:rPr>
        <w:instrText xml:space="preserve"> ADDIN EN.CITE &lt;EndNote&gt;&lt;Cite&gt;&lt;Author&gt;DerSimonian R Fau - Laird&lt;/Author&gt;&lt;RecNum&gt;42&lt;/RecNum&gt;&lt;DisplayText&gt;(37)&lt;/DisplayText&gt;&lt;record&gt;&lt;rec-number&gt;42&lt;/rec-number&gt;&lt;foreign-keys&gt;&lt;key app="EN" db-id="vxpf209d6zz2tyez906xpz5u20a5rtedpszv" timestamp="1446176679"&gt;42&lt;/key&gt;&lt;/foreign-keys&gt;&lt;ref-type name="Journal Article"&gt;17&lt;/ref-type&gt;&lt;contributors&gt;&lt;authors&gt;&lt;author&gt;DerSimonian R Fau - Laird, N.&lt;/author&gt;&lt;author&gt;Laird, N.&lt;/author&gt;&lt;/authors&gt;&lt;translated-authors&gt;&lt;author&gt;Control Clin, Trials&lt;/author&gt;&lt;/translated-authors&gt;&lt;/contributors&gt;&lt;titles&gt;&lt;title&gt;Meta-analysis in clinical trials&lt;/title&gt;&lt;/titles&gt;&lt;number&gt;0197-2456 (Print)&lt;/number&gt;&lt;dates&gt;&lt;pub-dates&gt;&lt;date&gt;19870227 DCOM- 19870227&lt;/date&gt;&lt;/pub-dates&gt;&lt;/dates&gt;&lt;urls&gt;&lt;/urls&gt;&lt;remote-database-provider&gt;1986 Sep&lt;/remote-database-provider&gt;&lt;language&gt;eng&lt;/language&gt;&lt;/record&gt;&lt;/Cite&gt;&lt;/EndNote&gt;</w:instrText>
      </w:r>
      <w:r w:rsidR="00C17DFB">
        <w:rPr>
          <w:rFonts w:ascii="Calibri" w:eastAsia="Calibri" w:hAnsi="Calibri" w:cs="Times New Roman"/>
        </w:rPr>
        <w:fldChar w:fldCharType="separate"/>
      </w:r>
      <w:r w:rsidR="00CC5A86">
        <w:rPr>
          <w:rFonts w:ascii="Calibri" w:eastAsia="Calibri" w:hAnsi="Calibri" w:cs="Times New Roman"/>
          <w:noProof/>
        </w:rPr>
        <w:t>(37)</w:t>
      </w:r>
      <w:r w:rsidR="00C17DFB">
        <w:rPr>
          <w:rFonts w:ascii="Calibri" w:eastAsia="Calibri" w:hAnsi="Calibri" w:cs="Times New Roman"/>
        </w:rPr>
        <w:fldChar w:fldCharType="end"/>
      </w:r>
      <w:r w:rsidRPr="00091BBD">
        <w:rPr>
          <w:rFonts w:ascii="Calibri" w:eastAsia="Calibri" w:hAnsi="Calibri" w:cs="Times New Roman"/>
        </w:rPr>
        <w:t xml:space="preserve">. </w:t>
      </w:r>
      <w:commentRangeStart w:id="7"/>
      <w:r w:rsidRPr="00091BBD">
        <w:rPr>
          <w:rFonts w:ascii="Calibri" w:eastAsia="Calibri" w:hAnsi="Calibri" w:cs="Times New Roman"/>
        </w:rPr>
        <w:t xml:space="preserve">Unlike a typical meta-analysis of existing literature, however, our “integrative analysis” is less susceptible to publication bias. </w:t>
      </w:r>
      <w:commentRangeEnd w:id="7"/>
      <w:r w:rsidR="00A7291E">
        <w:rPr>
          <w:rStyle w:val="CommentReference"/>
        </w:rPr>
        <w:commentReference w:id="7"/>
      </w:r>
      <w:r w:rsidRPr="00091BBD">
        <w:rPr>
          <w:rFonts w:ascii="Calibri" w:eastAsia="Calibri" w:hAnsi="Calibri" w:cs="Times New Roman"/>
        </w:rPr>
        <w:t xml:space="preserve">We used fixed-effects meta-analysis in STATA 11 to combine our independently obtained estimates and I2 to test for heterogeneity among them. Since the samples differ substantially in size, we use standardized estimates. </w:t>
      </w:r>
    </w:p>
    <w:p w14:paraId="495F3C6A" w14:textId="77777777" w:rsidR="00091BBD" w:rsidRPr="00091BBD" w:rsidRDefault="00091BBD" w:rsidP="002C5340">
      <w:pPr>
        <w:spacing w:after="0" w:line="480" w:lineRule="auto"/>
        <w:rPr>
          <w:rFonts w:ascii="Calibri" w:eastAsia="Calibri" w:hAnsi="Calibri" w:cs="Times New Roman"/>
        </w:rPr>
      </w:pPr>
    </w:p>
    <w:p w14:paraId="1F046A4D" w14:textId="77777777" w:rsidR="00900170" w:rsidRDefault="00900170" w:rsidP="002C5340">
      <w:pPr>
        <w:spacing w:line="480" w:lineRule="auto"/>
        <w:jc w:val="center"/>
      </w:pPr>
      <w:r>
        <w:t>Results</w:t>
      </w:r>
    </w:p>
    <w:p w14:paraId="03B0E2A6" w14:textId="15C204BC" w:rsidR="003F62AA" w:rsidRDefault="003F62AA" w:rsidP="002C5340">
      <w:pPr>
        <w:spacing w:line="480" w:lineRule="auto"/>
      </w:pPr>
      <w:r w:rsidRPr="003F62AA">
        <w:rPr>
          <w:i/>
        </w:rPr>
        <w:t>Cross-sectional associations.</w:t>
      </w:r>
      <w:r w:rsidR="005B57FA">
        <w:t xml:space="preserve"> In men and women, c</w:t>
      </w:r>
      <w:r w:rsidRPr="003F62AA">
        <w:t>orrelations among baseline performance (intercepts</w:t>
      </w:r>
      <w:r w:rsidR="00023D44">
        <w:t>; Table 3</w:t>
      </w:r>
      <w:r w:rsidRPr="003F62AA">
        <w:t>) on the physical measures were statistically significant for almost all variable pairs. The only exceptions were PEF-Walking in EAS and in SATSA men, PEF-Grip in SATSA women and EAS, HRS and OCTO men, and TUG-Grip for ILSE women.</w:t>
      </w:r>
    </w:p>
    <w:p w14:paraId="08216AD9" w14:textId="56DDDD24" w:rsidR="00A80061" w:rsidRPr="003F62AA" w:rsidRDefault="00A80061" w:rsidP="002C5340">
      <w:pPr>
        <w:spacing w:line="480" w:lineRule="auto"/>
        <w:jc w:val="center"/>
      </w:pPr>
      <w:r>
        <w:t>(Table 3 here)</w:t>
      </w:r>
    </w:p>
    <w:p w14:paraId="262805CA" w14:textId="59273BEF" w:rsidR="003F62AA" w:rsidRPr="003F62AA" w:rsidRDefault="003F62AA" w:rsidP="002C5340">
      <w:pPr>
        <w:spacing w:line="480" w:lineRule="auto"/>
      </w:pPr>
      <w:r w:rsidRPr="003F62AA">
        <w:rPr>
          <w:i/>
        </w:rPr>
        <w:t>Longitudinal associations</w:t>
      </w:r>
      <w:r w:rsidRPr="003F62AA">
        <w:t>. Most bivariate slope correlations were statistically significant</w:t>
      </w:r>
      <w:r w:rsidR="00023D44">
        <w:t xml:space="preserve"> (Table 4)</w:t>
      </w:r>
      <w:r w:rsidRPr="003F62AA">
        <w:t>. Changes in peak expiratory flow and changes in walking were correlated in all groups except MAP men and women. Individuals who showed decreased pulmonary function over time also took progressively longer to complete a walking course. However, the association for EAS participants, while significant, was in the opposite direction. Changes in walking speed were also quite consistently correlated with change</w:t>
      </w:r>
      <w:r w:rsidR="00483F21">
        <w:t>s</w:t>
      </w:r>
      <w:r w:rsidRPr="003F62AA">
        <w:t xml:space="preserve"> in grip strength, </w:t>
      </w:r>
      <w:r w:rsidR="005B57FA">
        <w:t>although</w:t>
      </w:r>
      <w:r w:rsidRPr="003F62AA">
        <w:t xml:space="preserve"> </w:t>
      </w:r>
      <w:r w:rsidR="00483F21">
        <w:t xml:space="preserve">this association </w:t>
      </w:r>
      <w:r w:rsidR="005B57FA">
        <w:t xml:space="preserve">was </w:t>
      </w:r>
      <w:r w:rsidR="00483F21" w:rsidRPr="003F62AA">
        <w:t xml:space="preserve">not significant </w:t>
      </w:r>
      <w:r w:rsidR="00483F21">
        <w:t xml:space="preserve">for </w:t>
      </w:r>
      <w:r w:rsidRPr="003F62AA">
        <w:t>male HRS</w:t>
      </w:r>
      <w:r w:rsidR="00483F21">
        <w:t>,</w:t>
      </w:r>
      <w:r w:rsidRPr="003F62AA">
        <w:t xml:space="preserve"> female OCTO, </w:t>
      </w:r>
      <w:r w:rsidR="00483F21">
        <w:t xml:space="preserve">and </w:t>
      </w:r>
      <w:r w:rsidRPr="003F62AA">
        <w:lastRenderedPageBreak/>
        <w:t xml:space="preserve">SATSA </w:t>
      </w:r>
      <w:r w:rsidR="00483F21">
        <w:t>participants</w:t>
      </w:r>
      <w:r w:rsidRPr="003F62AA">
        <w:t>. Correlations between changes in peak flow and changes in grip strength were the least consistent, with only half of them significant in either the male or female subsamples.</w:t>
      </w:r>
    </w:p>
    <w:p w14:paraId="6872CAFB" w14:textId="74CB46E7" w:rsidR="003F62AA" w:rsidRDefault="003F62AA" w:rsidP="002C5340">
      <w:pPr>
        <w:spacing w:line="480" w:lineRule="auto"/>
      </w:pPr>
      <w:r w:rsidRPr="003F62AA">
        <w:rPr>
          <w:i/>
        </w:rPr>
        <w:t>Time-patterned fluctuations.</w:t>
      </w:r>
      <w:r w:rsidRPr="003F62AA">
        <w:t xml:space="preserve"> Virtually no statistically significant correlations were found between occasion-specific residuals, and those identified were weak: maximum expiration and walking speed for HRS women, peak flow and grip</w:t>
      </w:r>
      <w:r w:rsidR="00023D44">
        <w:t xml:space="preserve"> strength</w:t>
      </w:r>
      <w:r w:rsidRPr="003F62AA">
        <w:t xml:space="preserve"> for SATSA women, and, for men, grip strength and peak flow in SATSA and grip</w:t>
      </w:r>
      <w:r w:rsidR="00023D44">
        <w:t xml:space="preserve"> strength</w:t>
      </w:r>
      <w:r w:rsidRPr="003F62AA">
        <w:t xml:space="preserve"> with timed-up-and-go for ILSE</w:t>
      </w:r>
      <w:r w:rsidR="00023D44">
        <w:t xml:space="preserve"> (Table 4)</w:t>
      </w:r>
      <w:r w:rsidRPr="003F62AA">
        <w:t xml:space="preserve">. </w:t>
      </w:r>
    </w:p>
    <w:p w14:paraId="2F126E0B" w14:textId="23D0A87B" w:rsidR="00023D44" w:rsidRPr="003F62AA" w:rsidRDefault="00023D44" w:rsidP="00023D44">
      <w:pPr>
        <w:spacing w:line="480" w:lineRule="auto"/>
        <w:jc w:val="center"/>
      </w:pPr>
      <w:r>
        <w:t>(Table 4 here)</w:t>
      </w:r>
    </w:p>
    <w:p w14:paraId="6E7535B5" w14:textId="66C4C5D1" w:rsidR="00483F21" w:rsidRPr="00483F21" w:rsidRDefault="00483F21" w:rsidP="002C5340">
      <w:pPr>
        <w:spacing w:line="480" w:lineRule="auto"/>
        <w:rPr>
          <w:rFonts w:ascii="Calibri" w:eastAsia="Calibri" w:hAnsi="Calibri" w:cs="Times New Roman"/>
        </w:rPr>
      </w:pPr>
      <w:r w:rsidRPr="00483F21">
        <w:rPr>
          <w:rFonts w:ascii="Calibri" w:eastAsia="Calibri" w:hAnsi="Calibri" w:cs="Times New Roman"/>
        </w:rPr>
        <w:t>Meta-analysis supports the conclusions that level and change in performance for these three types of physical function are associated and that occasion to occasion fluctuations are not.</w:t>
      </w:r>
      <w:r w:rsidR="00023D44">
        <w:rPr>
          <w:rFonts w:ascii="Calibri" w:eastAsia="Calibri" w:hAnsi="Calibri" w:cs="Times New Roman"/>
        </w:rPr>
        <w:t xml:space="preserve"> Forest plots in Figure 1 display the slope-slope correlations for each variable pair by study and sex.</w:t>
      </w:r>
    </w:p>
    <w:p w14:paraId="6510C826" w14:textId="4353FD18" w:rsidR="00483F21" w:rsidRDefault="00A80061" w:rsidP="002C5340">
      <w:pPr>
        <w:spacing w:line="480" w:lineRule="auto"/>
        <w:jc w:val="center"/>
        <w:rPr>
          <w:rFonts w:ascii="Calibri" w:eastAsia="Calibri" w:hAnsi="Calibri" w:cs="Times New Roman"/>
        </w:rPr>
      </w:pPr>
      <w:r>
        <w:rPr>
          <w:rFonts w:ascii="Calibri" w:eastAsia="Calibri" w:hAnsi="Calibri" w:cs="Times New Roman"/>
        </w:rPr>
        <w:t>(Figure 1 here)</w:t>
      </w:r>
    </w:p>
    <w:p w14:paraId="73C3560C" w14:textId="62A6FF22" w:rsidR="002A50BC" w:rsidRDefault="002A50BC" w:rsidP="002C5340">
      <w:pPr>
        <w:spacing w:line="480" w:lineRule="auto"/>
      </w:pPr>
    </w:p>
    <w:p w14:paraId="44355372" w14:textId="52D941EF" w:rsidR="00C251D5" w:rsidRDefault="00900170" w:rsidP="002C5340">
      <w:pPr>
        <w:spacing w:line="480" w:lineRule="auto"/>
        <w:jc w:val="center"/>
      </w:pPr>
      <w:r>
        <w:t>Discussion</w:t>
      </w:r>
    </w:p>
    <w:p w14:paraId="6A0AEA63" w14:textId="54634EB8" w:rsidR="00483F21" w:rsidRPr="00483F21" w:rsidRDefault="00977CB4" w:rsidP="002C5340">
      <w:pPr>
        <w:spacing w:line="480" w:lineRule="auto"/>
      </w:pPr>
      <w:r>
        <w:t xml:space="preserve">To date, analyses have largely examined domains of physical functioning separately from one another and, when looking at associations between domains, have largely relied on cross-sectional data. </w:t>
      </w:r>
      <w:r w:rsidR="00483F21" w:rsidRPr="00483F21">
        <w:t xml:space="preserve">Our goal was to study the interdependence of aging-related change in three </w:t>
      </w:r>
      <w:r>
        <w:t>domains of physical functioning</w:t>
      </w:r>
      <w:r w:rsidR="00483F21" w:rsidRPr="00483F21">
        <w:t xml:space="preserve">. </w:t>
      </w:r>
      <w:r>
        <w:t>Further, w</w:t>
      </w:r>
      <w:r w:rsidRPr="00483F21">
        <w:t>e rep</w:t>
      </w:r>
      <w:r>
        <w:t>lic</w:t>
      </w:r>
      <w:r w:rsidRPr="00483F21">
        <w:t xml:space="preserve">ated the analysis </w:t>
      </w:r>
      <w:r>
        <w:t>across</w:t>
      </w:r>
      <w:r w:rsidRPr="00483F21">
        <w:t xml:space="preserve"> nine studies of aging </w:t>
      </w:r>
      <w:r>
        <w:t xml:space="preserve">and found that results were </w:t>
      </w:r>
      <w:r w:rsidR="00003185">
        <w:t xml:space="preserve">generally </w:t>
      </w:r>
      <w:r>
        <w:t>consistent across studies</w:t>
      </w:r>
      <w:r w:rsidRPr="00483F21">
        <w:t>.</w:t>
      </w:r>
      <w:r>
        <w:t xml:space="preserve"> </w:t>
      </w:r>
      <w:r w:rsidR="00483F21" w:rsidRPr="00483F21">
        <w:t xml:space="preserve">This extends previous cross-sectional research suggesting that associations exist between pulmonary function, walking speed and grip strength in older age. </w:t>
      </w:r>
    </w:p>
    <w:p w14:paraId="4E070B7D" w14:textId="3489DFCB" w:rsidR="00483F21" w:rsidRPr="00483F21" w:rsidRDefault="005B57FA" w:rsidP="002C5340">
      <w:pPr>
        <w:spacing w:line="480" w:lineRule="auto"/>
      </w:pPr>
      <w:r>
        <w:t>Three</w:t>
      </w:r>
      <w:r w:rsidR="00483F21" w:rsidRPr="00483F21">
        <w:t xml:space="preserve"> patterns emerge very clearly from this analysis. First</w:t>
      </w:r>
      <w:r>
        <w:t>, in almost</w:t>
      </w:r>
      <w:r w:rsidRPr="00483F21">
        <w:t xml:space="preserve"> all of the studies</w:t>
      </w:r>
      <w:r w:rsidR="00483F21" w:rsidRPr="00483F21">
        <w:t xml:space="preserve">, </w:t>
      </w:r>
      <w:r w:rsidR="00A05630" w:rsidRPr="00A05630">
        <w:t xml:space="preserve">cross-sectional (intercept-intercept) correlations between the three types of physical </w:t>
      </w:r>
      <w:r w:rsidR="00A05630">
        <w:t>capabilities</w:t>
      </w:r>
      <w:r w:rsidR="00A05630" w:rsidRPr="00A05630">
        <w:t xml:space="preserve"> were statistically significant</w:t>
      </w:r>
      <w:r w:rsidR="00A05630">
        <w:t xml:space="preserve">. </w:t>
      </w:r>
      <w:r w:rsidR="00483F21" w:rsidRPr="00483F21">
        <w:t xml:space="preserve">Second, the longitudinal (slope-slope) associations between the three types of physical </w:t>
      </w:r>
      <w:r w:rsidR="00A05630">
        <w:lastRenderedPageBreak/>
        <w:t>capabilities</w:t>
      </w:r>
      <w:r w:rsidR="00483F21" w:rsidRPr="00483F21">
        <w:t xml:space="preserve"> were statistically significant for virtually all variables and studies.  Th</w:t>
      </w:r>
      <w:r w:rsidR="00A05630">
        <w:t>es</w:t>
      </w:r>
      <w:r w:rsidR="00483F21" w:rsidRPr="00483F21">
        <w:t>e longitudinal correlations</w:t>
      </w:r>
      <w:r w:rsidR="00DB3CBE">
        <w:t xml:space="preserve"> </w:t>
      </w:r>
      <w:r w:rsidR="00483F21" w:rsidRPr="00483F21">
        <w:t xml:space="preserve">are almost as consistent as, and often larger than, the cross-sectional associations. This suggests that declines in physical </w:t>
      </w:r>
      <w:r w:rsidR="00A05630">
        <w:t>capability</w:t>
      </w:r>
      <w:r w:rsidR="00483F21" w:rsidRPr="00483F21">
        <w:t xml:space="preserve"> do not occur in isolation, but tend to co-occur. </w:t>
      </w:r>
      <w:r w:rsidR="00DB3CBE">
        <w:t xml:space="preserve">The magnitude of age-related declines in gait speed, grip strength, and pulmonary function are interrelated among older adults. </w:t>
      </w:r>
      <w:r w:rsidR="00483F21" w:rsidRPr="00483F21">
        <w:t xml:space="preserve">A </w:t>
      </w:r>
      <w:r>
        <w:t>third</w:t>
      </w:r>
      <w:r w:rsidR="00483F21" w:rsidRPr="00483F21">
        <w:t xml:space="preserve"> consistent pattern to note is the lack of association between occasion-to-occasion fluctuations in performance within an individual. This suggests that these fluctuations are </w:t>
      </w:r>
      <w:r w:rsidR="00A05630" w:rsidRPr="00483F21">
        <w:t xml:space="preserve">primarily </w:t>
      </w:r>
      <w:r w:rsidR="00483F21" w:rsidRPr="00483F21">
        <w:t xml:space="preserve">driven by either random or unrelated processes. </w:t>
      </w:r>
    </w:p>
    <w:p w14:paraId="6A399F3F" w14:textId="523B85CF" w:rsidR="00A05630" w:rsidRDefault="00A05630" w:rsidP="002C5340">
      <w:pPr>
        <w:spacing w:line="480" w:lineRule="auto"/>
      </w:pPr>
      <w:r w:rsidRPr="00A05630">
        <w:t>In terms of inconsistencies</w:t>
      </w:r>
      <w:r>
        <w:t xml:space="preserve">, three of the studies produced </w:t>
      </w:r>
      <w:r w:rsidR="00E00131">
        <w:t xml:space="preserve">two </w:t>
      </w:r>
      <w:r>
        <w:t xml:space="preserve">correlations </w:t>
      </w:r>
      <w:r w:rsidR="00E00131">
        <w:t xml:space="preserve">each </w:t>
      </w:r>
      <w:r>
        <w:t>that stood in stark contrast to the rest</w:t>
      </w:r>
      <w:r w:rsidRPr="00A05630">
        <w:t>: EAS</w:t>
      </w:r>
      <w:r w:rsidR="00E00131">
        <w:t xml:space="preserve"> peak flow and gait</w:t>
      </w:r>
      <w:r w:rsidRPr="00A05630">
        <w:t xml:space="preserve">, </w:t>
      </w:r>
      <w:r w:rsidR="00E00131">
        <w:t xml:space="preserve">HRS peak flow and grip, </w:t>
      </w:r>
      <w:r w:rsidRPr="00A05630">
        <w:t>ILSE</w:t>
      </w:r>
      <w:r w:rsidR="00E00131">
        <w:t xml:space="preserve"> grip and gait</w:t>
      </w:r>
      <w:r w:rsidRPr="00A05630">
        <w:t xml:space="preserve">, </w:t>
      </w:r>
      <w:r w:rsidR="00E00131">
        <w:t xml:space="preserve">and </w:t>
      </w:r>
      <w:r w:rsidRPr="00A05630">
        <w:t xml:space="preserve">MAP </w:t>
      </w:r>
      <w:r w:rsidR="00E00131">
        <w:t>gait and peak flow for men, gait and grip for women</w:t>
      </w:r>
      <w:r w:rsidRPr="00A05630">
        <w:t>.</w:t>
      </w:r>
      <w:r w:rsidR="00E00131">
        <w:t xml:space="preserve"> Except for HRS, gait is the common variable</w:t>
      </w:r>
      <w:r w:rsidR="00821ADD">
        <w:t>.</w:t>
      </w:r>
      <w:r w:rsidRPr="00483F21">
        <w:t xml:space="preserve"> </w:t>
      </w:r>
      <w:r w:rsidR="00E00131">
        <w:t xml:space="preserve">All of </w:t>
      </w:r>
      <w:r w:rsidR="00821ADD">
        <w:t>the</w:t>
      </w:r>
      <w:r w:rsidR="00E00131">
        <w:t xml:space="preserve"> </w:t>
      </w:r>
      <w:r w:rsidR="00DB3CBE">
        <w:t>s</w:t>
      </w:r>
      <w:r w:rsidR="00821ADD">
        <w:t>lope variances were</w:t>
      </w:r>
      <w:r w:rsidR="00E00131">
        <w:t xml:space="preserve"> very small and often not statistically significant, so while this was surprising, it would not account for these difference either. A third possibility is </w:t>
      </w:r>
      <w:r w:rsidR="00821ADD">
        <w:t>that these particular variables in these studies were among those for which the average rate of change was not statistically significant. Combined with the small slope variances this</w:t>
      </w:r>
      <w:r w:rsidR="005C2081">
        <w:t xml:space="preserve"> could</w:t>
      </w:r>
      <w:r w:rsidR="00821ADD">
        <w:t xml:space="preserve"> perhaps</w:t>
      </w:r>
      <w:r w:rsidR="005C2081">
        <w:t xml:space="preserve"> have</w:t>
      </w:r>
      <w:r w:rsidR="00821ADD">
        <w:t xml:space="preserve"> resulted in the anomalous results.</w:t>
      </w:r>
    </w:p>
    <w:p w14:paraId="7F509F09" w14:textId="3E842E9D" w:rsidR="00483F21" w:rsidRPr="00483F21" w:rsidRDefault="00483F21" w:rsidP="002C5340">
      <w:pPr>
        <w:spacing w:line="480" w:lineRule="auto"/>
      </w:pPr>
      <w:r w:rsidRPr="00483F21">
        <w:t xml:space="preserve">One possible limitation of this research is low reliability of physical functioning measures. However, grip strength in particular has been shown to have high test-retest stability (for average of three trials, ICC=0.81; </w:t>
      </w:r>
      <w:r w:rsidR="00EE2463">
        <w:fldChar w:fldCharType="begin"/>
      </w:r>
      <w:r w:rsidR="00CC5A86">
        <w:instrText xml:space="preserve"> ADDIN EN.CITE &lt;EndNote&gt;&lt;Cite&gt;&lt;Author&gt;Wolinsky&lt;/Author&gt;&lt;Year&gt;2005&lt;/Year&gt;&lt;RecNum&gt;46&lt;/RecNum&gt;&lt;DisplayText&gt;(38)&lt;/DisplayText&gt;&lt;record&gt;&lt;rec-number&gt;46&lt;/rec-number&gt;&lt;foreign-keys&gt;&lt;key app="EN" db-id="vxpf209d6zz2tyez906xpz5u20a5rtedpszv" timestamp="1446177552"&gt;46&lt;/key&gt;&lt;/foreign-keys&gt;&lt;ref-type name="Journal Article"&gt;17&lt;/ref-type&gt;&lt;contributors&gt;&lt;authors&gt;&lt;author&gt;Wolinsky, Fredric D.&lt;/author&gt;&lt;author&gt;Miller, Douglas K.&lt;/author&gt;&lt;author&gt;Andresen, Elena M.&lt;/author&gt;&lt;author&gt;Malmstrom, Theodore K.&lt;/author&gt;&lt;author&gt;Miller, J. Philip&lt;/author&gt;&lt;/authors&gt;&lt;/contributors&gt;&lt;titles&gt;&lt;title&gt;Reproducibility of physical performance and physiologic assessments&lt;/title&gt;&lt;secondary-title&gt;Journal of Aging and Health&lt;/secondary-title&gt;&lt;/titles&gt;&lt;periodical&gt;&lt;full-title&gt;Journal of Aging and Health&lt;/full-title&gt;&lt;/periodical&gt;&lt;pages&gt;111-124&lt;/pages&gt;&lt;volume&gt;17&lt;/volume&gt;&lt;number&gt;2&lt;/number&gt;&lt;dates&gt;&lt;year&gt;2005&lt;/year&gt;&lt;pub-dates&gt;&lt;date&gt;April 1, 2005&lt;/date&gt;&lt;/pub-dates&gt;&lt;/dates&gt;&lt;urls&gt;&lt;related-urls&gt;&lt;url&gt;http://jah.sagepub.com/content/17/2/111.abstract&lt;/url&gt;&lt;/related-urls&gt;&lt;/urls&gt;&lt;electronic-resource-num&gt;10.1177/0898264304272784&lt;/electronic-resource-num&gt;&lt;/record&gt;&lt;/Cite&gt;&lt;/EndNote&gt;</w:instrText>
      </w:r>
      <w:r w:rsidR="00EE2463">
        <w:fldChar w:fldCharType="separate"/>
      </w:r>
      <w:r w:rsidR="00CC5A86">
        <w:rPr>
          <w:noProof/>
        </w:rPr>
        <w:t>(38)</w:t>
      </w:r>
      <w:r w:rsidR="00EE2463">
        <w:fldChar w:fldCharType="end"/>
      </w:r>
      <w:r w:rsidRPr="00483F21">
        <w:t xml:space="preserve">). Although gait speed was found to be less reliable (for average of two trials, ICC=0.56; </w:t>
      </w:r>
      <w:r w:rsidR="00EE2463">
        <w:fldChar w:fldCharType="begin"/>
      </w:r>
      <w:r w:rsidR="00CC5A86">
        <w:instrText xml:space="preserve"> ADDIN EN.CITE &lt;EndNote&gt;&lt;Cite&gt;&lt;Author&gt;Wolinsky&lt;/Author&gt;&lt;Year&gt;2005&lt;/Year&gt;&lt;RecNum&gt;46&lt;/RecNum&gt;&lt;DisplayText&gt;(38)&lt;/DisplayText&gt;&lt;record&gt;&lt;rec-number&gt;46&lt;/rec-number&gt;&lt;foreign-keys&gt;&lt;key app="EN" db-id="vxpf209d6zz2tyez906xpz5u20a5rtedpszv" timestamp="1446177552"&gt;46&lt;/key&gt;&lt;/foreign-keys&gt;&lt;ref-type name="Journal Article"&gt;17&lt;/ref-type&gt;&lt;contributors&gt;&lt;authors&gt;&lt;author&gt;Wolinsky, Fredric D.&lt;/author&gt;&lt;author&gt;Miller, Douglas K.&lt;/author&gt;&lt;author&gt;Andresen, Elena M.&lt;/author&gt;&lt;author&gt;Malmstrom, Theodore K.&lt;/author&gt;&lt;author&gt;Miller, J. Philip&lt;/author&gt;&lt;/authors&gt;&lt;/contributors&gt;&lt;titles&gt;&lt;title&gt;Reproducibility of physical performance and physiologic assessments&lt;/title&gt;&lt;secondary-title&gt;Journal of Aging and Health&lt;/secondary-title&gt;&lt;/titles&gt;&lt;periodical&gt;&lt;full-title&gt;Journal of Aging and Health&lt;/full-title&gt;&lt;/periodical&gt;&lt;pages&gt;111-124&lt;/pages&gt;&lt;volume&gt;17&lt;/volume&gt;&lt;number&gt;2&lt;/number&gt;&lt;dates&gt;&lt;year&gt;2005&lt;/year&gt;&lt;pub-dates&gt;&lt;date&gt;April 1, 2005&lt;/date&gt;&lt;/pub-dates&gt;&lt;/dates&gt;&lt;urls&gt;&lt;related-urls&gt;&lt;url&gt;http://jah.sagepub.com/content/17/2/111.abstract&lt;/url&gt;&lt;/related-urls&gt;&lt;/urls&gt;&lt;electronic-resource-num&gt;10.1177/0898264304272784&lt;/electronic-resource-num&gt;&lt;/record&gt;&lt;/Cite&gt;&lt;/EndNote&gt;</w:instrText>
      </w:r>
      <w:r w:rsidR="00EE2463">
        <w:fldChar w:fldCharType="separate"/>
      </w:r>
      <w:r w:rsidR="00CC5A86">
        <w:rPr>
          <w:noProof/>
        </w:rPr>
        <w:t>(38)</w:t>
      </w:r>
      <w:r w:rsidR="00EE2463">
        <w:fldChar w:fldCharType="end"/>
      </w:r>
      <w:ins w:id="8" w:author="Annie Robitaille" w:date="2015-10-30T00:00:00Z">
        <w:r w:rsidR="00EE2463">
          <w:t>)</w:t>
        </w:r>
      </w:ins>
      <w:r w:rsidRPr="00483F21">
        <w:t>, this may be an underestimate due to variations in the course length for half of the participants. In the data considered here, X of XX studies used average performance over 2-3 trials, which may have reduced measurement error.</w:t>
      </w:r>
    </w:p>
    <w:p w14:paraId="52F21A4C" w14:textId="77777777" w:rsidR="00483F21" w:rsidRDefault="00483F21" w:rsidP="002C5340">
      <w:pPr>
        <w:spacing w:line="480" w:lineRule="auto"/>
      </w:pPr>
      <w:r w:rsidRPr="00483F21">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for example, </w:t>
      </w:r>
      <w:r w:rsidRPr="00483F21">
        <w:lastRenderedPageBreak/>
        <w:t>50% of ILSE participants were not assessed on TUG at Wave 3, and HRS measured only a small, though randomly selected, subsample of individuals. Given the variety of physical functioning measures and study designs across studies, the level of agreement is striking.</w:t>
      </w:r>
    </w:p>
    <w:p w14:paraId="1A8C4D1F" w14:textId="545E72B7" w:rsidR="00DB3CBE" w:rsidRPr="00483F21" w:rsidRDefault="00DB3CBE" w:rsidP="002C5340">
      <w:pPr>
        <w:spacing w:line="480" w:lineRule="auto"/>
      </w:pPr>
      <w:commentRangeStart w:id="9"/>
      <w:r>
        <w:t xml:space="preserve">  </w:t>
      </w:r>
      <w:commentRangeEnd w:id="9"/>
      <w:r>
        <w:rPr>
          <w:rStyle w:val="CommentReference"/>
        </w:rPr>
        <w:commentReference w:id="9"/>
      </w:r>
    </w:p>
    <w:p w14:paraId="2CE7C388" w14:textId="762C7EED" w:rsidR="00483F21" w:rsidRPr="00483F21" w:rsidRDefault="005B57FA" w:rsidP="002C5340">
      <w:pPr>
        <w:spacing w:line="480" w:lineRule="auto"/>
      </w:pPr>
      <w:r>
        <w:t>Our analyses do not provide evidence to assess</w:t>
      </w:r>
      <w:r w:rsidR="00483F21" w:rsidRPr="00483F21">
        <w:t xml:space="preserve"> whether correlations between changes</w:t>
      </w:r>
      <w:r>
        <w:t xml:space="preserve"> in</w:t>
      </w:r>
      <w:r w:rsidR="00483F21" w:rsidRPr="00483F21">
        <w:t xml:space="preserve"> these functional </w:t>
      </w:r>
      <w:r>
        <w:t xml:space="preserve">capability </w:t>
      </w:r>
      <w:r w:rsidR="00483F21" w:rsidRPr="00483F21">
        <w:t>measures reflect a general index of decline, or specific functional links. While the pulmonary-walking changes, for which the functional conclusion would be most plausible, were the most consistently associated, correlations among all the changes were observed suggesting they may represent the joint consequences of fitness loss. While not explored here, it may also be that concurrent simultaneous decline in more than one functional domain may either forebode or reflect other major health events.  The designs of long-term longitudinal observational studies do not lend themselves to causal inference, however, we controlled for two common chronic diseases of aging, as well as for smoking history, and either conclusion supports advocating increased physical activity in individuals of all ages.</w:t>
      </w:r>
    </w:p>
    <w:p w14:paraId="6CCEFFA1" w14:textId="77777777" w:rsidR="00974E0C" w:rsidRDefault="00974E0C" w:rsidP="002C5340">
      <w:pPr>
        <w:spacing w:after="0" w:line="480" w:lineRule="auto"/>
        <w:rPr>
          <w:rFonts w:ascii="Calibri" w:eastAsia="Calibri" w:hAnsi="Calibri" w:cs="Times New Roman"/>
        </w:rPr>
      </w:pPr>
    </w:p>
    <w:p w14:paraId="6D9BCD7C" w14:textId="23E99E1C" w:rsidR="00663CD5" w:rsidRPr="00663CD5" w:rsidRDefault="00663CD5" w:rsidP="002C5340">
      <w:pPr>
        <w:spacing w:line="480" w:lineRule="auto"/>
        <w:rPr>
          <w:bCs/>
          <w:lang w:val="en-CA"/>
        </w:rPr>
      </w:pPr>
      <w:r w:rsidRPr="00663CD5">
        <w:rPr>
          <w:b/>
          <w:bCs/>
        </w:rPr>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Pr>
          <w:bCs/>
          <w:color w:val="FF0000"/>
          <w:lang w:val="en-CA"/>
        </w:rPr>
        <w:t xml:space="preserve">Please add funding statements in alphabetical order. </w:t>
      </w:r>
      <w:r w:rsidR="00DB3CBE">
        <w:t xml:space="preserve">The HRS is a cooperative agreement between the National Institute on Aging and the University of Michigan (U01 AG009740). </w:t>
      </w:r>
      <w:r w:rsidRPr="00663CD5">
        <w:rPr>
          <w:bCs/>
          <w:lang w:val="en-CA"/>
        </w:rPr>
        <w:t xml:space="preserve">The Memory and Aging Project was supported by the National Institute on Aging at the National Institutes of Health (grant number R01 AG17917). </w:t>
      </w:r>
      <w:r w:rsidR="00003185" w:rsidRPr="006D091A">
        <w:t xml:space="preserve">The Swedish Adoption/Twin Study of Aging (SATSA) is supported by R01 AG04563, R01 AG10175, the Swedish Council For Working Life and Social Research (FAS) (97:0147:1B, 2009-0795, </w:t>
      </w:r>
      <w:r w:rsidR="00003185" w:rsidRPr="006D091A">
        <w:rPr>
          <w:rFonts w:cs="Calibri"/>
        </w:rPr>
        <w:t>2013-2292</w:t>
      </w:r>
      <w:r w:rsidR="00003185" w:rsidRPr="006D091A">
        <w:t xml:space="preserve">) and Swedish Research Council (825-2007-7460, </w:t>
      </w:r>
      <w:r w:rsidR="00003185" w:rsidRPr="006D091A">
        <w:lastRenderedPageBreak/>
        <w:t xml:space="preserve">825-2009-6141, </w:t>
      </w:r>
      <w:r w:rsidR="00003185" w:rsidRPr="006D091A">
        <w:rPr>
          <w:rFonts w:cs="Calibri"/>
        </w:rPr>
        <w:t>521-2013-8689</w:t>
      </w:r>
      <w:r w:rsidR="00003185" w:rsidRPr="006D091A">
        <w:t xml:space="preserve">). </w:t>
      </w:r>
      <w:r w:rsidRPr="00663CD5">
        <w:rPr>
          <w:bCs/>
          <w:lang w:val="en-CA"/>
        </w:rPr>
        <w:t>The content is solely the responsibility of the authors and does not necessarily represent the official views of the National Institutes of Health.</w:t>
      </w:r>
    </w:p>
    <w:p w14:paraId="0D26F048" w14:textId="77777777" w:rsidR="00663CD5" w:rsidRPr="00663CD5" w:rsidRDefault="00663CD5" w:rsidP="002C5340">
      <w:pPr>
        <w:spacing w:line="480" w:lineRule="auto"/>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2C5340">
      <w:pPr>
        <w:spacing w:line="480" w:lineRule="auto"/>
      </w:pPr>
      <w:r w:rsidRPr="00663CD5">
        <w:rPr>
          <w:b/>
          <w:bCs/>
        </w:rPr>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2FDF6976" w14:textId="0C898305" w:rsidR="0016663A" w:rsidRDefault="00663CD5" w:rsidP="002C5340">
      <w:pPr>
        <w:spacing w:line="480" w:lineRule="auto"/>
        <w:rPr>
          <w:b/>
          <w:lang w:val="en-GB"/>
        </w:rPr>
      </w:pPr>
      <w:r w:rsidRPr="00663CD5">
        <w:rPr>
          <w:b/>
          <w:lang w:val="en-GB"/>
        </w:rPr>
        <w:t xml:space="preserve">Acknowledgements: </w:t>
      </w:r>
    </w:p>
    <w:p w14:paraId="399416F3" w14:textId="77777777" w:rsidR="00A80061" w:rsidRDefault="00A80061" w:rsidP="002C5340">
      <w:pPr>
        <w:spacing w:line="480" w:lineRule="auto"/>
        <w:rPr>
          <w:lang w:val="en-GB"/>
        </w:rPr>
      </w:pPr>
      <w:r>
        <w:rPr>
          <w:lang w:val="en-GB"/>
        </w:rPr>
        <w:br w:type="page"/>
      </w:r>
    </w:p>
    <w:p w14:paraId="12741D41" w14:textId="10E19815" w:rsidR="0016663A" w:rsidRPr="0016663A" w:rsidRDefault="0016663A" w:rsidP="002C5340">
      <w:pPr>
        <w:spacing w:line="480" w:lineRule="auto"/>
        <w:jc w:val="center"/>
        <w:rPr>
          <w:lang w:val="en-GB"/>
        </w:rPr>
      </w:pPr>
      <w:r w:rsidRPr="0016663A">
        <w:rPr>
          <w:lang w:val="en-GB"/>
        </w:rPr>
        <w:lastRenderedPageBreak/>
        <w:t>References</w:t>
      </w:r>
    </w:p>
    <w:p w14:paraId="47DD1B28" w14:textId="77777777" w:rsidR="00CC5A86" w:rsidRPr="00CC5A86" w:rsidRDefault="0016663A" w:rsidP="00CC5A86">
      <w:pPr>
        <w:pStyle w:val="EndNoteBibliography"/>
        <w:spacing w:after="0"/>
      </w:pPr>
      <w:r>
        <w:fldChar w:fldCharType="begin"/>
      </w:r>
      <w:r>
        <w:instrText xml:space="preserve"> ADDIN EN.REFLIST </w:instrText>
      </w:r>
      <w:r>
        <w:fldChar w:fldCharType="separate"/>
      </w:r>
      <w:r w:rsidR="00CC5A86" w:rsidRPr="00CC5A86">
        <w:t>1.</w:t>
      </w:r>
      <w:r w:rsidR="00CC5A86" w:rsidRPr="00CC5A86">
        <w:tab/>
        <w:t>Cooper R, Kuh D, Cooper C, Gale CR, Lawlor DA, Matthews F, et al. Objective measures of physical capability and subsequent health: a systematic review Age and Ageing. 2010;40(1):14-23.</w:t>
      </w:r>
    </w:p>
    <w:p w14:paraId="3476E198" w14:textId="77777777" w:rsidR="00CC5A86" w:rsidRPr="00CC5A86" w:rsidRDefault="00CC5A86" w:rsidP="00CC5A86">
      <w:pPr>
        <w:pStyle w:val="EndNoteBibliography"/>
        <w:spacing w:after="0"/>
      </w:pPr>
      <w:r w:rsidRPr="00CC5A86">
        <w:t>2.</w:t>
      </w:r>
      <w:r w:rsidRPr="00CC5A86">
        <w:tab/>
        <w:t>Forrest KYZ, Zmuda JM, Cauley JA. Patterns and determinants of muscle strength change with aging in older men. The Aging Male: The Official Journal Of The International Society For The Study Of The Aging Male. 2005;8(3-4):151-6.</w:t>
      </w:r>
    </w:p>
    <w:p w14:paraId="02907D39" w14:textId="77777777" w:rsidR="00CC5A86" w:rsidRPr="00CC5A86" w:rsidRDefault="00CC5A86" w:rsidP="00CC5A86">
      <w:pPr>
        <w:pStyle w:val="EndNoteBibliography"/>
        <w:spacing w:after="0"/>
      </w:pPr>
      <w:r w:rsidRPr="00CC5A86">
        <w:t>3.</w:t>
      </w:r>
      <w:r w:rsidRPr="00CC5A86">
        <w:tab/>
        <w:t>Jerome GJ, Ko S-u, Kauffman D, Studenski SA, Ferrucci L, Simonsick EM. Gait characteristics associated with walking speed decline in older adults: Results from the Baltimore Longitudinal Study of Aging Archives of Gerontology and Geriatrics. 2015;60(2):239-43.</w:t>
      </w:r>
    </w:p>
    <w:p w14:paraId="379AE7B1" w14:textId="77777777" w:rsidR="00CC5A86" w:rsidRPr="00CC5A86" w:rsidRDefault="00CC5A86" w:rsidP="00CC5A86">
      <w:pPr>
        <w:pStyle w:val="EndNoteBibliography"/>
        <w:spacing w:after="0"/>
      </w:pPr>
      <w:r w:rsidRPr="00CC5A86">
        <w:t>4.</w:t>
      </w:r>
      <w:r w:rsidRPr="00CC5A86">
        <w:tab/>
        <w:t>Ribom EL, Mellstrom D, Ljunggren O, Karlsson MK. Population-based reference values of handgrip strength and functional tests of muscle strength and balance in men aged 70-80 years. Archives of Gerontology and Geriatrics. 2011;53(2):e114-e7.</w:t>
      </w:r>
    </w:p>
    <w:p w14:paraId="3D9B7E61" w14:textId="77777777" w:rsidR="00CC5A86" w:rsidRPr="00CC5A86" w:rsidRDefault="00CC5A86" w:rsidP="00CC5A86">
      <w:pPr>
        <w:pStyle w:val="EndNoteBibliography"/>
        <w:spacing w:after="0"/>
      </w:pPr>
      <w:r w:rsidRPr="00CC5A86">
        <w:t>5.</w:t>
      </w:r>
      <w:r w:rsidRPr="00CC5A86">
        <w:tab/>
        <w:t>Xue Q-L, Beamer BA, Chaves PHM, Guralnik JM, Fried LP. Heterogeneity in rate of decline in grip, hip, and knee strength and the risk of all-cause mortality: The Women's Health and Aging Study Journal of the American Geriatrics Society. 2010;58(11):2076-84.</w:t>
      </w:r>
    </w:p>
    <w:p w14:paraId="490F83B1" w14:textId="77777777" w:rsidR="00CC5A86" w:rsidRPr="00CC5A86" w:rsidRDefault="00CC5A86" w:rsidP="00CC5A86">
      <w:pPr>
        <w:pStyle w:val="EndNoteBibliography"/>
        <w:spacing w:after="0"/>
      </w:pPr>
      <w:r w:rsidRPr="00CC5A86">
        <w:t>6.</w:t>
      </w:r>
      <w:r w:rsidRPr="00CC5A86">
        <w:tab/>
        <w:t>Buchman AS, Boyle PA, Wilson RS, Gu L, Bienias JL, Bennett DA. Pulmonary function, muscle strength and mortality in old age. Mechanisms of Ageing and Development. 2008;129(11):625-31.</w:t>
      </w:r>
    </w:p>
    <w:p w14:paraId="11FF21CA" w14:textId="77777777" w:rsidR="00CC5A86" w:rsidRPr="00CC5A86" w:rsidRDefault="00CC5A86" w:rsidP="00CC5A86">
      <w:pPr>
        <w:pStyle w:val="EndNoteBibliography"/>
        <w:spacing w:after="0"/>
      </w:pPr>
      <w:r w:rsidRPr="00CC5A86">
        <w:t>7.</w:t>
      </w:r>
      <w:r w:rsidRPr="00CC5A86">
        <w:tab/>
        <w:t>Brown JC, Harhay MO, Harhay MN. Walking cadence and mortality among community-dwelling older adults. Journal of General Internal Medicine. 2014;29(9):1263-9.</w:t>
      </w:r>
    </w:p>
    <w:p w14:paraId="770861ED" w14:textId="77777777" w:rsidR="00CC5A86" w:rsidRPr="00CC5A86" w:rsidRDefault="00CC5A86" w:rsidP="00CC5A86">
      <w:pPr>
        <w:pStyle w:val="EndNoteBibliography"/>
        <w:spacing w:after="0"/>
      </w:pPr>
      <w:r w:rsidRPr="00CC5A86">
        <w:t>8.</w:t>
      </w:r>
      <w:r w:rsidRPr="00CC5A86">
        <w:tab/>
        <w:t>Emery CF, Finkel D, Pedersen NL. Pulmonary function as a cause of cognitive aging. Psychological Science. 2012;23(9):1024-32.</w:t>
      </w:r>
    </w:p>
    <w:p w14:paraId="718FE907" w14:textId="77777777" w:rsidR="00CC5A86" w:rsidRPr="00CC5A86" w:rsidRDefault="00CC5A86" w:rsidP="00CC5A86">
      <w:pPr>
        <w:pStyle w:val="EndNoteBibliography"/>
        <w:spacing w:after="0"/>
      </w:pPr>
      <w:r w:rsidRPr="00CC5A86">
        <w:t>9.</w:t>
      </w:r>
      <w:r w:rsidRPr="00CC5A86">
        <w:tab/>
        <w:t>Krall JR, Carlson MC, Fried LP, Xue Q-L. Examining the dynamic, bidirectional associations between cognitive and physical functioning in older adults American Journal of Epidemiology. 2014;180(8):838-46.</w:t>
      </w:r>
    </w:p>
    <w:p w14:paraId="430F1527" w14:textId="77777777" w:rsidR="00CC5A86" w:rsidRPr="00CC5A86" w:rsidRDefault="00CC5A86" w:rsidP="00CC5A86">
      <w:pPr>
        <w:pStyle w:val="EndNoteBibliography"/>
        <w:spacing w:after="0"/>
      </w:pPr>
      <w:r w:rsidRPr="00CC5A86">
        <w:t>10.</w:t>
      </w:r>
      <w:r w:rsidRPr="00CC5A86">
        <w:tab/>
        <w:t>Laukkanen PIA, Heikkinen E, Kauppinen M. Muscle strength and mobility as predictors of survival in 75–84  year old people. Age and Ageing. 1995;24(6):468-73.</w:t>
      </w:r>
    </w:p>
    <w:p w14:paraId="247018DA" w14:textId="77777777" w:rsidR="00CC5A86" w:rsidRPr="00CC5A86" w:rsidRDefault="00CC5A86" w:rsidP="00CC5A86">
      <w:pPr>
        <w:pStyle w:val="EndNoteBibliography"/>
        <w:spacing w:after="0"/>
      </w:pPr>
      <w:r w:rsidRPr="00CC5A86">
        <w:t>11.</w:t>
      </w:r>
      <w:r w:rsidRPr="00CC5A86">
        <w:tab/>
        <w:t>Mielke MM, Roberts RO, Savica R, Cha R, Drubach DI, Christianson T, et al. Assessing the temporal relationship between cognition and gait: slow gait predicts cognitive decline in the Mayo Clinic Study of Aging The Journals of Gerontology Series A: Biological Sciences and Medical Sciences. 2013;68(8):929-37.</w:t>
      </w:r>
    </w:p>
    <w:p w14:paraId="01CE36EC" w14:textId="77777777" w:rsidR="00CC5A86" w:rsidRPr="00CC5A86" w:rsidRDefault="00CC5A86" w:rsidP="00CC5A86">
      <w:pPr>
        <w:pStyle w:val="EndNoteBibliography"/>
        <w:spacing w:after="0"/>
      </w:pPr>
      <w:r w:rsidRPr="00CC5A86">
        <w:t>12.</w:t>
      </w:r>
      <w:r w:rsidRPr="00CC5A86">
        <w:tab/>
        <w:t>Studenski S, Perera S, Patel K, Rosano C, Faulkner K, Inzitari M, et al. Gait speed and survival in older adults JAMA. 2011;305(1):50-8.</w:t>
      </w:r>
    </w:p>
    <w:p w14:paraId="51DDE974" w14:textId="77777777" w:rsidR="00CC5A86" w:rsidRPr="00CC5A86" w:rsidRDefault="00CC5A86" w:rsidP="00CC5A86">
      <w:pPr>
        <w:pStyle w:val="EndNoteBibliography"/>
        <w:spacing w:after="0"/>
      </w:pPr>
      <w:r w:rsidRPr="00CC5A86">
        <w:t>13.</w:t>
      </w:r>
      <w:r w:rsidRPr="00CC5A86">
        <w:tab/>
        <w:t>Waite LM, Grayson DA, Piguet O, Creasey H, Bennett HP, Broe GA. Gait slowing as a predictor of incident dementia: 6-year longitudinal data from the Sydney Older Persons Study Journal of the Neurological Sciences. 2005;229:89-93.</w:t>
      </w:r>
    </w:p>
    <w:p w14:paraId="6B7ADE11" w14:textId="77777777" w:rsidR="00CC5A86" w:rsidRPr="00CC5A86" w:rsidRDefault="00CC5A86" w:rsidP="00CC5A86">
      <w:pPr>
        <w:pStyle w:val="EndNoteBibliography"/>
        <w:spacing w:after="0"/>
      </w:pPr>
      <w:r w:rsidRPr="00CC5A86">
        <w:t>14.</w:t>
      </w:r>
      <w:r w:rsidRPr="00CC5A86">
        <w:tab/>
        <w:t>Pegorari MS, Ruas G, Patrizzi LJ. Relationship between frailty and respiratory function in the community-dwelling elderly Brazilian Journal of Physical Therapy 2013;17(1):9.</w:t>
      </w:r>
    </w:p>
    <w:p w14:paraId="150C349B" w14:textId="77777777" w:rsidR="00CC5A86" w:rsidRPr="00CC5A86" w:rsidRDefault="00CC5A86" w:rsidP="00CC5A86">
      <w:pPr>
        <w:pStyle w:val="EndNoteBibliography"/>
        <w:spacing w:after="0"/>
      </w:pPr>
      <w:r w:rsidRPr="00CC5A86">
        <w:t>15.</w:t>
      </w:r>
      <w:r w:rsidRPr="00CC5A86">
        <w:tab/>
        <w:t>Rantanen T, Guralnik JM, Izmirlian G, Williamson JD, Simonsick EM, Ferrucci L, et al. Association of muscle strength with maximum walking speed in disabled older women. American Journal of Physical Medicine &amp; Rehabilitation 1998;77(4):299.</w:t>
      </w:r>
    </w:p>
    <w:p w14:paraId="2DA12653" w14:textId="77777777" w:rsidR="00CC5A86" w:rsidRPr="00CC5A86" w:rsidRDefault="00CC5A86" w:rsidP="00CC5A86">
      <w:pPr>
        <w:pStyle w:val="EndNoteBibliography"/>
        <w:spacing w:after="0"/>
      </w:pPr>
      <w:r w:rsidRPr="00CC5A86">
        <w:t>16.</w:t>
      </w:r>
      <w:r w:rsidRPr="00CC5A86">
        <w:tab/>
        <w:t>Kayode O. Relationship between upper and lower extremities muscle strength and pulmonary function in Nigerian male amateur boxers. Serbian Journal of Sports Sciences. 2013;2.</w:t>
      </w:r>
    </w:p>
    <w:p w14:paraId="56FEC8C9" w14:textId="77777777" w:rsidR="00CC5A86" w:rsidRPr="00CC5A86" w:rsidRDefault="00CC5A86" w:rsidP="00CC5A86">
      <w:pPr>
        <w:pStyle w:val="EndNoteBibliography"/>
        <w:spacing w:after="0"/>
      </w:pPr>
      <w:r w:rsidRPr="00CC5A86">
        <w:t>17.</w:t>
      </w:r>
      <w:r w:rsidRPr="00CC5A86">
        <w:tab/>
        <w:t>Sallinen J, Stenholm S, Rantanen T, Heliovaara M, Sainio P, Koskinen S. Hand-grip strength cut-points to screen older persons at risk for mobility limitation Journal of the American Geriatrics Society. 2010;58(9):1721-6.</w:t>
      </w:r>
    </w:p>
    <w:p w14:paraId="1E99E4FA" w14:textId="77777777" w:rsidR="00CC5A86" w:rsidRPr="00CC5A86" w:rsidRDefault="00CC5A86" w:rsidP="00CC5A86">
      <w:pPr>
        <w:pStyle w:val="EndNoteBibliography"/>
        <w:spacing w:after="0"/>
      </w:pPr>
      <w:r w:rsidRPr="00CC5A86">
        <w:lastRenderedPageBreak/>
        <w:t>18.</w:t>
      </w:r>
      <w:r w:rsidRPr="00CC5A86">
        <w:tab/>
        <w:t>Deary IJ. Looking for 'system integrity' in cognitive epidemiology. Gerontology. 2012;58(6):545-53.</w:t>
      </w:r>
    </w:p>
    <w:p w14:paraId="32D74BB1" w14:textId="77777777" w:rsidR="00CC5A86" w:rsidRPr="00CC5A86" w:rsidRDefault="00CC5A86" w:rsidP="00CC5A86">
      <w:pPr>
        <w:pStyle w:val="EndNoteBibliography"/>
        <w:spacing w:after="0"/>
      </w:pPr>
      <w:r w:rsidRPr="00CC5A86">
        <w:t>19.</w:t>
      </w:r>
      <w:r w:rsidRPr="00CC5A86">
        <w:tab/>
        <w:t>Schaie KW, Strother CR. A cross-sequential study of age changes in cognitive behavior. Psychological Bulletin. 1968;70:671-80.</w:t>
      </w:r>
    </w:p>
    <w:p w14:paraId="69EB1688" w14:textId="77777777" w:rsidR="00CC5A86" w:rsidRPr="00CC5A86" w:rsidRDefault="00CC5A86" w:rsidP="00CC5A86">
      <w:pPr>
        <w:pStyle w:val="EndNoteBibliography"/>
        <w:spacing w:after="0"/>
      </w:pPr>
      <w:r w:rsidRPr="00CC5A86">
        <w:t>20.</w:t>
      </w:r>
      <w:r w:rsidRPr="00CC5A86">
        <w:tab/>
        <w:t>Hofer SM, Berg S, Era P. Evaluating the interdependence of aging-related changes in visual and auditory acuity, balance, and cognitive functioning. Psychology and aging. 2003;18(2):285-305.</w:t>
      </w:r>
    </w:p>
    <w:p w14:paraId="23CC116B" w14:textId="77777777" w:rsidR="00CC5A86" w:rsidRPr="00CC5A86" w:rsidRDefault="00CC5A86" w:rsidP="00CC5A86">
      <w:pPr>
        <w:pStyle w:val="EndNoteBibliography"/>
        <w:spacing w:after="0"/>
      </w:pPr>
      <w:r w:rsidRPr="00CC5A86">
        <w:t>21.</w:t>
      </w:r>
      <w:r w:rsidRPr="00CC5A86">
        <w:tab/>
        <w:t>Katz MJ, Lipton RB, Hall CB, Zimmerman ME, Sanders AE, Verghese J, et al. Age and sex specific prevalence and incidence of mild cognitive impairment, dementia and alzheimer’s dementia in blacks and whites: A report from The Einstein Aging Study. Alzheimer disease and associated disorders. 2012;26(4):335-43.</w:t>
      </w:r>
    </w:p>
    <w:p w14:paraId="3282FE79" w14:textId="77777777" w:rsidR="00CC5A86" w:rsidRPr="00CC5A86" w:rsidRDefault="00CC5A86" w:rsidP="00CC5A86">
      <w:pPr>
        <w:pStyle w:val="EndNoteBibliography"/>
        <w:spacing w:after="0"/>
      </w:pPr>
      <w:r w:rsidRPr="00CC5A86">
        <w:t>22.</w:t>
      </w:r>
      <w:r w:rsidRPr="00CC5A86">
        <w:tab/>
        <w:t>Steptoe A, Breeze E, Banks J, Nazroo J. Cohort Profile: The English Longitudinal Study of Ageing. International Journal of Epidemiology. 2013;42(6):1640-8.</w:t>
      </w:r>
    </w:p>
    <w:p w14:paraId="5A4B3182" w14:textId="77777777" w:rsidR="00CC5A86" w:rsidRPr="00CC5A86" w:rsidRDefault="00CC5A86" w:rsidP="00CC5A86">
      <w:pPr>
        <w:pStyle w:val="EndNoteBibliography"/>
        <w:spacing w:after="0"/>
      </w:pPr>
      <w:r w:rsidRPr="00CC5A86">
        <w:t>23.</w:t>
      </w:r>
      <w:r w:rsidRPr="00CC5A86">
        <w:tab/>
        <w:t>Crimmins E, Guyer H, Langa K, Ofstedal MB, Wallace R, Weir D. Documentation of physical measures, anthropometrics and blood pressure in the Health and Retirement Study 2008.</w:t>
      </w:r>
    </w:p>
    <w:p w14:paraId="39693A6F" w14:textId="77777777" w:rsidR="00CC5A86" w:rsidRPr="00CC5A86" w:rsidRDefault="00CC5A86" w:rsidP="00CC5A86">
      <w:pPr>
        <w:pStyle w:val="EndNoteBibliography"/>
        <w:spacing w:after="0"/>
      </w:pPr>
      <w:r w:rsidRPr="00CC5A86">
        <w:t>24.</w:t>
      </w:r>
      <w:r w:rsidRPr="00CC5A86">
        <w:tab/>
        <w:t>Huisman M, Poppelaars J, van der Horst M, Beekman AT, Brug J, van Tilburg TG, et al. Cohort profile: The Longitudinal Aging Study Amsterdam. International Journal of Epidemiology. 2011;40(4):868-76.</w:t>
      </w:r>
    </w:p>
    <w:p w14:paraId="239B2233" w14:textId="77777777" w:rsidR="00CC5A86" w:rsidRPr="00CC5A86" w:rsidRDefault="00CC5A86" w:rsidP="00CC5A86">
      <w:pPr>
        <w:pStyle w:val="EndNoteBibliography"/>
        <w:spacing w:after="0"/>
      </w:pPr>
      <w:r w:rsidRPr="00CC5A86">
        <w:t>25.</w:t>
      </w:r>
      <w:r w:rsidRPr="00CC5A86">
        <w:tab/>
        <w:t>Bennett DA, Schneider JA, Buchman AS, Mendes de Leon C, Bienias JL, Wilson RS. The Rush Memory and Aging Project: study design and baseline characteristics of the study cohort. Neuroepidemiology. 2005;25(4):163-75.</w:t>
      </w:r>
    </w:p>
    <w:p w14:paraId="35BFB557" w14:textId="77777777" w:rsidR="00CC5A86" w:rsidRPr="00CC5A86" w:rsidRDefault="00CC5A86" w:rsidP="00CC5A86">
      <w:pPr>
        <w:pStyle w:val="EndNoteBibliography"/>
        <w:spacing w:after="0"/>
      </w:pPr>
      <w:r w:rsidRPr="00CC5A86">
        <w:t>26.</w:t>
      </w:r>
      <w:r w:rsidRPr="00CC5A86">
        <w:tab/>
        <w:t>Payette H, Shatenstein B, Gueye NDR, Gaudreau P. Trajectories of physical function decline and psychological functioning: The Québec Longitudinal Study on Nutrition and Successful Aging (NuAge). The journals of gerontology Series B, Psychological sciences and social sciences. 2011;66(1):82-90.</w:t>
      </w:r>
    </w:p>
    <w:p w14:paraId="472B72B0" w14:textId="77777777" w:rsidR="00CC5A86" w:rsidRPr="00CC5A86" w:rsidRDefault="00CC5A86" w:rsidP="00CC5A86">
      <w:pPr>
        <w:pStyle w:val="EndNoteBibliography"/>
        <w:spacing w:after="0"/>
      </w:pPr>
      <w:r w:rsidRPr="00CC5A86">
        <w:t>27.</w:t>
      </w:r>
      <w:r w:rsidRPr="00CC5A86">
        <w:tab/>
        <w:t>Bouchard DR, Dionne IJ, Brochu M. Sarcopenic/obesity and physical capacity in older men and women: Data from the nutrition as a determinant of successful aging (NuAge)—the Quebec Longitudinal Study. Obesity. 2009;17(11):2082-8.</w:t>
      </w:r>
    </w:p>
    <w:p w14:paraId="5B2299A1" w14:textId="77777777" w:rsidR="00CC5A86" w:rsidRPr="00CC5A86" w:rsidRDefault="00CC5A86" w:rsidP="00CC5A86">
      <w:pPr>
        <w:pStyle w:val="EndNoteBibliography"/>
        <w:spacing w:after="0"/>
      </w:pPr>
      <w:r w:rsidRPr="00CC5A86">
        <w:t>28.</w:t>
      </w:r>
      <w:r w:rsidRPr="00CC5A86">
        <w:tab/>
        <w:t>Teng EL, Chui HC, Schneider LS, Metzger LE. Alzheimer's dementia: Performance on the Mini-Mental State Examination. Journal of Consulting and Clinical Psychology. 1987;55(1):96-100.</w:t>
      </w:r>
    </w:p>
    <w:p w14:paraId="60E9415C" w14:textId="77777777" w:rsidR="00CC5A86" w:rsidRPr="00CC5A86" w:rsidRDefault="00CC5A86" w:rsidP="00CC5A86">
      <w:pPr>
        <w:pStyle w:val="EndNoteBibliography"/>
        <w:spacing w:after="0"/>
      </w:pPr>
      <w:r w:rsidRPr="00CC5A86">
        <w:t>29.</w:t>
      </w:r>
      <w:r w:rsidRPr="00CC5A86">
        <w:tab/>
        <w:t>Johansson B, Hofer SM, Allaire JC, Maldonado-Molina M, Piccinin AM, Berg Sea. Change in memory and cognitive functioning in the oldest-old: The effects of proximity to death in genetically related individuals over a six-year period. Psychology and Aging. 2004;19:145-56.</w:t>
      </w:r>
    </w:p>
    <w:p w14:paraId="5CC0212E" w14:textId="77777777" w:rsidR="00CC5A86" w:rsidRPr="00CC5A86" w:rsidRDefault="00CC5A86" w:rsidP="00CC5A86">
      <w:pPr>
        <w:pStyle w:val="EndNoteBibliography"/>
        <w:spacing w:after="0"/>
      </w:pPr>
      <w:r w:rsidRPr="00CC5A86">
        <w:t>30.</w:t>
      </w:r>
      <w:r w:rsidRPr="00CC5A86">
        <w:tab/>
        <w:t>McClearn GE, Johansson B, Berg S, Pedersen NL, Ahern F, Petrill SA, et al. Substantial genetic influence on cognitive abilities in twins 80 or more years old. Science. 1997;276(5318):1560-3.</w:t>
      </w:r>
    </w:p>
    <w:p w14:paraId="211E6D69" w14:textId="77777777" w:rsidR="00CC5A86" w:rsidRPr="00CC5A86" w:rsidRDefault="00CC5A86" w:rsidP="00CC5A86">
      <w:pPr>
        <w:pStyle w:val="EndNoteBibliography"/>
        <w:spacing w:after="0"/>
      </w:pPr>
      <w:r w:rsidRPr="00CC5A86">
        <w:t>31.</w:t>
      </w:r>
      <w:r w:rsidRPr="00CC5A86">
        <w:tab/>
        <w:t>Cederlof R, Lorich U. The Swedish Twin Registry. In: W.E.Nance, Allen G, Parisi P, editors. Twin research: Biology and epidemiology New York, NY: Alan R. Riss; 1978. p. 189-95.</w:t>
      </w:r>
    </w:p>
    <w:p w14:paraId="795AB5E5" w14:textId="77777777" w:rsidR="00CC5A86" w:rsidRPr="00CC5A86" w:rsidRDefault="00CC5A86" w:rsidP="00CC5A86">
      <w:pPr>
        <w:pStyle w:val="EndNoteBibliography"/>
        <w:spacing w:after="0"/>
      </w:pPr>
      <w:r w:rsidRPr="00CC5A86">
        <w:t>32.</w:t>
      </w:r>
      <w:r w:rsidRPr="00CC5A86">
        <w:tab/>
        <w:t>Finkel D, Pedersen NL. Processing speed and longitudinal trajectories of change for cognitive abilities: The Swedish Adoption/Twin Study of Aging. Aging, Neuropsychology, and Cognition. 2004;11:325-45.</w:t>
      </w:r>
    </w:p>
    <w:p w14:paraId="123CAF12" w14:textId="77777777" w:rsidR="00CC5A86" w:rsidRPr="00CC5A86" w:rsidRDefault="00CC5A86" w:rsidP="00CC5A86">
      <w:pPr>
        <w:pStyle w:val="EndNoteBibliography"/>
        <w:spacing w:after="0"/>
      </w:pPr>
      <w:r w:rsidRPr="00CC5A86">
        <w:t>33.</w:t>
      </w:r>
      <w:r w:rsidRPr="00CC5A86">
        <w:tab/>
        <w:t>Hofer SM, Gray KM, Piccinin AM, Mackinnon A, Bontempo DE, Einfeld SL, et al. Correlated and coupled within-person change in emotional and behavioral disturbance in individuals with intellectual disability. American Journal on Intellectual and Developmental Disabilities. 2009;114(5):307-21.</w:t>
      </w:r>
    </w:p>
    <w:p w14:paraId="6917BAD2" w14:textId="77777777" w:rsidR="00CC5A86" w:rsidRPr="00CC5A86" w:rsidRDefault="00CC5A86" w:rsidP="00CC5A86">
      <w:pPr>
        <w:pStyle w:val="EndNoteBibliography"/>
        <w:spacing w:after="0"/>
      </w:pPr>
      <w:r w:rsidRPr="00CC5A86">
        <w:t>34.</w:t>
      </w:r>
      <w:r w:rsidRPr="00CC5A86">
        <w:tab/>
        <w:t>Muthén BO, Muthén LK. Mplus (Version 7) Los Angeles, CA: Muthén &amp; Muthén.; 1998-2015.</w:t>
      </w:r>
    </w:p>
    <w:p w14:paraId="5FA610FD" w14:textId="77777777" w:rsidR="00CC5A86" w:rsidRPr="00CC5A86" w:rsidRDefault="00CC5A86" w:rsidP="00CC5A86">
      <w:pPr>
        <w:pStyle w:val="EndNoteBibliography"/>
        <w:spacing w:after="0"/>
      </w:pPr>
      <w:r w:rsidRPr="00CC5A86">
        <w:t>35.</w:t>
      </w:r>
      <w:r w:rsidRPr="00CC5A86">
        <w:tab/>
        <w:t>Muthén LK, Muthén BO. Mplus User's Guide. 6 ed. Los Angeles, CA: Muthén &amp; Muthén; 1998-2010.</w:t>
      </w:r>
    </w:p>
    <w:p w14:paraId="72995FF8" w14:textId="77777777" w:rsidR="00CC5A86" w:rsidRPr="00CC5A86" w:rsidRDefault="00CC5A86" w:rsidP="00CC5A86">
      <w:pPr>
        <w:pStyle w:val="EndNoteBibliography"/>
        <w:spacing w:after="0"/>
      </w:pPr>
      <w:r w:rsidRPr="00CC5A86">
        <w:t>36.</w:t>
      </w:r>
      <w:r w:rsidRPr="00CC5A86">
        <w:tab/>
        <w:t>Yuan K-H, Bentler PM. Three likelihood-based methods for mean and covariance structure analysis with nonnormal missing data. Sociological Methodology. 2000;30:165-200.</w:t>
      </w:r>
    </w:p>
    <w:p w14:paraId="0154C9EA" w14:textId="77777777" w:rsidR="00CC5A86" w:rsidRPr="00CC5A86" w:rsidRDefault="00CC5A86" w:rsidP="00CC5A86">
      <w:pPr>
        <w:pStyle w:val="EndNoteBibliography"/>
        <w:spacing w:after="0"/>
      </w:pPr>
      <w:r w:rsidRPr="00CC5A86">
        <w:t>37.</w:t>
      </w:r>
      <w:r w:rsidRPr="00CC5A86">
        <w:tab/>
        <w:t>DerSimonian R Fau - Laird N, Laird N. Meta-analysis in clinical trials. (0197-2456 (Print)).</w:t>
      </w:r>
    </w:p>
    <w:p w14:paraId="6ECEE386" w14:textId="77777777" w:rsidR="00CC5A86" w:rsidRPr="00CC5A86" w:rsidRDefault="00CC5A86" w:rsidP="00CC5A86">
      <w:pPr>
        <w:pStyle w:val="EndNoteBibliography"/>
      </w:pPr>
      <w:r w:rsidRPr="00CC5A86">
        <w:lastRenderedPageBreak/>
        <w:t>38.</w:t>
      </w:r>
      <w:r w:rsidRPr="00CC5A86">
        <w:tab/>
        <w:t>Wolinsky FD, Miller DK, Andresen EM, Malmstrom TK, Miller JP. Reproducibility of physical performance and physiologic assessments. Journal of Aging and Health. 2005;17(2):111-24.</w:t>
      </w:r>
    </w:p>
    <w:p w14:paraId="1A2EC5BB" w14:textId="2FE13C31" w:rsidR="0016663A" w:rsidRDefault="0016663A" w:rsidP="002C5340">
      <w:pPr>
        <w:spacing w:line="480" w:lineRule="auto"/>
      </w:pPr>
      <w:r>
        <w:fldChar w:fldCharType="end"/>
      </w:r>
    </w:p>
    <w:p w14:paraId="2EB33EF7" w14:textId="77777777" w:rsidR="0099148D" w:rsidRDefault="0099148D" w:rsidP="002C5340">
      <w:pPr>
        <w:spacing w:line="480" w:lineRule="auto"/>
      </w:pPr>
    </w:p>
    <w:p w14:paraId="2D836140" w14:textId="77777777" w:rsidR="0099148D" w:rsidRDefault="0099148D" w:rsidP="002C5340">
      <w:pPr>
        <w:spacing w:line="480" w:lineRule="auto"/>
      </w:pPr>
    </w:p>
    <w:p w14:paraId="358B75EB" w14:textId="7FDA8564" w:rsidR="0099148D" w:rsidRDefault="00944F82" w:rsidP="002C5340">
      <w:pPr>
        <w:spacing w:line="480" w:lineRule="auto"/>
      </w:pPr>
      <w:r>
        <w:t>Annie: When you get a chance, could you p</w:t>
      </w:r>
      <w:r w:rsidR="0099148D">
        <w:t xml:space="preserve">lease add - </w:t>
      </w:r>
    </w:p>
    <w:p w14:paraId="64B5BE81" w14:textId="34193D52" w:rsidR="002A50BC" w:rsidDel="0017386D" w:rsidRDefault="0099148D" w:rsidP="002C5340">
      <w:pPr>
        <w:spacing w:line="480" w:lineRule="auto"/>
        <w:rPr>
          <w:del w:id="10" w:author="Annie Robitaille" w:date="2015-10-29T23:04:00Z"/>
          <w:noProof/>
        </w:rPr>
      </w:pPr>
      <w:del w:id="11" w:author="Annie Robitaille" w:date="2015-10-29T23:04:00Z">
        <w:r w:rsidRPr="0099148D" w:rsidDel="0017386D">
          <w:rPr>
            <w:noProof/>
          </w:rPr>
          <w:delText>Cooper R, Hardy R, Aihie Sayer A, Ben-Shlomo Y, Birnie K, Cooper C, et al. Age and Gender Differences in Physical Capability Levels from Mid-Life Onwards: The Harmonisation and Meta-Analysis of Data from Eight UK Cohort Studies. PLoS ONE</w:delText>
        </w:r>
        <w:r w:rsidR="00A05F5C" w:rsidDel="0017386D">
          <w:rPr>
            <w:noProof/>
          </w:rPr>
          <w:delText xml:space="preserve">. </w:delText>
        </w:r>
        <w:r w:rsidR="00A05F5C" w:rsidRPr="0099148D" w:rsidDel="0017386D">
          <w:rPr>
            <w:noProof/>
          </w:rPr>
          <w:delText>2011</w:delText>
        </w:r>
        <w:r w:rsidR="00A05F5C" w:rsidDel="0017386D">
          <w:rPr>
            <w:noProof/>
          </w:rPr>
          <w:delText>;</w:delText>
        </w:r>
        <w:r w:rsidRPr="0099148D" w:rsidDel="0017386D">
          <w:rPr>
            <w:noProof/>
          </w:rPr>
          <w:delText xml:space="preserve"> 6(11): e27899. doi:10.1371/journal.pone.0027899</w:delText>
        </w:r>
        <w:r w:rsidR="00A05F5C" w:rsidDel="0017386D">
          <w:rPr>
            <w:noProof/>
          </w:rPr>
          <w:delText>.</w:delText>
        </w:r>
      </w:del>
    </w:p>
    <w:p w14:paraId="528CF200" w14:textId="77777777" w:rsidR="008667F0" w:rsidRDefault="008667F0" w:rsidP="002C5340">
      <w:pPr>
        <w:spacing w:line="480" w:lineRule="auto"/>
      </w:pPr>
    </w:p>
    <w:p w14:paraId="6D69204D" w14:textId="379ECE58" w:rsidR="00A05F5C" w:rsidDel="00DA19A3" w:rsidRDefault="008667F0" w:rsidP="00A05F5C">
      <w:pPr>
        <w:spacing w:line="480" w:lineRule="auto"/>
        <w:rPr>
          <w:del w:id="12" w:author="Annie Robitaille" w:date="2015-10-29T23:04:00Z"/>
          <w:noProof/>
        </w:rPr>
      </w:pPr>
      <w:del w:id="13" w:author="Annie Robitaille" w:date="2015-10-29T23:04:00Z">
        <w:r w:rsidRPr="0019589F" w:rsidDel="00DA19A3">
          <w:rPr>
            <w:noProof/>
          </w:rPr>
          <w:delText>Deary IJ. Looking for 'system integrity' in cognitive epidemiology. Gerontology. 2012;58(6):545-53.</w:delText>
        </w:r>
      </w:del>
    </w:p>
    <w:p w14:paraId="042CDCDE" w14:textId="77777777" w:rsidR="008667F0" w:rsidRDefault="008667F0" w:rsidP="00A05F5C">
      <w:pPr>
        <w:spacing w:line="480" w:lineRule="auto"/>
      </w:pPr>
    </w:p>
    <w:p w14:paraId="1AE875C4" w14:textId="7EDC72A6" w:rsidR="00A05F5C" w:rsidRPr="00A05F5C" w:rsidDel="0017386D" w:rsidRDefault="00A05F5C" w:rsidP="00A05F5C">
      <w:pPr>
        <w:spacing w:line="480" w:lineRule="auto"/>
        <w:rPr>
          <w:del w:id="14" w:author="Annie Robitaille" w:date="2015-10-29T22:54:00Z"/>
        </w:rPr>
      </w:pPr>
      <w:del w:id="15" w:author="Annie Robitaille" w:date="2015-10-29T22:54:00Z">
        <w:r w:rsidRPr="00A05F5C" w:rsidDel="0017386D">
          <w:delText xml:space="preserve">Schaie, K. </w:delText>
        </w:r>
        <w:r w:rsidDel="0017386D">
          <w:delText>W. &amp;</w:delText>
        </w:r>
        <w:r w:rsidRPr="00A05F5C" w:rsidDel="0017386D">
          <w:delText xml:space="preserve"> Strother, </w:delText>
        </w:r>
        <w:r w:rsidDel="0017386D">
          <w:delText>C.</w:delText>
        </w:r>
        <w:r w:rsidRPr="00A05F5C" w:rsidDel="0017386D">
          <w:delText xml:space="preserve"> R.</w:delText>
        </w:r>
        <w:r w:rsidDel="0017386D">
          <w:delText xml:space="preserve"> </w:delText>
        </w:r>
        <w:r w:rsidRPr="00A05F5C" w:rsidDel="0017386D">
          <w:delText>A cross-sequential study of age changes in cognitive behavior.</w:delText>
        </w:r>
        <w:r w:rsidDel="0017386D">
          <w:delText xml:space="preserve"> Psychological Bulletin. 1968; 70:</w:delText>
        </w:r>
        <w:r w:rsidRPr="00A05F5C" w:rsidDel="0017386D">
          <w:delText xml:space="preserve"> 671-680.</w:delText>
        </w:r>
        <w:r w:rsidDel="0017386D">
          <w:delText xml:space="preserve"> </w:delText>
        </w:r>
        <w:r w:rsidRPr="00A05F5C" w:rsidDel="0017386D">
          <w:delText>doi.org/10.1037/h0026811</w:delText>
        </w:r>
        <w:r w:rsidDel="0017386D">
          <w:delText>.</w:delText>
        </w:r>
      </w:del>
    </w:p>
    <w:p w14:paraId="74AEC63E" w14:textId="77777777" w:rsidR="00944F82" w:rsidRDefault="00944F82" w:rsidP="002C5340">
      <w:pPr>
        <w:spacing w:line="480" w:lineRule="auto"/>
        <w:rPr>
          <w:color w:val="221E1F"/>
        </w:rPr>
      </w:pPr>
    </w:p>
    <w:p w14:paraId="6FF82624" w14:textId="58C0C1BF" w:rsidR="00944F82" w:rsidDel="000A4643" w:rsidRDefault="00944F82" w:rsidP="002C5340">
      <w:pPr>
        <w:spacing w:line="480" w:lineRule="auto"/>
        <w:rPr>
          <w:del w:id="16" w:author="Annie Robitaille" w:date="2015-10-30T00:02:00Z"/>
          <w:color w:val="221E1F"/>
        </w:rPr>
      </w:pPr>
      <w:del w:id="17" w:author="Annie Robitaille" w:date="2015-10-30T00:02:00Z">
        <w:r w:rsidRPr="00B73E92" w:rsidDel="000A4643">
          <w:delText>Katz, Lipton et al. 2012</w:delText>
        </w:r>
      </w:del>
    </w:p>
    <w:p w14:paraId="7C0549C0" w14:textId="12BFEE2C" w:rsidR="00944F82" w:rsidDel="00EE2463" w:rsidRDefault="00944F82" w:rsidP="002C5340">
      <w:pPr>
        <w:spacing w:line="480" w:lineRule="auto"/>
        <w:rPr>
          <w:del w:id="18" w:author="Annie Robitaille" w:date="2015-10-29T23:54:00Z"/>
        </w:rPr>
      </w:pPr>
      <w:del w:id="19" w:author="Annie Robitaille" w:date="2015-10-29T23:54:00Z">
        <w:r w:rsidRPr="003F62AA" w:rsidDel="00EE2463">
          <w:rPr>
            <w:color w:val="221E1F"/>
          </w:rPr>
          <w:fldChar w:fldCharType="begin"/>
        </w:r>
      </w:del>
      <w:r w:rsidR="00CC5A86">
        <w:rPr>
          <w:color w:val="221E1F"/>
        </w:rPr>
        <w:instrText xml:space="preserve"> ADDIN EN.CITE &lt;EndNote&gt;&lt;Cite&gt;&lt;Author&gt;Bennett&lt;/Author&gt;&lt;Year&gt;2005&lt;/Year&gt;&lt;RecNum&gt;342&lt;/RecNum&gt;&lt;DisplayText&gt;(25)&lt;/DisplayText&gt;&lt;record&gt;&lt;rec-number&gt;342&lt;/rec-number&gt;&lt;foreign-keys&gt;&lt;key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del w:id="20" w:author="Annie Robitaille" w:date="2015-10-29T23:54:00Z">
        <w:r w:rsidRPr="003F62AA" w:rsidDel="00EE2463">
          <w:rPr>
            <w:color w:val="221E1F"/>
          </w:rPr>
          <w:fldChar w:fldCharType="separate"/>
        </w:r>
      </w:del>
      <w:r w:rsidR="00CC5A86">
        <w:rPr>
          <w:noProof/>
          <w:color w:val="221E1F"/>
        </w:rPr>
        <w:t>(25)</w:t>
      </w:r>
      <w:del w:id="21" w:author="Annie Robitaille" w:date="2015-10-29T23:54:00Z">
        <w:r w:rsidRPr="003F62AA" w:rsidDel="00EE2463">
          <w:rPr>
            <w:color w:val="221E1F"/>
          </w:rPr>
          <w:fldChar w:fldCharType="end"/>
        </w:r>
        <w:r w:rsidDel="00EE2463">
          <w:rPr>
            <w:color w:val="221E1F"/>
          </w:rPr>
          <w:delText>,</w:delText>
        </w:r>
      </w:del>
    </w:p>
    <w:p w14:paraId="71EB342C" w14:textId="5C5F6F8D" w:rsidR="00944F82" w:rsidDel="00EE2463" w:rsidRDefault="00944F82" w:rsidP="002C5340">
      <w:pPr>
        <w:spacing w:line="480" w:lineRule="auto"/>
        <w:rPr>
          <w:del w:id="22" w:author="Annie Robitaille" w:date="2015-10-29T23:54:00Z"/>
        </w:rPr>
      </w:pPr>
      <w:del w:id="23" w:author="Annie Robitaille" w:date="2015-10-29T23:54:00Z">
        <w:r w:rsidRPr="00544710" w:rsidDel="00EE2463">
          <w:rPr>
            <w:color w:val="221E1F"/>
          </w:rPr>
          <w:delText>Payette et a</w:delText>
        </w:r>
        <w:r w:rsidDel="00EE2463">
          <w:rPr>
            <w:color w:val="221E1F"/>
          </w:rPr>
          <w:delText>l. 2011, Bouchard et al. 2009</w:delText>
        </w:r>
      </w:del>
    </w:p>
    <w:p w14:paraId="673D6BB3" w14:textId="4038AA32" w:rsidR="00944F82" w:rsidDel="00C17DFB" w:rsidRDefault="00944F82" w:rsidP="002C5340">
      <w:pPr>
        <w:spacing w:line="480" w:lineRule="auto"/>
        <w:rPr>
          <w:del w:id="24" w:author="Annie Robitaille" w:date="2015-10-29T23:39:00Z"/>
        </w:rPr>
      </w:pPr>
      <w:del w:id="25" w:author="Annie Robitaille" w:date="2015-10-29T23:39:00Z">
        <w:r w:rsidRPr="00544710" w:rsidDel="00C17DFB">
          <w:rPr>
            <w:color w:val="221E1F"/>
          </w:rPr>
          <w:delText>Teng and Chui, 1987</w:delText>
        </w:r>
      </w:del>
    </w:p>
    <w:p w14:paraId="79E3E679" w14:textId="4FE64A82" w:rsidR="00003185" w:rsidDel="00DA19A3" w:rsidRDefault="00003185" w:rsidP="00003185">
      <w:pPr>
        <w:spacing w:line="480" w:lineRule="auto"/>
        <w:rPr>
          <w:del w:id="26" w:author="Annie Robitaille" w:date="2015-10-29T23:06:00Z"/>
        </w:rPr>
      </w:pPr>
      <w:del w:id="27" w:author="Annie Robitaille" w:date="2015-10-29T23:06:00Z">
        <w:r w:rsidRPr="004B01B7" w:rsidDel="00DA19A3">
          <w:rPr>
            <w:noProof/>
          </w:rPr>
          <w:delText xml:space="preserve">Finkel D, Pedersen NL. 2004. Processing speed and longitudinal trajectories of change for cognitive abilities: The Swedish Adoption/Twin Study of Aging. </w:delText>
        </w:r>
        <w:r w:rsidRPr="004B01B7" w:rsidDel="00DA19A3">
          <w:rPr>
            <w:i/>
            <w:noProof/>
          </w:rPr>
          <w:delText>Aging, Neuropsychology, and Cognition</w:delText>
        </w:r>
        <w:r w:rsidRPr="004B01B7" w:rsidDel="00DA19A3">
          <w:rPr>
            <w:noProof/>
          </w:rPr>
          <w:delText xml:space="preserve"> 11:325-45</w:delText>
        </w:r>
      </w:del>
    </w:p>
    <w:p w14:paraId="2E2690D5" w14:textId="166F5CE8" w:rsidR="00944F82" w:rsidRDefault="00944F82" w:rsidP="002C5340">
      <w:pPr>
        <w:spacing w:line="480" w:lineRule="auto"/>
      </w:pPr>
      <w:del w:id="28" w:author="Annie Robitaille" w:date="2015-10-29T23:44:00Z">
        <w:r w:rsidRPr="00091BBD" w:rsidDel="00C17DFB">
          <w:rPr>
            <w:rFonts w:ascii="Calibri" w:eastAsia="Calibri" w:hAnsi="Calibri" w:cs="Times New Roman"/>
          </w:rPr>
          <w:lastRenderedPageBreak/>
          <w:delText>DerSimonian &amp; Laird 1986</w:delText>
        </w:r>
      </w:del>
      <w:r w:rsidRPr="00091BBD">
        <w:rPr>
          <w:rFonts w:ascii="Calibri" w:eastAsia="Calibri" w:hAnsi="Calibri" w:cs="Times New Roman"/>
        </w:rPr>
        <w:t>).</w:t>
      </w:r>
    </w:p>
    <w:p w14:paraId="188F08EF" w14:textId="5082FE1F" w:rsidR="00944F82" w:rsidDel="000A4643" w:rsidRDefault="00944F82" w:rsidP="002C5340">
      <w:pPr>
        <w:spacing w:line="480" w:lineRule="auto"/>
        <w:rPr>
          <w:del w:id="29" w:author="Annie Robitaille" w:date="2015-10-30T00:01:00Z"/>
        </w:rPr>
      </w:pPr>
      <w:del w:id="30" w:author="Annie Robitaille" w:date="2015-10-30T00:01:00Z">
        <w:r w:rsidRPr="00483F21" w:rsidDel="000A4643">
          <w:delText>Wolinsky et al., 2005</w:delText>
        </w:r>
      </w:del>
    </w:p>
    <w:p w14:paraId="48D49F3D" w14:textId="1BF37910" w:rsidR="000A3305" w:rsidRDefault="000A3305" w:rsidP="002C5340">
      <w:pPr>
        <w:spacing w:line="480" w:lineRule="auto"/>
      </w:pPr>
      <w:r>
        <w:br w:type="page"/>
      </w:r>
    </w:p>
    <w:p w14:paraId="1FEDBE9B" w14:textId="77777777" w:rsidR="000A3305" w:rsidRDefault="000A3305" w:rsidP="002C5340">
      <w:pPr>
        <w:spacing w:line="480" w:lineRule="auto"/>
        <w:sectPr w:rsidR="000A3305">
          <w:footerReference w:type="default" r:id="rId10"/>
          <w:pgSz w:w="12240" w:h="15840"/>
          <w:pgMar w:top="1440" w:right="1440" w:bottom="1440" w:left="1440" w:header="720" w:footer="720" w:gutter="0"/>
          <w:cols w:space="720"/>
          <w:docGrid w:linePitch="360"/>
        </w:sectPr>
      </w:pPr>
    </w:p>
    <w:p w14:paraId="5E0FFA2F" w14:textId="6FBC40E4" w:rsidR="000A3305" w:rsidRPr="0085212D" w:rsidRDefault="000A3305" w:rsidP="002C53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D</w:t>
      </w:r>
      <w:r w:rsidR="00060605">
        <w:rPr>
          <w:rFonts w:ascii="Times New Roman" w:hAnsi="Times New Roman" w:cs="Times New Roman"/>
          <w:sz w:val="24"/>
          <w:szCs w:val="24"/>
        </w:rPr>
        <w:t xml:space="preserve">escriptive </w:t>
      </w:r>
      <w:r w:rsidR="00CC4068">
        <w:rPr>
          <w:rFonts w:ascii="Times New Roman" w:hAnsi="Times New Roman" w:cs="Times New Roman"/>
          <w:sz w:val="24"/>
          <w:szCs w:val="24"/>
        </w:rPr>
        <w:t xml:space="preserve">Baseline </w:t>
      </w:r>
      <w:r w:rsidR="00060605">
        <w:rPr>
          <w:rFonts w:ascii="Times New Roman" w:hAnsi="Times New Roman" w:cs="Times New Roman"/>
          <w:sz w:val="24"/>
          <w:szCs w:val="24"/>
        </w:rPr>
        <w:t>S</w:t>
      </w:r>
      <w:r w:rsidRPr="0085212D">
        <w:rPr>
          <w:rFonts w:ascii="Times New Roman" w:hAnsi="Times New Roman" w:cs="Times New Roman"/>
          <w:sz w:val="24"/>
          <w:szCs w:val="24"/>
        </w:rPr>
        <w:t xml:space="preserve">tatistics </w:t>
      </w:r>
      <w:r w:rsidR="00821ADD">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657" w:type="dxa"/>
        <w:tblInd w:w="-252" w:type="dxa"/>
        <w:tblLayout w:type="fixed"/>
        <w:tblLook w:val="04A0" w:firstRow="1" w:lastRow="0" w:firstColumn="1" w:lastColumn="0" w:noHBand="0" w:noVBand="1"/>
      </w:tblPr>
      <w:tblGrid>
        <w:gridCol w:w="2767"/>
        <w:gridCol w:w="1210"/>
        <w:gridCol w:w="968"/>
        <w:gridCol w:w="242"/>
        <w:gridCol w:w="1210"/>
        <w:gridCol w:w="726"/>
        <w:gridCol w:w="484"/>
        <w:gridCol w:w="1210"/>
        <w:gridCol w:w="484"/>
        <w:gridCol w:w="726"/>
        <w:gridCol w:w="1210"/>
        <w:gridCol w:w="242"/>
        <w:gridCol w:w="968"/>
        <w:gridCol w:w="1210"/>
      </w:tblGrid>
      <w:tr w:rsidR="008F2DC6" w:rsidRPr="00D30686" w14:paraId="1FFF00A4" w14:textId="2B5C0161" w:rsidTr="002C5340">
        <w:tc>
          <w:tcPr>
            <w:tcW w:w="2767" w:type="dxa"/>
          </w:tcPr>
          <w:p w14:paraId="15B1AEE4" w14:textId="77777777" w:rsidR="008F2DC6" w:rsidRPr="00D30686" w:rsidRDefault="008F2DC6" w:rsidP="002C5340">
            <w:pPr>
              <w:spacing w:line="480" w:lineRule="auto"/>
              <w:jc w:val="center"/>
              <w:rPr>
                <w:rFonts w:eastAsia="Calibri" w:cs="Cordia New"/>
              </w:rPr>
            </w:pPr>
          </w:p>
        </w:tc>
        <w:tc>
          <w:tcPr>
            <w:tcW w:w="2178" w:type="dxa"/>
            <w:gridSpan w:val="2"/>
          </w:tcPr>
          <w:p w14:paraId="5C8F2C81" w14:textId="77777777" w:rsidR="008F2DC6" w:rsidRPr="00D30686" w:rsidRDefault="008F2DC6" w:rsidP="002C5340">
            <w:pPr>
              <w:spacing w:line="480" w:lineRule="auto"/>
              <w:jc w:val="center"/>
              <w:rPr>
                <w:rFonts w:eastAsia="Calibri" w:cs="Cordia New"/>
              </w:rPr>
            </w:pPr>
          </w:p>
        </w:tc>
        <w:tc>
          <w:tcPr>
            <w:tcW w:w="2178" w:type="dxa"/>
            <w:gridSpan w:val="3"/>
          </w:tcPr>
          <w:p w14:paraId="7BAB3C3B" w14:textId="77777777" w:rsidR="008F2DC6" w:rsidRPr="00D30686" w:rsidRDefault="008F2DC6" w:rsidP="002C5340">
            <w:pPr>
              <w:spacing w:line="480" w:lineRule="auto"/>
              <w:jc w:val="center"/>
              <w:rPr>
                <w:rFonts w:eastAsia="Calibri" w:cs="Cordia New"/>
              </w:rPr>
            </w:pPr>
            <w:r w:rsidRPr="00D30686">
              <w:rPr>
                <w:rFonts w:eastAsia="Calibri" w:cs="Cordia New"/>
              </w:rPr>
              <w:t>Study</w:t>
            </w:r>
          </w:p>
        </w:tc>
        <w:tc>
          <w:tcPr>
            <w:tcW w:w="2178" w:type="dxa"/>
            <w:gridSpan w:val="3"/>
          </w:tcPr>
          <w:p w14:paraId="7332AECC" w14:textId="77777777" w:rsidR="008F2DC6" w:rsidRPr="00D30686" w:rsidRDefault="008F2DC6" w:rsidP="002C5340">
            <w:pPr>
              <w:spacing w:line="480" w:lineRule="auto"/>
              <w:jc w:val="center"/>
              <w:rPr>
                <w:rFonts w:eastAsia="Calibri" w:cs="Cordia New"/>
              </w:rPr>
            </w:pPr>
          </w:p>
        </w:tc>
        <w:tc>
          <w:tcPr>
            <w:tcW w:w="2178" w:type="dxa"/>
            <w:gridSpan w:val="3"/>
          </w:tcPr>
          <w:p w14:paraId="7A68C29D" w14:textId="77777777" w:rsidR="008F2DC6" w:rsidRPr="00D30686" w:rsidRDefault="008F2DC6" w:rsidP="002C5340">
            <w:pPr>
              <w:spacing w:line="480" w:lineRule="auto"/>
              <w:jc w:val="center"/>
              <w:rPr>
                <w:rFonts w:eastAsia="Calibri" w:cs="Cordia New"/>
              </w:rPr>
            </w:pPr>
          </w:p>
        </w:tc>
        <w:tc>
          <w:tcPr>
            <w:tcW w:w="2178" w:type="dxa"/>
            <w:gridSpan w:val="2"/>
          </w:tcPr>
          <w:p w14:paraId="03ADA2B6" w14:textId="77777777" w:rsidR="008F2DC6" w:rsidRPr="00D30686" w:rsidRDefault="008F2DC6" w:rsidP="002C5340">
            <w:pPr>
              <w:spacing w:line="480" w:lineRule="auto"/>
              <w:jc w:val="center"/>
              <w:rPr>
                <w:rFonts w:eastAsia="Calibri" w:cs="Cordia New"/>
              </w:rPr>
            </w:pPr>
          </w:p>
        </w:tc>
      </w:tr>
      <w:tr w:rsidR="008F2DC6" w:rsidRPr="00D30686" w14:paraId="4595EA15" w14:textId="3747C3A2" w:rsidTr="002C5340">
        <w:tc>
          <w:tcPr>
            <w:tcW w:w="2767" w:type="dxa"/>
          </w:tcPr>
          <w:p w14:paraId="64491F83" w14:textId="32E5211F" w:rsidR="008F2DC6" w:rsidRPr="00D30686" w:rsidRDefault="008F2DC6" w:rsidP="002C5340">
            <w:pPr>
              <w:spacing w:line="480" w:lineRule="auto"/>
              <w:jc w:val="center"/>
              <w:rPr>
                <w:rFonts w:eastAsia="Calibri" w:cs="Cordia New"/>
              </w:rPr>
            </w:pPr>
            <w:r w:rsidRPr="00D30686">
              <w:rPr>
                <w:rFonts w:eastAsia="Calibri" w:cs="Cordia New"/>
              </w:rPr>
              <w:t>Variable</w:t>
            </w:r>
          </w:p>
        </w:tc>
        <w:tc>
          <w:tcPr>
            <w:tcW w:w="1210" w:type="dxa"/>
          </w:tcPr>
          <w:p w14:paraId="644AD20F" w14:textId="77777777" w:rsidR="008F2DC6" w:rsidRPr="00D30686" w:rsidRDefault="008F2DC6" w:rsidP="002C5340">
            <w:pPr>
              <w:spacing w:line="480" w:lineRule="auto"/>
              <w:jc w:val="center"/>
              <w:rPr>
                <w:rFonts w:eastAsia="Calibri" w:cs="Cordia New"/>
              </w:rPr>
            </w:pPr>
            <w:r w:rsidRPr="00D30686">
              <w:rPr>
                <w:rFonts w:eastAsia="Calibri" w:cs="Cordia New"/>
              </w:rPr>
              <w:t>EAS</w:t>
            </w:r>
          </w:p>
          <w:p w14:paraId="256971C0" w14:textId="76259F6E" w:rsidR="008F2DC6" w:rsidRPr="00D30686" w:rsidRDefault="008F2DC6" w:rsidP="002C5340">
            <w:pPr>
              <w:spacing w:line="480" w:lineRule="auto"/>
              <w:jc w:val="center"/>
              <w:rPr>
                <w:rFonts w:eastAsia="Calibri" w:cs="Cordia New"/>
              </w:rPr>
            </w:pPr>
            <w:r w:rsidRPr="00D30686">
              <w:rPr>
                <w:rFonts w:eastAsia="Calibri" w:cs="Cordia New"/>
              </w:rPr>
              <w:t>(n =</w:t>
            </w:r>
            <w:r w:rsidRPr="00D30686">
              <w:t xml:space="preserve"> </w:t>
            </w:r>
            <w:r w:rsidRPr="00D30686">
              <w:rPr>
                <w:rFonts w:eastAsia="Calibri" w:cs="Cordia New"/>
              </w:rPr>
              <w:t>22</w:t>
            </w:r>
            <w:r>
              <w:rPr>
                <w:rFonts w:eastAsia="Calibri" w:cs="Cordia New"/>
              </w:rPr>
              <w:t>2</w:t>
            </w:r>
            <w:r w:rsidRPr="00D30686">
              <w:rPr>
                <w:rFonts w:eastAsia="Calibri" w:cs="Cordia New"/>
              </w:rPr>
              <w:t>)</w:t>
            </w:r>
          </w:p>
        </w:tc>
        <w:tc>
          <w:tcPr>
            <w:tcW w:w="1210" w:type="dxa"/>
            <w:gridSpan w:val="2"/>
          </w:tcPr>
          <w:p w14:paraId="593DA698" w14:textId="77777777" w:rsidR="008F2DC6" w:rsidRPr="00D30686" w:rsidRDefault="008F2DC6" w:rsidP="002C5340">
            <w:pPr>
              <w:spacing w:line="480" w:lineRule="auto"/>
              <w:jc w:val="center"/>
              <w:rPr>
                <w:rFonts w:eastAsia="Calibri" w:cs="Cordia New"/>
              </w:rPr>
            </w:pPr>
            <w:r w:rsidRPr="00D30686">
              <w:rPr>
                <w:rFonts w:eastAsia="Calibri" w:cs="Cordia New"/>
              </w:rPr>
              <w:t>ELSA</w:t>
            </w:r>
          </w:p>
          <w:p w14:paraId="2D2CF8E0" w14:textId="7EFCF339" w:rsidR="008F2DC6" w:rsidRPr="00D30686" w:rsidRDefault="008F2DC6" w:rsidP="002C5340">
            <w:pPr>
              <w:spacing w:line="480" w:lineRule="auto"/>
              <w:jc w:val="center"/>
              <w:rPr>
                <w:rFonts w:eastAsia="Calibri" w:cs="Cordia New"/>
              </w:rPr>
            </w:pPr>
            <w:r w:rsidRPr="00D30686">
              <w:rPr>
                <w:rFonts w:eastAsia="Calibri" w:cs="Cordia New"/>
              </w:rPr>
              <w:t>(n =6602)</w:t>
            </w:r>
          </w:p>
        </w:tc>
        <w:tc>
          <w:tcPr>
            <w:tcW w:w="1210" w:type="dxa"/>
          </w:tcPr>
          <w:p w14:paraId="3154732E" w14:textId="77777777" w:rsidR="008F2DC6" w:rsidRPr="00D30686" w:rsidRDefault="008F2DC6" w:rsidP="002C5340">
            <w:pPr>
              <w:spacing w:line="480" w:lineRule="auto"/>
              <w:jc w:val="center"/>
              <w:rPr>
                <w:rFonts w:eastAsia="Calibri" w:cs="Cordia New"/>
              </w:rPr>
            </w:pPr>
            <w:r w:rsidRPr="00D30686">
              <w:rPr>
                <w:rFonts w:eastAsia="Calibri" w:cs="Cordia New"/>
              </w:rPr>
              <w:t>HRS</w:t>
            </w:r>
          </w:p>
          <w:p w14:paraId="0FD38255" w14:textId="47AC3EDD" w:rsidR="008F2DC6" w:rsidRPr="00D30686" w:rsidRDefault="008F2DC6" w:rsidP="002C5340">
            <w:pPr>
              <w:spacing w:line="480" w:lineRule="auto"/>
              <w:jc w:val="center"/>
              <w:rPr>
                <w:rFonts w:eastAsia="Calibri" w:cs="Cordia New"/>
              </w:rPr>
            </w:pPr>
            <w:r w:rsidRPr="00D30686">
              <w:rPr>
                <w:rFonts w:eastAsia="Calibri" w:cs="Cordia New"/>
              </w:rPr>
              <w:t>(n =524)</w:t>
            </w:r>
          </w:p>
        </w:tc>
        <w:tc>
          <w:tcPr>
            <w:tcW w:w="1210" w:type="dxa"/>
            <w:gridSpan w:val="2"/>
          </w:tcPr>
          <w:p w14:paraId="403BA975" w14:textId="4DFACCD6" w:rsidR="008F2DC6" w:rsidRPr="00D30686" w:rsidRDefault="008F2DC6" w:rsidP="002C5340">
            <w:pPr>
              <w:spacing w:line="480" w:lineRule="auto"/>
              <w:jc w:val="center"/>
              <w:rPr>
                <w:rFonts w:eastAsia="Calibri" w:cs="Cordia New"/>
              </w:rPr>
            </w:pPr>
            <w:r w:rsidRPr="00D30686">
              <w:rPr>
                <w:rFonts w:eastAsia="Calibri" w:cs="Cordia New"/>
              </w:rPr>
              <w:t>ILSE (n=476)</w:t>
            </w:r>
          </w:p>
        </w:tc>
        <w:tc>
          <w:tcPr>
            <w:tcW w:w="1210" w:type="dxa"/>
          </w:tcPr>
          <w:p w14:paraId="4BE0B848" w14:textId="77777777" w:rsidR="008F2DC6" w:rsidRPr="00D30686" w:rsidRDefault="008F2DC6" w:rsidP="002C5340">
            <w:pPr>
              <w:spacing w:line="480" w:lineRule="auto"/>
              <w:jc w:val="center"/>
              <w:rPr>
                <w:rFonts w:eastAsia="Calibri" w:cs="Cordia New"/>
              </w:rPr>
            </w:pPr>
            <w:r w:rsidRPr="00D30686">
              <w:rPr>
                <w:rFonts w:eastAsia="Calibri" w:cs="Cordia New"/>
              </w:rPr>
              <w:t>LASA</w:t>
            </w:r>
          </w:p>
          <w:p w14:paraId="070A86A4" w14:textId="478158EC" w:rsidR="008F2DC6" w:rsidRPr="00D30686" w:rsidRDefault="008F2DC6" w:rsidP="002C5340">
            <w:pPr>
              <w:spacing w:line="480" w:lineRule="auto"/>
              <w:jc w:val="center"/>
              <w:rPr>
                <w:rFonts w:eastAsia="Calibri" w:cs="Cordia New"/>
              </w:rPr>
            </w:pPr>
            <w:r w:rsidRPr="00D30686">
              <w:rPr>
                <w:rFonts w:eastAsia="Calibri" w:cs="Cordia New"/>
              </w:rPr>
              <w:t xml:space="preserve">(n = </w:t>
            </w:r>
            <w:r>
              <w:rPr>
                <w:rFonts w:eastAsia="Calibri" w:cs="Cordia New"/>
              </w:rPr>
              <w:t>1582</w:t>
            </w:r>
            <w:r w:rsidRPr="00D30686">
              <w:rPr>
                <w:rFonts w:eastAsia="Calibri" w:cs="Cordia New"/>
              </w:rPr>
              <w:t>)</w:t>
            </w:r>
          </w:p>
        </w:tc>
        <w:tc>
          <w:tcPr>
            <w:tcW w:w="1210" w:type="dxa"/>
            <w:gridSpan w:val="2"/>
          </w:tcPr>
          <w:p w14:paraId="39DBE4F2" w14:textId="77777777" w:rsidR="008F2DC6" w:rsidRPr="00D30686" w:rsidRDefault="008F2DC6" w:rsidP="002C5340">
            <w:pPr>
              <w:spacing w:line="480" w:lineRule="auto"/>
              <w:jc w:val="center"/>
              <w:rPr>
                <w:rFonts w:eastAsia="Calibri" w:cs="Cordia New"/>
              </w:rPr>
            </w:pPr>
            <w:r w:rsidRPr="00D30686">
              <w:rPr>
                <w:rFonts w:eastAsia="Calibri" w:cs="Cordia New"/>
              </w:rPr>
              <w:t>MAP</w:t>
            </w:r>
          </w:p>
          <w:p w14:paraId="43EAE790" w14:textId="0D347EC6" w:rsidR="008F2DC6" w:rsidRPr="00D30686" w:rsidRDefault="008F2DC6" w:rsidP="002C5340">
            <w:pPr>
              <w:spacing w:line="480" w:lineRule="auto"/>
              <w:jc w:val="center"/>
              <w:rPr>
                <w:rFonts w:eastAsia="Calibri" w:cs="Cordia New"/>
              </w:rPr>
            </w:pPr>
            <w:r w:rsidRPr="00D30686">
              <w:rPr>
                <w:rFonts w:eastAsia="Calibri" w:cs="Cordia New"/>
              </w:rPr>
              <w:t>(n =1240)</w:t>
            </w:r>
          </w:p>
        </w:tc>
        <w:tc>
          <w:tcPr>
            <w:tcW w:w="1210" w:type="dxa"/>
          </w:tcPr>
          <w:p w14:paraId="25C25C60" w14:textId="77777777" w:rsidR="008F2DC6" w:rsidRPr="00D30686" w:rsidRDefault="008F2DC6" w:rsidP="002C5340">
            <w:pPr>
              <w:spacing w:line="480" w:lineRule="auto"/>
              <w:jc w:val="center"/>
              <w:rPr>
                <w:rFonts w:eastAsia="Calibri" w:cs="Cordia New"/>
              </w:rPr>
            </w:pPr>
            <w:proofErr w:type="spellStart"/>
            <w:r w:rsidRPr="00D30686">
              <w:rPr>
                <w:rFonts w:eastAsia="Calibri" w:cs="Cordia New"/>
              </w:rPr>
              <w:t>NuAge</w:t>
            </w:r>
            <w:proofErr w:type="spellEnd"/>
          </w:p>
          <w:p w14:paraId="2C5E9948" w14:textId="672F07A7" w:rsidR="008F2DC6" w:rsidRPr="00D30686" w:rsidRDefault="008F2DC6" w:rsidP="002C5340">
            <w:pPr>
              <w:spacing w:line="480" w:lineRule="auto"/>
              <w:jc w:val="center"/>
              <w:rPr>
                <w:rFonts w:eastAsia="Calibri" w:cs="Cordia New"/>
              </w:rPr>
            </w:pPr>
            <w:r w:rsidRPr="00D30686">
              <w:rPr>
                <w:rFonts w:eastAsia="Calibri" w:cs="Cordia New"/>
              </w:rPr>
              <w:t>(n =1781)</w:t>
            </w:r>
          </w:p>
        </w:tc>
        <w:tc>
          <w:tcPr>
            <w:tcW w:w="1210" w:type="dxa"/>
            <w:gridSpan w:val="2"/>
          </w:tcPr>
          <w:p w14:paraId="442B20CB" w14:textId="64216B00" w:rsidR="008F2DC6" w:rsidRPr="00D30686" w:rsidRDefault="008F2DC6" w:rsidP="002C5340">
            <w:pPr>
              <w:spacing w:line="480" w:lineRule="auto"/>
              <w:jc w:val="center"/>
              <w:rPr>
                <w:rFonts w:eastAsia="Calibri" w:cs="Cordia New"/>
              </w:rPr>
            </w:pPr>
            <w:r w:rsidRPr="00D30686">
              <w:rPr>
                <w:rFonts w:eastAsia="Calibri" w:cs="Cordia New"/>
              </w:rPr>
              <w:t>OCTO-Twin (n=402)</w:t>
            </w:r>
          </w:p>
        </w:tc>
        <w:tc>
          <w:tcPr>
            <w:tcW w:w="1210" w:type="dxa"/>
          </w:tcPr>
          <w:p w14:paraId="5728FB70" w14:textId="720A88DE" w:rsidR="008F2DC6" w:rsidRPr="00D30686" w:rsidRDefault="008F2DC6" w:rsidP="002C5340">
            <w:pPr>
              <w:spacing w:line="480" w:lineRule="auto"/>
              <w:jc w:val="center"/>
              <w:rPr>
                <w:rFonts w:eastAsia="Calibri" w:cs="Cordia New"/>
              </w:rPr>
            </w:pPr>
            <w:r>
              <w:rPr>
                <w:rFonts w:eastAsia="Calibri" w:cs="Cordia New"/>
              </w:rPr>
              <w:t>SATSA (n=633)</w:t>
            </w:r>
          </w:p>
        </w:tc>
      </w:tr>
      <w:tr w:rsidR="008F2DC6" w:rsidRPr="00D30686" w14:paraId="00B0AA97" w14:textId="5A42CC81" w:rsidTr="002C5340">
        <w:tc>
          <w:tcPr>
            <w:tcW w:w="2767" w:type="dxa"/>
          </w:tcPr>
          <w:p w14:paraId="34705F17" w14:textId="77777777" w:rsidR="008F2DC6" w:rsidRPr="00D30686" w:rsidRDefault="008F2DC6" w:rsidP="002C5340">
            <w:pPr>
              <w:spacing w:line="480" w:lineRule="auto"/>
              <w:jc w:val="center"/>
              <w:rPr>
                <w:rFonts w:eastAsia="Calibri" w:cs="Cordia New"/>
              </w:rPr>
            </w:pPr>
          </w:p>
        </w:tc>
        <w:tc>
          <w:tcPr>
            <w:tcW w:w="1210" w:type="dxa"/>
          </w:tcPr>
          <w:p w14:paraId="55FCB3B2"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A86924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7A75741"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9CB5D29" w14:textId="4252BFF9"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39C1D42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BF57380"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25CD555"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E7103EE" w14:textId="76FC19C2"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4FAC6261" w14:textId="19319075" w:rsidR="008F2DC6" w:rsidRPr="00D30686" w:rsidRDefault="008F2DC6" w:rsidP="002C5340">
            <w:pPr>
              <w:spacing w:line="480" w:lineRule="auto"/>
              <w:jc w:val="center"/>
              <w:rPr>
                <w:rFonts w:eastAsia="Calibri" w:cs="Cordia New"/>
              </w:rPr>
            </w:pPr>
            <w:r>
              <w:rPr>
                <w:rFonts w:eastAsia="Calibri" w:cs="Cordia New"/>
              </w:rPr>
              <w:t>M (SD)</w:t>
            </w:r>
          </w:p>
        </w:tc>
      </w:tr>
      <w:tr w:rsidR="008F2DC6" w:rsidRPr="00D30686" w14:paraId="44B56FD6" w14:textId="13765131" w:rsidTr="002C5340">
        <w:tc>
          <w:tcPr>
            <w:tcW w:w="2767" w:type="dxa"/>
          </w:tcPr>
          <w:p w14:paraId="6A55ABD3" w14:textId="77777777" w:rsidR="008F2DC6" w:rsidRPr="00D30686" w:rsidRDefault="008F2DC6" w:rsidP="002C5340">
            <w:pPr>
              <w:spacing w:line="480" w:lineRule="auto"/>
              <w:rPr>
                <w:rFonts w:eastAsia="Calibri" w:cs="Cordia New"/>
              </w:rPr>
            </w:pPr>
            <w:r w:rsidRPr="00D30686">
              <w:rPr>
                <w:rFonts w:eastAsia="Calibri" w:cs="Cordia New"/>
              </w:rPr>
              <w:t xml:space="preserve">  Age, years</w:t>
            </w:r>
          </w:p>
        </w:tc>
        <w:tc>
          <w:tcPr>
            <w:tcW w:w="1210" w:type="dxa"/>
          </w:tcPr>
          <w:p w14:paraId="73ADA114" w14:textId="77777777" w:rsidR="008F2DC6" w:rsidRPr="00D30686" w:rsidRDefault="008F2DC6" w:rsidP="002C5340">
            <w:pPr>
              <w:spacing w:line="480" w:lineRule="auto"/>
              <w:jc w:val="center"/>
            </w:pPr>
            <w:r w:rsidRPr="00D30686">
              <w:t>78.3 (5.4)</w:t>
            </w:r>
          </w:p>
        </w:tc>
        <w:tc>
          <w:tcPr>
            <w:tcW w:w="1210" w:type="dxa"/>
            <w:gridSpan w:val="2"/>
          </w:tcPr>
          <w:p w14:paraId="67097DE4" w14:textId="62B3A934" w:rsidR="008F2DC6" w:rsidRPr="00D30686" w:rsidRDefault="008F2DC6" w:rsidP="002C5340">
            <w:pPr>
              <w:spacing w:line="480" w:lineRule="auto"/>
              <w:jc w:val="center"/>
            </w:pPr>
            <w:r w:rsidRPr="00D30686">
              <w:rPr>
                <w:rFonts w:eastAsia="Calibri" w:cs="Cordia New"/>
              </w:rPr>
              <w:t>64.98</w:t>
            </w:r>
            <w:r w:rsidR="00334000">
              <w:rPr>
                <w:rFonts w:eastAsia="Calibri" w:cs="Cordia New"/>
              </w:rPr>
              <w:t xml:space="preserve"> </w:t>
            </w:r>
            <w:r w:rsidRPr="00D30686">
              <w:rPr>
                <w:rFonts w:eastAsia="Calibri" w:cs="Cordia New"/>
              </w:rPr>
              <w:t>(10.0)</w:t>
            </w:r>
          </w:p>
        </w:tc>
        <w:tc>
          <w:tcPr>
            <w:tcW w:w="1210" w:type="dxa"/>
          </w:tcPr>
          <w:p w14:paraId="722F76F5" w14:textId="1C97E928" w:rsidR="008F2DC6" w:rsidRPr="00D30686" w:rsidRDefault="008F2DC6" w:rsidP="002C5340">
            <w:pPr>
              <w:spacing w:line="480" w:lineRule="auto"/>
              <w:jc w:val="center"/>
              <w:rPr>
                <w:rFonts w:eastAsia="Calibri" w:cs="Cordia New"/>
              </w:rPr>
            </w:pPr>
            <w:r w:rsidRPr="00D30686">
              <w:t>5.32 (6.49)</w:t>
            </w:r>
          </w:p>
        </w:tc>
        <w:tc>
          <w:tcPr>
            <w:tcW w:w="1210" w:type="dxa"/>
            <w:gridSpan w:val="2"/>
          </w:tcPr>
          <w:p w14:paraId="21F37AC2" w14:textId="2455DD04" w:rsidR="008F2DC6" w:rsidRPr="00D30686" w:rsidRDefault="008F2DC6" w:rsidP="002C5340">
            <w:pPr>
              <w:spacing w:line="480" w:lineRule="auto"/>
              <w:jc w:val="center"/>
              <w:rPr>
                <w:rFonts w:eastAsia="Calibri" w:cs="Cordia New"/>
              </w:rPr>
            </w:pPr>
            <w:r w:rsidRPr="00D30686">
              <w:t>62.96 (.92)</w:t>
            </w:r>
          </w:p>
        </w:tc>
        <w:tc>
          <w:tcPr>
            <w:tcW w:w="1210" w:type="dxa"/>
          </w:tcPr>
          <w:p w14:paraId="14B931BB" w14:textId="77777777" w:rsidR="008F2DC6" w:rsidRPr="00D30686" w:rsidRDefault="008F2DC6" w:rsidP="002C5340">
            <w:pPr>
              <w:spacing w:line="480" w:lineRule="auto"/>
              <w:jc w:val="center"/>
              <w:rPr>
                <w:rFonts w:eastAsia="Calibri" w:cs="Cordia New"/>
              </w:rPr>
            </w:pPr>
            <w:r w:rsidRPr="00D30686">
              <w:rPr>
                <w:rFonts w:eastAsia="Calibri" w:cs="Cordia New"/>
              </w:rPr>
              <w:t>70.8</w:t>
            </w:r>
          </w:p>
        </w:tc>
        <w:tc>
          <w:tcPr>
            <w:tcW w:w="1210" w:type="dxa"/>
            <w:gridSpan w:val="2"/>
          </w:tcPr>
          <w:p w14:paraId="1FB590D4" w14:textId="03B05D36" w:rsidR="008F2DC6" w:rsidRPr="00D30686" w:rsidRDefault="008F2DC6" w:rsidP="002C5340">
            <w:pPr>
              <w:spacing w:line="480" w:lineRule="auto"/>
              <w:jc w:val="center"/>
              <w:rPr>
                <w:rFonts w:eastAsia="Calibri" w:cs="Cordia New"/>
              </w:rPr>
            </w:pPr>
            <w:r w:rsidRPr="00D30686">
              <w:t>78.79</w:t>
            </w:r>
            <w:r w:rsidR="00334000">
              <w:t xml:space="preserve"> </w:t>
            </w:r>
            <w:r w:rsidRPr="00D30686">
              <w:t>(7.73)</w:t>
            </w:r>
          </w:p>
        </w:tc>
        <w:tc>
          <w:tcPr>
            <w:tcW w:w="1210" w:type="dxa"/>
          </w:tcPr>
          <w:p w14:paraId="1381C9D8" w14:textId="468B4DE1" w:rsidR="008F2DC6" w:rsidRPr="00D30686" w:rsidRDefault="008F2DC6" w:rsidP="002C5340">
            <w:pPr>
              <w:spacing w:line="480" w:lineRule="auto"/>
              <w:jc w:val="center"/>
              <w:rPr>
                <w:rFonts w:eastAsia="Calibri" w:cs="Cordia New"/>
              </w:rPr>
            </w:pPr>
            <w:r w:rsidRPr="00D30686">
              <w:rPr>
                <w:rFonts w:eastAsia="Times New Roman" w:cs="Times New Roman"/>
                <w:lang w:val="fr-CA"/>
              </w:rPr>
              <w:t xml:space="preserve">74.42 (4.20)     </w:t>
            </w:r>
          </w:p>
        </w:tc>
        <w:tc>
          <w:tcPr>
            <w:tcW w:w="1210" w:type="dxa"/>
            <w:gridSpan w:val="2"/>
          </w:tcPr>
          <w:p w14:paraId="7529191D" w14:textId="1D7F89E2" w:rsidR="008F2DC6" w:rsidRPr="00D30686" w:rsidRDefault="008F2DC6" w:rsidP="002C5340">
            <w:pPr>
              <w:spacing w:line="480" w:lineRule="auto"/>
              <w:jc w:val="center"/>
              <w:rPr>
                <w:rFonts w:eastAsia="Calibri" w:cs="Cordia New"/>
              </w:rPr>
            </w:pPr>
            <w:r w:rsidRPr="00D30686">
              <w:rPr>
                <w:rFonts w:eastAsia="Calibri" w:cs="Cordia New"/>
              </w:rPr>
              <w:t>83.58</w:t>
            </w:r>
            <w:r>
              <w:rPr>
                <w:rFonts w:eastAsia="Calibri" w:cs="Cordia New"/>
              </w:rPr>
              <w:t xml:space="preserve"> </w:t>
            </w:r>
            <w:r w:rsidRPr="00D30686">
              <w:rPr>
                <w:rFonts w:eastAsia="Calibri" w:cs="Cordia New"/>
              </w:rPr>
              <w:t>(3.2)</w:t>
            </w:r>
          </w:p>
        </w:tc>
        <w:tc>
          <w:tcPr>
            <w:tcW w:w="1210" w:type="dxa"/>
          </w:tcPr>
          <w:p w14:paraId="3D159041" w14:textId="0900A4A1" w:rsidR="008F2DC6" w:rsidRPr="00D30686" w:rsidRDefault="008F2DC6" w:rsidP="002C5340">
            <w:pPr>
              <w:spacing w:line="480" w:lineRule="auto"/>
              <w:jc w:val="center"/>
              <w:rPr>
                <w:rFonts w:eastAsia="Calibri" w:cs="Cordia New"/>
              </w:rPr>
            </w:pPr>
            <w:r>
              <w:t>65.60 (8.47)</w:t>
            </w:r>
          </w:p>
        </w:tc>
      </w:tr>
      <w:tr w:rsidR="008F2DC6" w:rsidRPr="00D30686" w14:paraId="090896DA" w14:textId="7F4BE414" w:rsidTr="002C5340">
        <w:tc>
          <w:tcPr>
            <w:tcW w:w="2767" w:type="dxa"/>
          </w:tcPr>
          <w:p w14:paraId="7F9039C8" w14:textId="77777777" w:rsidR="008F2DC6" w:rsidRPr="00D30686" w:rsidRDefault="008F2DC6" w:rsidP="002C5340">
            <w:pPr>
              <w:spacing w:line="480" w:lineRule="auto"/>
              <w:rPr>
                <w:rFonts w:eastAsia="Calibri" w:cs="Cordia New"/>
              </w:rPr>
            </w:pPr>
            <w:r w:rsidRPr="00D30686">
              <w:rPr>
                <w:rFonts w:eastAsia="Calibri" w:cs="Cordia New"/>
              </w:rPr>
              <w:t xml:space="preserve">  Education, years</w:t>
            </w:r>
          </w:p>
        </w:tc>
        <w:tc>
          <w:tcPr>
            <w:tcW w:w="1210" w:type="dxa"/>
          </w:tcPr>
          <w:p w14:paraId="5B05B414" w14:textId="77777777" w:rsidR="008F2DC6" w:rsidRPr="00D30686" w:rsidRDefault="008F2DC6" w:rsidP="002C5340">
            <w:pPr>
              <w:spacing w:line="480" w:lineRule="auto"/>
              <w:jc w:val="center"/>
            </w:pPr>
            <w:r w:rsidRPr="00D30686">
              <w:t>13.0 (3.7)</w:t>
            </w:r>
          </w:p>
        </w:tc>
        <w:tc>
          <w:tcPr>
            <w:tcW w:w="1210" w:type="dxa"/>
            <w:gridSpan w:val="2"/>
          </w:tcPr>
          <w:p w14:paraId="04DA3803" w14:textId="77777777" w:rsidR="008F2DC6" w:rsidRPr="00D30686" w:rsidRDefault="008F2DC6" w:rsidP="002C5340">
            <w:pPr>
              <w:spacing w:line="480" w:lineRule="auto"/>
              <w:jc w:val="center"/>
            </w:pPr>
          </w:p>
        </w:tc>
        <w:tc>
          <w:tcPr>
            <w:tcW w:w="1210" w:type="dxa"/>
          </w:tcPr>
          <w:p w14:paraId="42A38F46" w14:textId="166C9E8B" w:rsidR="008F2DC6" w:rsidRPr="00D30686" w:rsidRDefault="008F2DC6" w:rsidP="002C5340">
            <w:pPr>
              <w:spacing w:line="480" w:lineRule="auto"/>
              <w:jc w:val="center"/>
              <w:rPr>
                <w:rFonts w:eastAsia="Calibri" w:cs="Cordia New"/>
              </w:rPr>
            </w:pPr>
            <w:r w:rsidRPr="00D30686">
              <w:t>5.56 (3.21)</w:t>
            </w:r>
          </w:p>
        </w:tc>
        <w:tc>
          <w:tcPr>
            <w:tcW w:w="1210" w:type="dxa"/>
            <w:gridSpan w:val="2"/>
          </w:tcPr>
          <w:p w14:paraId="17BC5583" w14:textId="7932D6DF" w:rsidR="008F2DC6" w:rsidRPr="00D30686" w:rsidRDefault="008F2DC6" w:rsidP="002C5340">
            <w:pPr>
              <w:spacing w:line="480" w:lineRule="auto"/>
              <w:jc w:val="center"/>
              <w:rPr>
                <w:rFonts w:eastAsia="Calibri" w:cs="Cordia New"/>
              </w:rPr>
            </w:pPr>
          </w:p>
        </w:tc>
        <w:tc>
          <w:tcPr>
            <w:tcW w:w="1210" w:type="dxa"/>
          </w:tcPr>
          <w:p w14:paraId="2F293757" w14:textId="216F1067" w:rsidR="008F2DC6" w:rsidRPr="00D30686" w:rsidRDefault="008F2DC6" w:rsidP="002C5340">
            <w:pPr>
              <w:spacing w:line="480" w:lineRule="auto"/>
              <w:jc w:val="center"/>
              <w:rPr>
                <w:rFonts w:eastAsia="Calibri" w:cs="Cordia New"/>
              </w:rPr>
            </w:pPr>
            <w:r w:rsidRPr="00D30686">
              <w:rPr>
                <w:rFonts w:eastAsia="Calibri" w:cs="Cordia New"/>
              </w:rPr>
              <w:t>8.76</w:t>
            </w:r>
            <w:r w:rsidR="00334000">
              <w:rPr>
                <w:rFonts w:eastAsia="Calibri" w:cs="Cordia New"/>
              </w:rPr>
              <w:t xml:space="preserve"> </w:t>
            </w:r>
            <w:r w:rsidRPr="00D30686">
              <w:rPr>
                <w:rFonts w:eastAsia="Calibri" w:cs="Cordia New"/>
              </w:rPr>
              <w:t>(3.32)</w:t>
            </w:r>
          </w:p>
        </w:tc>
        <w:tc>
          <w:tcPr>
            <w:tcW w:w="1210" w:type="dxa"/>
            <w:gridSpan w:val="2"/>
          </w:tcPr>
          <w:p w14:paraId="5B3CD9A6" w14:textId="2B9B664D" w:rsidR="008F2DC6" w:rsidRPr="00D30686" w:rsidRDefault="008F2DC6" w:rsidP="002C5340">
            <w:pPr>
              <w:spacing w:line="480" w:lineRule="auto"/>
              <w:jc w:val="center"/>
              <w:rPr>
                <w:rFonts w:eastAsia="Calibri" w:cs="Cordia New"/>
              </w:rPr>
            </w:pPr>
            <w:r w:rsidRPr="00D30686">
              <w:t>14.57</w:t>
            </w:r>
            <w:r w:rsidR="00334000">
              <w:t xml:space="preserve"> </w:t>
            </w:r>
            <w:r w:rsidRPr="00D30686">
              <w:t>(3.21)</w:t>
            </w:r>
          </w:p>
        </w:tc>
        <w:tc>
          <w:tcPr>
            <w:tcW w:w="1210" w:type="dxa"/>
          </w:tcPr>
          <w:p w14:paraId="4876955D" w14:textId="2E5EEE34" w:rsidR="008F2DC6" w:rsidRPr="00D30686" w:rsidRDefault="008F2DC6" w:rsidP="002C5340">
            <w:pPr>
              <w:spacing w:line="480" w:lineRule="auto"/>
              <w:jc w:val="center"/>
              <w:rPr>
                <w:rFonts w:eastAsia="Calibri" w:cs="Cordia New"/>
              </w:rPr>
            </w:pPr>
            <w:r w:rsidRPr="00D30686">
              <w:rPr>
                <w:rFonts w:eastAsia="Times New Roman" w:cs="Times New Roman"/>
                <w:lang w:val="fr-CA"/>
              </w:rPr>
              <w:t>11.62 (4.51)</w:t>
            </w:r>
          </w:p>
        </w:tc>
        <w:tc>
          <w:tcPr>
            <w:tcW w:w="1210" w:type="dxa"/>
            <w:gridSpan w:val="2"/>
          </w:tcPr>
          <w:p w14:paraId="084CE562" w14:textId="40D9717A" w:rsidR="008F2DC6" w:rsidRPr="00D30686" w:rsidRDefault="008F2DC6" w:rsidP="002C5340">
            <w:pPr>
              <w:spacing w:line="480" w:lineRule="auto"/>
              <w:jc w:val="center"/>
              <w:rPr>
                <w:rFonts w:eastAsia="Calibri" w:cs="Cordia New"/>
              </w:rPr>
            </w:pPr>
            <w:r w:rsidRPr="00D30686">
              <w:rPr>
                <w:rFonts w:eastAsia="Calibri" w:cs="Cordia New"/>
              </w:rPr>
              <w:t>7.14</w:t>
            </w:r>
            <w:r>
              <w:rPr>
                <w:rFonts w:eastAsia="Calibri" w:cs="Cordia New"/>
              </w:rPr>
              <w:t xml:space="preserve"> </w:t>
            </w:r>
            <w:r w:rsidRPr="00D30686">
              <w:rPr>
                <w:rFonts w:eastAsia="Calibri" w:cs="Cordia New"/>
              </w:rPr>
              <w:t>(2.29)</w:t>
            </w:r>
          </w:p>
        </w:tc>
        <w:tc>
          <w:tcPr>
            <w:tcW w:w="1210" w:type="dxa"/>
          </w:tcPr>
          <w:p w14:paraId="1D79C4A2" w14:textId="78B878E5" w:rsidR="008F2DC6" w:rsidRPr="00D30686" w:rsidRDefault="008F2DC6" w:rsidP="002C5340">
            <w:pPr>
              <w:spacing w:line="480" w:lineRule="auto"/>
              <w:jc w:val="center"/>
              <w:rPr>
                <w:rFonts w:eastAsia="Calibri" w:cs="Cordia New"/>
              </w:rPr>
            </w:pPr>
            <w:r>
              <w:t>1.60 (0.88)</w:t>
            </w:r>
          </w:p>
        </w:tc>
      </w:tr>
      <w:tr w:rsidR="008F2DC6" w:rsidRPr="00D30686" w14:paraId="1802E045" w14:textId="63794DF2" w:rsidTr="002C5340">
        <w:tc>
          <w:tcPr>
            <w:tcW w:w="2767" w:type="dxa"/>
          </w:tcPr>
          <w:p w14:paraId="298FF027" w14:textId="77777777" w:rsidR="008F2DC6" w:rsidRPr="00D30686" w:rsidRDefault="008F2DC6" w:rsidP="002C5340">
            <w:pPr>
              <w:spacing w:line="480" w:lineRule="auto"/>
              <w:rPr>
                <w:rFonts w:eastAsia="Calibri" w:cs="Cordia New"/>
              </w:rPr>
            </w:pPr>
            <w:r w:rsidRPr="00D30686">
              <w:rPr>
                <w:rFonts w:eastAsia="Calibri" w:cs="Cordia New"/>
              </w:rPr>
              <w:t xml:space="preserve">  Height, cm</w:t>
            </w:r>
          </w:p>
        </w:tc>
        <w:tc>
          <w:tcPr>
            <w:tcW w:w="1210" w:type="dxa"/>
          </w:tcPr>
          <w:p w14:paraId="11FCE289" w14:textId="77777777" w:rsidR="008F2DC6" w:rsidRPr="00D30686" w:rsidRDefault="008F2DC6" w:rsidP="002C5340">
            <w:pPr>
              <w:spacing w:line="480" w:lineRule="auto"/>
              <w:jc w:val="center"/>
            </w:pPr>
            <w:r w:rsidRPr="00D30686">
              <w:t>163.9 (9.9)</w:t>
            </w:r>
          </w:p>
        </w:tc>
        <w:tc>
          <w:tcPr>
            <w:tcW w:w="1210" w:type="dxa"/>
            <w:gridSpan w:val="2"/>
          </w:tcPr>
          <w:p w14:paraId="2D8B577F" w14:textId="2DD515D7" w:rsidR="008F2DC6" w:rsidRPr="00D30686" w:rsidRDefault="008F2DC6" w:rsidP="002C5340">
            <w:pPr>
              <w:spacing w:line="480" w:lineRule="auto"/>
              <w:jc w:val="center"/>
            </w:pPr>
            <w:r w:rsidRPr="00D30686">
              <w:rPr>
                <w:rFonts w:eastAsia="Calibri" w:cs="Cordia New"/>
              </w:rPr>
              <w:t>165.27</w:t>
            </w:r>
            <w:r w:rsidR="00334000">
              <w:rPr>
                <w:rFonts w:eastAsia="Calibri" w:cs="Cordia New"/>
              </w:rPr>
              <w:t xml:space="preserve"> </w:t>
            </w:r>
            <w:r w:rsidRPr="00D30686">
              <w:rPr>
                <w:rFonts w:eastAsia="Calibri" w:cs="Cordia New"/>
              </w:rPr>
              <w:t>(9.6)</w:t>
            </w:r>
          </w:p>
        </w:tc>
        <w:tc>
          <w:tcPr>
            <w:tcW w:w="1210" w:type="dxa"/>
          </w:tcPr>
          <w:p w14:paraId="55A85FAE" w14:textId="600AE9B3" w:rsidR="008F2DC6" w:rsidRPr="00D30686" w:rsidRDefault="008F2DC6" w:rsidP="002C5340">
            <w:pPr>
              <w:spacing w:line="480" w:lineRule="auto"/>
              <w:jc w:val="center"/>
              <w:rPr>
                <w:rFonts w:eastAsia="Calibri" w:cs="Cordia New"/>
              </w:rPr>
            </w:pPr>
            <w:r w:rsidRPr="00D30686">
              <w:t>0.08 (0.11)</w:t>
            </w:r>
          </w:p>
        </w:tc>
        <w:tc>
          <w:tcPr>
            <w:tcW w:w="1210" w:type="dxa"/>
            <w:gridSpan w:val="2"/>
          </w:tcPr>
          <w:p w14:paraId="376B670F" w14:textId="67EDF08B" w:rsidR="008F2DC6" w:rsidRPr="00D30686" w:rsidRDefault="008F2DC6" w:rsidP="002C5340">
            <w:pPr>
              <w:spacing w:line="480" w:lineRule="auto"/>
              <w:jc w:val="center"/>
              <w:rPr>
                <w:rFonts w:eastAsia="Calibri" w:cs="Cordia New"/>
              </w:rPr>
            </w:pPr>
            <w:r w:rsidRPr="00D30686">
              <w:t>168.36 (8.87)</w:t>
            </w:r>
          </w:p>
        </w:tc>
        <w:tc>
          <w:tcPr>
            <w:tcW w:w="1210" w:type="dxa"/>
          </w:tcPr>
          <w:p w14:paraId="2E5D83EA" w14:textId="3CD4F119" w:rsidR="008F2DC6" w:rsidRPr="00D30686" w:rsidRDefault="008F2DC6" w:rsidP="002C5340">
            <w:pPr>
              <w:spacing w:line="480" w:lineRule="auto"/>
              <w:jc w:val="center"/>
              <w:rPr>
                <w:rFonts w:eastAsia="Calibri" w:cs="Cordia New"/>
              </w:rPr>
            </w:pPr>
            <w:r w:rsidRPr="00D30686">
              <w:rPr>
                <w:rFonts w:eastAsia="Calibri" w:cs="Cordia New"/>
              </w:rPr>
              <w:t>171.10</w:t>
            </w:r>
            <w:r w:rsidR="00334000">
              <w:rPr>
                <w:rFonts w:eastAsia="Calibri" w:cs="Cordia New"/>
              </w:rPr>
              <w:t xml:space="preserve"> </w:t>
            </w:r>
            <w:r w:rsidRPr="00D30686">
              <w:rPr>
                <w:rFonts w:eastAsia="Calibri" w:cs="Cordia New"/>
              </w:rPr>
              <w:t>(8.7)</w:t>
            </w:r>
          </w:p>
        </w:tc>
        <w:tc>
          <w:tcPr>
            <w:tcW w:w="1210" w:type="dxa"/>
            <w:gridSpan w:val="2"/>
          </w:tcPr>
          <w:p w14:paraId="549A7D33" w14:textId="50320FF7" w:rsidR="008F2DC6" w:rsidRPr="00D30686" w:rsidRDefault="008F2DC6" w:rsidP="002C5340">
            <w:pPr>
              <w:spacing w:line="480" w:lineRule="auto"/>
              <w:jc w:val="center"/>
              <w:rPr>
                <w:rFonts w:eastAsia="Calibri" w:cs="Cordia New"/>
              </w:rPr>
            </w:pPr>
            <w:r w:rsidRPr="00D30686">
              <w:t>1.64</w:t>
            </w:r>
            <w:r w:rsidR="00334000">
              <w:t xml:space="preserve"> </w:t>
            </w:r>
            <w:r w:rsidRPr="00D30686">
              <w:t>(0.10)</w:t>
            </w:r>
          </w:p>
        </w:tc>
        <w:tc>
          <w:tcPr>
            <w:tcW w:w="1210" w:type="dxa"/>
          </w:tcPr>
          <w:p w14:paraId="45C1FB86" w14:textId="75BF9EEE" w:rsidR="008F2DC6" w:rsidRPr="00D30686" w:rsidRDefault="008F2DC6" w:rsidP="002C5340">
            <w:pPr>
              <w:spacing w:line="480" w:lineRule="auto"/>
              <w:jc w:val="center"/>
              <w:rPr>
                <w:rFonts w:eastAsia="Calibri" w:cs="Cordia New"/>
              </w:rPr>
            </w:pPr>
            <w:r w:rsidRPr="00D30686">
              <w:rPr>
                <w:rFonts w:eastAsia="Times New Roman" w:cs="Times New Roman"/>
                <w:lang w:val="fr-CA"/>
              </w:rPr>
              <w:t>1.61 (0.09)</w:t>
            </w:r>
          </w:p>
        </w:tc>
        <w:tc>
          <w:tcPr>
            <w:tcW w:w="1210" w:type="dxa"/>
            <w:gridSpan w:val="2"/>
          </w:tcPr>
          <w:p w14:paraId="3DDB1008" w14:textId="5345ADBC" w:rsidR="008F2DC6" w:rsidRPr="00D30686" w:rsidRDefault="008F2DC6" w:rsidP="002C5340">
            <w:pPr>
              <w:spacing w:line="480" w:lineRule="auto"/>
              <w:jc w:val="center"/>
              <w:rPr>
                <w:rFonts w:eastAsia="Calibri" w:cs="Cordia New"/>
              </w:rPr>
            </w:pPr>
            <w:r w:rsidRPr="00D30686">
              <w:rPr>
                <w:rFonts w:eastAsia="Calibri" w:cs="Cordia New"/>
              </w:rPr>
              <w:t>161.68</w:t>
            </w:r>
          </w:p>
        </w:tc>
        <w:tc>
          <w:tcPr>
            <w:tcW w:w="1210" w:type="dxa"/>
          </w:tcPr>
          <w:p w14:paraId="3FB0279D" w14:textId="5802E32C" w:rsidR="008F2DC6" w:rsidRPr="00D30686" w:rsidRDefault="008F2DC6" w:rsidP="002C5340">
            <w:pPr>
              <w:spacing w:line="480" w:lineRule="auto"/>
              <w:jc w:val="center"/>
              <w:rPr>
                <w:rFonts w:eastAsia="Calibri" w:cs="Cordia New"/>
              </w:rPr>
            </w:pPr>
            <w:r>
              <w:t>165.93 (9.78)</w:t>
            </w:r>
          </w:p>
        </w:tc>
      </w:tr>
      <w:tr w:rsidR="008F2DC6" w:rsidRPr="00D30686" w14:paraId="4287C83A" w14:textId="63EC7EAF" w:rsidTr="002C5340">
        <w:tc>
          <w:tcPr>
            <w:tcW w:w="2767" w:type="dxa"/>
          </w:tcPr>
          <w:p w14:paraId="416276FB" w14:textId="77777777" w:rsidR="008F2DC6" w:rsidRPr="00D30686" w:rsidRDefault="008F2DC6" w:rsidP="002C5340">
            <w:pPr>
              <w:spacing w:line="480" w:lineRule="auto"/>
              <w:rPr>
                <w:rFonts w:eastAsia="Calibri" w:cs="Cordia New"/>
              </w:rPr>
            </w:pPr>
            <w:r w:rsidRPr="00D30686">
              <w:rPr>
                <w:rFonts w:eastAsia="Calibri" w:cs="Cordia New"/>
              </w:rPr>
              <w:t xml:space="preserve">  Smoking history</w:t>
            </w:r>
            <w:r w:rsidRPr="00D30686">
              <w:rPr>
                <w:rFonts w:eastAsia="Calibri" w:cs="Cordia New"/>
                <w:vertAlign w:val="superscript"/>
              </w:rPr>
              <w:t xml:space="preserve"> </w:t>
            </w:r>
            <w:r w:rsidRPr="00D30686">
              <w:rPr>
                <w:rFonts w:eastAsia="Calibri" w:cs="Cordia New"/>
              </w:rPr>
              <w:t>(%)</w:t>
            </w:r>
            <w:r w:rsidRPr="00D30686">
              <w:rPr>
                <w:rFonts w:eastAsia="Calibri" w:cs="Cordia New"/>
                <w:vertAlign w:val="superscript"/>
              </w:rPr>
              <w:t xml:space="preserve"> </w:t>
            </w:r>
          </w:p>
        </w:tc>
        <w:tc>
          <w:tcPr>
            <w:tcW w:w="1210" w:type="dxa"/>
          </w:tcPr>
          <w:p w14:paraId="797B52B2" w14:textId="64B14EF4" w:rsidR="008F2DC6" w:rsidRPr="00D30686" w:rsidRDefault="008F2DC6" w:rsidP="002C5340">
            <w:pPr>
              <w:spacing w:line="480" w:lineRule="auto"/>
              <w:jc w:val="center"/>
            </w:pPr>
            <w:r w:rsidRPr="00D30686">
              <w:t xml:space="preserve"> 53.4</w:t>
            </w:r>
          </w:p>
        </w:tc>
        <w:tc>
          <w:tcPr>
            <w:tcW w:w="1210" w:type="dxa"/>
            <w:gridSpan w:val="2"/>
          </w:tcPr>
          <w:p w14:paraId="0B207CDD" w14:textId="0ECB0B3B" w:rsidR="008F2DC6" w:rsidRPr="00D30686" w:rsidRDefault="008F2DC6" w:rsidP="002C5340">
            <w:pPr>
              <w:spacing w:line="480" w:lineRule="auto"/>
              <w:jc w:val="center"/>
            </w:pPr>
            <w:r w:rsidRPr="00D30686">
              <w:rPr>
                <w:rFonts w:eastAsia="Calibri" w:cs="Cordia New"/>
              </w:rPr>
              <w:t>63.5</w:t>
            </w:r>
          </w:p>
        </w:tc>
        <w:tc>
          <w:tcPr>
            <w:tcW w:w="1210" w:type="dxa"/>
          </w:tcPr>
          <w:p w14:paraId="7862EA0C" w14:textId="6480E349" w:rsidR="008F2DC6" w:rsidRPr="00D30686" w:rsidRDefault="008F2DC6" w:rsidP="002C5340">
            <w:pPr>
              <w:spacing w:line="480" w:lineRule="auto"/>
              <w:jc w:val="center"/>
              <w:rPr>
                <w:rFonts w:eastAsia="Calibri" w:cs="Cordia New"/>
              </w:rPr>
            </w:pPr>
            <w:r w:rsidRPr="00D30686">
              <w:t>51.9</w:t>
            </w:r>
          </w:p>
        </w:tc>
        <w:tc>
          <w:tcPr>
            <w:tcW w:w="1210" w:type="dxa"/>
            <w:gridSpan w:val="2"/>
          </w:tcPr>
          <w:p w14:paraId="05B9BE4E" w14:textId="49F13A49" w:rsidR="008F2DC6" w:rsidRPr="00D30686" w:rsidRDefault="008F2DC6" w:rsidP="002C5340">
            <w:pPr>
              <w:spacing w:line="480" w:lineRule="auto"/>
              <w:jc w:val="center"/>
              <w:rPr>
                <w:rFonts w:eastAsia="Calibri" w:cs="Cordia New"/>
              </w:rPr>
            </w:pPr>
            <w:r w:rsidRPr="00D30686">
              <w:t>78</w:t>
            </w:r>
          </w:p>
        </w:tc>
        <w:tc>
          <w:tcPr>
            <w:tcW w:w="1210" w:type="dxa"/>
          </w:tcPr>
          <w:p w14:paraId="41C67833" w14:textId="77777777" w:rsidR="008F2DC6" w:rsidRPr="00D30686" w:rsidRDefault="008F2DC6" w:rsidP="002C5340">
            <w:pPr>
              <w:spacing w:line="480" w:lineRule="auto"/>
              <w:jc w:val="center"/>
              <w:rPr>
                <w:rFonts w:eastAsia="Calibri" w:cs="Cordia New"/>
              </w:rPr>
            </w:pPr>
            <w:r w:rsidRPr="00D30686">
              <w:rPr>
                <w:rFonts w:eastAsia="Calibri" w:cs="Cordia New"/>
              </w:rPr>
              <w:t>25.5%</w:t>
            </w:r>
          </w:p>
        </w:tc>
        <w:tc>
          <w:tcPr>
            <w:tcW w:w="1210" w:type="dxa"/>
            <w:gridSpan w:val="2"/>
          </w:tcPr>
          <w:p w14:paraId="75FE0967" w14:textId="698CFA9E" w:rsidR="008F2DC6" w:rsidRPr="00D30686" w:rsidRDefault="008F2DC6" w:rsidP="002C5340">
            <w:pPr>
              <w:spacing w:line="480" w:lineRule="auto"/>
              <w:jc w:val="center"/>
              <w:rPr>
                <w:rFonts w:eastAsia="Calibri" w:cs="Cordia New"/>
              </w:rPr>
            </w:pPr>
            <w:r w:rsidRPr="00D30686">
              <w:t>46</w:t>
            </w:r>
          </w:p>
        </w:tc>
        <w:tc>
          <w:tcPr>
            <w:tcW w:w="1210" w:type="dxa"/>
          </w:tcPr>
          <w:p w14:paraId="2DBB9C32" w14:textId="7036F524" w:rsidR="008F2DC6" w:rsidRPr="00D30686" w:rsidRDefault="008F2DC6" w:rsidP="002C5340">
            <w:pPr>
              <w:spacing w:line="480" w:lineRule="auto"/>
              <w:jc w:val="center"/>
              <w:rPr>
                <w:rFonts w:eastAsia="Calibri" w:cs="Cordia New"/>
              </w:rPr>
            </w:pPr>
            <w:r w:rsidRPr="00D30686">
              <w:rPr>
                <w:rFonts w:eastAsia="Times New Roman" w:cs="Times New Roman"/>
                <w:lang w:val="fr-CA"/>
              </w:rPr>
              <w:t>47.6</w:t>
            </w:r>
          </w:p>
        </w:tc>
        <w:tc>
          <w:tcPr>
            <w:tcW w:w="1210" w:type="dxa"/>
            <w:gridSpan w:val="2"/>
          </w:tcPr>
          <w:p w14:paraId="1163F3AC" w14:textId="0971F432" w:rsidR="008F2DC6" w:rsidRPr="00D30686" w:rsidRDefault="00334000" w:rsidP="002C5340">
            <w:pPr>
              <w:spacing w:line="480" w:lineRule="auto"/>
              <w:jc w:val="center"/>
              <w:rPr>
                <w:rFonts w:eastAsia="Calibri" w:cs="Cordia New"/>
              </w:rPr>
            </w:pPr>
            <w:r>
              <w:rPr>
                <w:rFonts w:eastAsia="Calibri" w:cs="Cordia New"/>
              </w:rPr>
              <w:t>39</w:t>
            </w:r>
          </w:p>
        </w:tc>
        <w:tc>
          <w:tcPr>
            <w:tcW w:w="1210" w:type="dxa"/>
          </w:tcPr>
          <w:p w14:paraId="02C4F8D0" w14:textId="2478E9A6" w:rsidR="008F2DC6" w:rsidRPr="00D30686" w:rsidRDefault="008F2DC6" w:rsidP="002C5340">
            <w:pPr>
              <w:spacing w:line="480" w:lineRule="auto"/>
              <w:jc w:val="center"/>
              <w:rPr>
                <w:rFonts w:eastAsia="Calibri" w:cs="Cordia New"/>
              </w:rPr>
            </w:pPr>
            <w:r>
              <w:t>46</w:t>
            </w:r>
          </w:p>
        </w:tc>
      </w:tr>
      <w:tr w:rsidR="008F2DC6" w:rsidRPr="00D30686" w14:paraId="5F1F0540" w14:textId="5989F2FE" w:rsidTr="002C5340">
        <w:tc>
          <w:tcPr>
            <w:tcW w:w="2767" w:type="dxa"/>
          </w:tcPr>
          <w:p w14:paraId="6E19427E" w14:textId="77777777" w:rsidR="008F2DC6" w:rsidRPr="00D30686" w:rsidRDefault="008F2DC6" w:rsidP="002C5340">
            <w:pPr>
              <w:spacing w:line="480" w:lineRule="auto"/>
              <w:rPr>
                <w:rFonts w:eastAsia="Calibri" w:cs="Cordia New"/>
              </w:rPr>
            </w:pPr>
            <w:r w:rsidRPr="00D30686">
              <w:rPr>
                <w:rFonts w:eastAsia="Calibri" w:cs="Cordia New"/>
              </w:rPr>
              <w:t xml:space="preserve">  Cardiovascular disease (%)</w:t>
            </w:r>
          </w:p>
        </w:tc>
        <w:tc>
          <w:tcPr>
            <w:tcW w:w="1210" w:type="dxa"/>
          </w:tcPr>
          <w:p w14:paraId="5A18CB6A" w14:textId="0CF19E30" w:rsidR="008F2DC6" w:rsidRPr="00D30686" w:rsidRDefault="008F2DC6" w:rsidP="002C5340">
            <w:pPr>
              <w:spacing w:line="480" w:lineRule="auto"/>
              <w:jc w:val="center"/>
            </w:pPr>
            <w:r w:rsidRPr="00D30686">
              <w:t>16.8</w:t>
            </w:r>
          </w:p>
        </w:tc>
        <w:tc>
          <w:tcPr>
            <w:tcW w:w="1210" w:type="dxa"/>
            <w:gridSpan w:val="2"/>
          </w:tcPr>
          <w:p w14:paraId="0440943A" w14:textId="1E7A97C6" w:rsidR="008F2DC6" w:rsidRPr="00D30686" w:rsidRDefault="008F2DC6" w:rsidP="002C5340">
            <w:pPr>
              <w:spacing w:line="480" w:lineRule="auto"/>
              <w:jc w:val="center"/>
            </w:pPr>
            <w:r w:rsidRPr="00D30686">
              <w:rPr>
                <w:rFonts w:eastAsia="Calibri" w:cs="Cordia New"/>
              </w:rPr>
              <w:t>12.6</w:t>
            </w:r>
          </w:p>
        </w:tc>
        <w:tc>
          <w:tcPr>
            <w:tcW w:w="1210" w:type="dxa"/>
          </w:tcPr>
          <w:p w14:paraId="3C832C11" w14:textId="6ADA1D31" w:rsidR="008F2DC6" w:rsidRPr="00D30686" w:rsidRDefault="008F2DC6" w:rsidP="002C5340">
            <w:pPr>
              <w:spacing w:line="480" w:lineRule="auto"/>
              <w:jc w:val="center"/>
              <w:rPr>
                <w:rFonts w:eastAsia="Calibri" w:cs="Cordia New"/>
              </w:rPr>
            </w:pPr>
            <w:r w:rsidRPr="00D30686">
              <w:t>30.2</w:t>
            </w:r>
          </w:p>
        </w:tc>
        <w:tc>
          <w:tcPr>
            <w:tcW w:w="1210" w:type="dxa"/>
            <w:gridSpan w:val="2"/>
          </w:tcPr>
          <w:p w14:paraId="0F3E6E75" w14:textId="49292159"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tcPr>
          <w:p w14:paraId="69202FA8" w14:textId="77777777"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gridSpan w:val="2"/>
          </w:tcPr>
          <w:p w14:paraId="12D11FDE" w14:textId="1BD8DC6D" w:rsidR="008F2DC6" w:rsidRPr="00D30686" w:rsidRDefault="008F2DC6" w:rsidP="002C5340">
            <w:pPr>
              <w:spacing w:line="480" w:lineRule="auto"/>
              <w:jc w:val="center"/>
              <w:rPr>
                <w:rFonts w:eastAsia="Calibri" w:cs="Cordia New"/>
              </w:rPr>
            </w:pPr>
            <w:r w:rsidRPr="00D30686">
              <w:t>10</w:t>
            </w:r>
          </w:p>
        </w:tc>
        <w:tc>
          <w:tcPr>
            <w:tcW w:w="1210" w:type="dxa"/>
          </w:tcPr>
          <w:p w14:paraId="7BC04756" w14:textId="20174005" w:rsidR="008F2DC6" w:rsidRPr="00D30686" w:rsidRDefault="008F2DC6" w:rsidP="002C5340">
            <w:pPr>
              <w:spacing w:line="480" w:lineRule="auto"/>
              <w:jc w:val="center"/>
              <w:rPr>
                <w:rFonts w:eastAsia="Calibri" w:cs="Cordia New"/>
              </w:rPr>
            </w:pPr>
            <w:r w:rsidRPr="00D30686">
              <w:rPr>
                <w:rFonts w:eastAsia="Times New Roman" w:cs="Times New Roman"/>
                <w:lang w:val="fr-CA"/>
              </w:rPr>
              <w:t>77.</w:t>
            </w:r>
            <w:r>
              <w:rPr>
                <w:rFonts w:eastAsia="Times New Roman" w:cs="Times New Roman"/>
                <w:lang w:val="fr-CA"/>
              </w:rPr>
              <w:t>9</w:t>
            </w:r>
          </w:p>
        </w:tc>
        <w:tc>
          <w:tcPr>
            <w:tcW w:w="1210" w:type="dxa"/>
            <w:gridSpan w:val="2"/>
          </w:tcPr>
          <w:p w14:paraId="1A7D9738" w14:textId="73B1CBD2" w:rsidR="008F2DC6" w:rsidRPr="00D30686" w:rsidRDefault="00334000" w:rsidP="002C5340">
            <w:pPr>
              <w:spacing w:line="480" w:lineRule="auto"/>
              <w:jc w:val="center"/>
              <w:rPr>
                <w:rFonts w:eastAsia="Calibri" w:cs="Cordia New"/>
              </w:rPr>
            </w:pPr>
            <w:r>
              <w:rPr>
                <w:rFonts w:eastAsia="Calibri" w:cs="Cordia New"/>
              </w:rPr>
              <w:t>45</w:t>
            </w:r>
          </w:p>
        </w:tc>
        <w:tc>
          <w:tcPr>
            <w:tcW w:w="1210" w:type="dxa"/>
          </w:tcPr>
          <w:p w14:paraId="1C3BD34B" w14:textId="4DA839FB" w:rsidR="008F2DC6" w:rsidRPr="00D30686" w:rsidRDefault="008F2DC6" w:rsidP="002C5340">
            <w:pPr>
              <w:spacing w:line="480" w:lineRule="auto"/>
              <w:jc w:val="center"/>
              <w:rPr>
                <w:rFonts w:eastAsia="Calibri" w:cs="Cordia New"/>
              </w:rPr>
            </w:pPr>
            <w:r>
              <w:t>13</w:t>
            </w:r>
          </w:p>
        </w:tc>
      </w:tr>
      <w:tr w:rsidR="008F2DC6" w:rsidRPr="00D30686" w14:paraId="36D9C07B" w14:textId="3E25A6A2" w:rsidTr="002C5340">
        <w:tc>
          <w:tcPr>
            <w:tcW w:w="2767" w:type="dxa"/>
          </w:tcPr>
          <w:p w14:paraId="44195426" w14:textId="77777777" w:rsidR="008F2DC6" w:rsidRPr="00D30686" w:rsidRDefault="008F2DC6" w:rsidP="002C5340">
            <w:pPr>
              <w:spacing w:line="480" w:lineRule="auto"/>
              <w:rPr>
                <w:rFonts w:eastAsia="Calibri" w:cs="Cordia New"/>
              </w:rPr>
            </w:pPr>
            <w:r w:rsidRPr="00D30686">
              <w:rPr>
                <w:rFonts w:eastAsia="Calibri" w:cs="Cordia New"/>
              </w:rPr>
              <w:t xml:space="preserve">  Diabetes (%)</w:t>
            </w:r>
          </w:p>
        </w:tc>
        <w:tc>
          <w:tcPr>
            <w:tcW w:w="1210" w:type="dxa"/>
          </w:tcPr>
          <w:p w14:paraId="1ABDFEDD" w14:textId="115F5886" w:rsidR="008F2DC6" w:rsidRPr="00D30686" w:rsidRDefault="008F2DC6" w:rsidP="002C5340">
            <w:pPr>
              <w:spacing w:line="480" w:lineRule="auto"/>
              <w:jc w:val="center"/>
            </w:pPr>
            <w:r w:rsidRPr="00D30686">
              <w:t>16.8</w:t>
            </w:r>
          </w:p>
        </w:tc>
        <w:tc>
          <w:tcPr>
            <w:tcW w:w="1210" w:type="dxa"/>
            <w:gridSpan w:val="2"/>
          </w:tcPr>
          <w:p w14:paraId="05E71B96" w14:textId="601D4964" w:rsidR="008F2DC6" w:rsidRPr="00D30686" w:rsidRDefault="008F2DC6" w:rsidP="002C5340">
            <w:pPr>
              <w:spacing w:line="480" w:lineRule="auto"/>
              <w:jc w:val="center"/>
            </w:pPr>
            <w:r w:rsidRPr="00D30686">
              <w:rPr>
                <w:rFonts w:eastAsia="Calibri" w:cs="Cordia New"/>
              </w:rPr>
              <w:t>7.4</w:t>
            </w:r>
          </w:p>
        </w:tc>
        <w:tc>
          <w:tcPr>
            <w:tcW w:w="1210" w:type="dxa"/>
          </w:tcPr>
          <w:p w14:paraId="0E19FEEB" w14:textId="041F8CA7" w:rsidR="008F2DC6" w:rsidRPr="00D30686" w:rsidRDefault="008F2DC6" w:rsidP="002C5340">
            <w:pPr>
              <w:spacing w:line="480" w:lineRule="auto"/>
              <w:jc w:val="center"/>
              <w:rPr>
                <w:rFonts w:eastAsia="Calibri" w:cs="Cordia New"/>
              </w:rPr>
            </w:pPr>
            <w:r w:rsidRPr="00D30686">
              <w:t>19.5</w:t>
            </w:r>
          </w:p>
        </w:tc>
        <w:tc>
          <w:tcPr>
            <w:tcW w:w="1210" w:type="dxa"/>
            <w:gridSpan w:val="2"/>
          </w:tcPr>
          <w:p w14:paraId="16554468" w14:textId="0C94F28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602E04C0" w14:textId="77777777" w:rsidR="008F2DC6" w:rsidRPr="00D30686" w:rsidRDefault="008F2DC6" w:rsidP="002C5340">
            <w:pPr>
              <w:spacing w:line="480" w:lineRule="auto"/>
              <w:jc w:val="center"/>
              <w:rPr>
                <w:rFonts w:eastAsia="Calibri" w:cs="Cordia New"/>
              </w:rPr>
            </w:pPr>
            <w:r w:rsidRPr="00D30686">
              <w:rPr>
                <w:rFonts w:eastAsia="Calibri" w:cs="Cordia New"/>
              </w:rPr>
              <w:t>7.9%</w:t>
            </w:r>
          </w:p>
        </w:tc>
        <w:tc>
          <w:tcPr>
            <w:tcW w:w="1210" w:type="dxa"/>
            <w:gridSpan w:val="2"/>
          </w:tcPr>
          <w:p w14:paraId="607911B7" w14:textId="1869546F" w:rsidR="008F2DC6" w:rsidRPr="00D30686" w:rsidRDefault="008F2DC6" w:rsidP="002C5340">
            <w:pPr>
              <w:spacing w:line="480" w:lineRule="auto"/>
              <w:jc w:val="center"/>
              <w:rPr>
                <w:rFonts w:eastAsia="Calibri" w:cs="Cordia New"/>
              </w:rPr>
            </w:pPr>
            <w:r w:rsidRPr="00D30686">
              <w:t>14</w:t>
            </w:r>
          </w:p>
        </w:tc>
        <w:tc>
          <w:tcPr>
            <w:tcW w:w="1210" w:type="dxa"/>
          </w:tcPr>
          <w:p w14:paraId="1FA97CC3" w14:textId="36FFB338" w:rsidR="008F2DC6" w:rsidRPr="00D30686" w:rsidRDefault="008F2DC6" w:rsidP="002C5340">
            <w:pPr>
              <w:spacing w:line="480" w:lineRule="auto"/>
              <w:jc w:val="center"/>
              <w:rPr>
                <w:rFonts w:eastAsia="Calibri" w:cs="Cordia New"/>
              </w:rPr>
            </w:pPr>
            <w:r w:rsidRPr="00D30686">
              <w:rPr>
                <w:rFonts w:eastAsia="Times New Roman" w:cs="Times New Roman"/>
                <w:lang w:val="fr-CA"/>
              </w:rPr>
              <w:t>11</w:t>
            </w:r>
          </w:p>
        </w:tc>
        <w:tc>
          <w:tcPr>
            <w:tcW w:w="1210" w:type="dxa"/>
            <w:gridSpan w:val="2"/>
          </w:tcPr>
          <w:p w14:paraId="4424122A" w14:textId="3326F072" w:rsidR="008F2DC6" w:rsidRPr="00D30686" w:rsidRDefault="008F2DC6" w:rsidP="002C5340">
            <w:pPr>
              <w:spacing w:line="480" w:lineRule="auto"/>
              <w:jc w:val="center"/>
              <w:rPr>
                <w:rFonts w:eastAsia="Calibri" w:cs="Cordia New"/>
              </w:rPr>
            </w:pPr>
            <w:r w:rsidRPr="00D30686">
              <w:rPr>
                <w:rFonts w:eastAsia="Calibri" w:cs="Cordia New"/>
              </w:rPr>
              <w:t>10.3</w:t>
            </w:r>
          </w:p>
        </w:tc>
        <w:tc>
          <w:tcPr>
            <w:tcW w:w="1210" w:type="dxa"/>
          </w:tcPr>
          <w:p w14:paraId="45766C25" w14:textId="321F94AA" w:rsidR="008F2DC6" w:rsidRPr="00D30686" w:rsidRDefault="008F2DC6" w:rsidP="002C5340">
            <w:pPr>
              <w:spacing w:line="480" w:lineRule="auto"/>
              <w:jc w:val="center"/>
              <w:rPr>
                <w:rFonts w:eastAsia="Calibri" w:cs="Cordia New"/>
              </w:rPr>
            </w:pPr>
            <w:r>
              <w:t xml:space="preserve">  3</w:t>
            </w:r>
          </w:p>
        </w:tc>
      </w:tr>
      <w:tr w:rsidR="008F2DC6" w:rsidRPr="00D30686" w14:paraId="5006365B" w14:textId="4FB8063D" w:rsidTr="002C5340">
        <w:tc>
          <w:tcPr>
            <w:tcW w:w="2767" w:type="dxa"/>
          </w:tcPr>
          <w:p w14:paraId="5F08095D" w14:textId="04829DD2" w:rsidR="008F2DC6" w:rsidRPr="00D30686" w:rsidRDefault="008F2DC6" w:rsidP="002C5340">
            <w:pPr>
              <w:spacing w:line="480" w:lineRule="auto"/>
              <w:rPr>
                <w:rFonts w:eastAsia="Calibri" w:cs="Cordia New"/>
              </w:rPr>
            </w:pPr>
            <w:r w:rsidRPr="00D30686">
              <w:rPr>
                <w:rFonts w:eastAsia="Calibri" w:cs="Cordia New"/>
              </w:rPr>
              <w:lastRenderedPageBreak/>
              <w:t xml:space="preserve">  Peak Expiratory Flow:</w:t>
            </w:r>
          </w:p>
        </w:tc>
        <w:tc>
          <w:tcPr>
            <w:tcW w:w="1210" w:type="dxa"/>
          </w:tcPr>
          <w:p w14:paraId="525C269A" w14:textId="77777777" w:rsidR="008F2DC6" w:rsidRPr="00D30686" w:rsidRDefault="008F2DC6" w:rsidP="002C5340">
            <w:pPr>
              <w:spacing w:line="480" w:lineRule="auto"/>
              <w:jc w:val="center"/>
            </w:pPr>
            <w:r w:rsidRPr="00D30686">
              <w:t>319.3 (120.7)</w:t>
            </w:r>
          </w:p>
        </w:tc>
        <w:tc>
          <w:tcPr>
            <w:tcW w:w="1210" w:type="dxa"/>
            <w:gridSpan w:val="2"/>
          </w:tcPr>
          <w:p w14:paraId="3441B86A" w14:textId="2EFCA866" w:rsidR="008F2DC6" w:rsidRPr="00D30686" w:rsidRDefault="008F2DC6" w:rsidP="002C5340">
            <w:pPr>
              <w:spacing w:line="480" w:lineRule="auto"/>
              <w:jc w:val="center"/>
              <w:rPr>
                <w:rFonts w:eastAsia="Calibri" w:cs="Cordia New"/>
              </w:rPr>
            </w:pPr>
            <w:r w:rsidRPr="00D30686">
              <w:rPr>
                <w:rFonts w:eastAsia="Calibri" w:cs="Cordia New"/>
              </w:rPr>
              <w:t>2.30</w:t>
            </w:r>
            <w:r w:rsidR="00334000">
              <w:rPr>
                <w:rFonts w:eastAsia="Calibri" w:cs="Cordia New"/>
              </w:rPr>
              <w:t xml:space="preserve"> </w:t>
            </w:r>
            <w:r w:rsidRPr="00D30686">
              <w:rPr>
                <w:rFonts w:eastAsia="Calibri" w:cs="Cordia New"/>
              </w:rPr>
              <w:t>(.9)</w:t>
            </w:r>
          </w:p>
        </w:tc>
        <w:tc>
          <w:tcPr>
            <w:tcW w:w="1210" w:type="dxa"/>
          </w:tcPr>
          <w:p w14:paraId="584C8583" w14:textId="22879B9A" w:rsidR="008F2DC6" w:rsidRPr="00D30686" w:rsidRDefault="008F2DC6" w:rsidP="002C5340">
            <w:pPr>
              <w:spacing w:line="480" w:lineRule="auto"/>
              <w:jc w:val="center"/>
              <w:rPr>
                <w:rFonts w:eastAsia="Calibri" w:cs="Cordia New"/>
              </w:rPr>
            </w:pPr>
            <w:r w:rsidRPr="00D30686">
              <w:t>322.95 (114.12)</w:t>
            </w:r>
          </w:p>
        </w:tc>
        <w:tc>
          <w:tcPr>
            <w:tcW w:w="1210" w:type="dxa"/>
            <w:gridSpan w:val="2"/>
          </w:tcPr>
          <w:p w14:paraId="0AAAC59D" w14:textId="3DF1F071"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546BD567" w14:textId="77777777" w:rsidR="008F2DC6" w:rsidRPr="00D30686" w:rsidRDefault="008F2DC6" w:rsidP="002C5340">
            <w:pPr>
              <w:spacing w:line="480" w:lineRule="auto"/>
              <w:jc w:val="center"/>
              <w:rPr>
                <w:rFonts w:eastAsia="Calibri" w:cs="Cordia New"/>
              </w:rPr>
            </w:pPr>
            <w:r w:rsidRPr="00D30686">
              <w:rPr>
                <w:rFonts w:eastAsia="Calibri" w:cs="Cordia New"/>
              </w:rPr>
              <w:t>403.07 (130.1)</w:t>
            </w:r>
          </w:p>
        </w:tc>
        <w:tc>
          <w:tcPr>
            <w:tcW w:w="1210" w:type="dxa"/>
            <w:gridSpan w:val="2"/>
          </w:tcPr>
          <w:p w14:paraId="47E6A131" w14:textId="568F49D3" w:rsidR="008F2DC6" w:rsidRPr="00D30686" w:rsidRDefault="008F2DC6" w:rsidP="002C5340">
            <w:pPr>
              <w:spacing w:line="480" w:lineRule="auto"/>
              <w:jc w:val="center"/>
              <w:rPr>
                <w:rFonts w:eastAsia="Calibri" w:cs="Cordia New"/>
              </w:rPr>
            </w:pPr>
            <w:r w:rsidRPr="00D30686">
              <w:t>1.69</w:t>
            </w:r>
            <w:r>
              <w:t xml:space="preserve"> </w:t>
            </w:r>
            <w:r w:rsidRPr="00D30686">
              <w:t>(0.58)</w:t>
            </w:r>
          </w:p>
        </w:tc>
        <w:tc>
          <w:tcPr>
            <w:tcW w:w="1210" w:type="dxa"/>
          </w:tcPr>
          <w:p w14:paraId="75C2A74B" w14:textId="1F8D13A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4798E7EC" w14:textId="70E32F02" w:rsidR="008F2DC6" w:rsidRPr="00D30686" w:rsidRDefault="008F2DC6" w:rsidP="002C5340">
            <w:pPr>
              <w:spacing w:line="480" w:lineRule="auto"/>
              <w:jc w:val="center"/>
              <w:rPr>
                <w:rFonts w:eastAsia="Calibri" w:cs="Cordia New"/>
              </w:rPr>
            </w:pPr>
            <w:r w:rsidRPr="00D30686">
              <w:rPr>
                <w:rFonts w:eastAsia="Calibri" w:cs="Cordia New"/>
              </w:rPr>
              <w:t>319.69</w:t>
            </w:r>
            <w:r>
              <w:rPr>
                <w:rFonts w:eastAsia="Calibri" w:cs="Cordia New"/>
              </w:rPr>
              <w:t xml:space="preserve"> </w:t>
            </w:r>
            <w:r w:rsidRPr="00D30686">
              <w:rPr>
                <w:rFonts w:eastAsia="Calibri" w:cs="Cordia New"/>
              </w:rPr>
              <w:t>(108.4)</w:t>
            </w:r>
          </w:p>
        </w:tc>
        <w:tc>
          <w:tcPr>
            <w:tcW w:w="1210" w:type="dxa"/>
          </w:tcPr>
          <w:p w14:paraId="61D42986" w14:textId="729787D8" w:rsidR="008F2DC6" w:rsidRPr="00D30686" w:rsidRDefault="008F2DC6" w:rsidP="002C5340">
            <w:pPr>
              <w:spacing w:line="480" w:lineRule="auto"/>
              <w:jc w:val="center"/>
              <w:rPr>
                <w:rFonts w:eastAsia="Calibri" w:cs="Cordia New"/>
              </w:rPr>
            </w:pPr>
            <w:r>
              <w:t>2.24 (0.72)</w:t>
            </w:r>
          </w:p>
        </w:tc>
      </w:tr>
      <w:tr w:rsidR="008F2DC6" w:rsidRPr="00D30686" w14:paraId="409F4141" w14:textId="2349F1F1" w:rsidTr="002C5340">
        <w:tc>
          <w:tcPr>
            <w:tcW w:w="2767" w:type="dxa"/>
          </w:tcPr>
          <w:p w14:paraId="15766C6E" w14:textId="539F9078" w:rsidR="008F2DC6" w:rsidRPr="00D30686" w:rsidRDefault="008F2DC6" w:rsidP="002C5340">
            <w:pPr>
              <w:spacing w:line="480" w:lineRule="auto"/>
              <w:rPr>
                <w:rFonts w:eastAsia="Calibri" w:cs="Cordia New"/>
              </w:rPr>
            </w:pPr>
            <w:r w:rsidRPr="00D30686">
              <w:rPr>
                <w:rFonts w:eastAsia="Calibri" w:cs="Cordia New"/>
              </w:rPr>
              <w:t xml:space="preserve">  Grip Strength:</w:t>
            </w:r>
          </w:p>
        </w:tc>
        <w:tc>
          <w:tcPr>
            <w:tcW w:w="1210" w:type="dxa"/>
          </w:tcPr>
          <w:p w14:paraId="7B2A7600" w14:textId="77777777" w:rsidR="008F2DC6" w:rsidRPr="00D30686" w:rsidRDefault="008F2DC6" w:rsidP="002C5340">
            <w:pPr>
              <w:spacing w:line="480" w:lineRule="auto"/>
              <w:jc w:val="center"/>
            </w:pPr>
            <w:r w:rsidRPr="00D30686">
              <w:t>20.6 (8.0)</w:t>
            </w:r>
          </w:p>
        </w:tc>
        <w:tc>
          <w:tcPr>
            <w:tcW w:w="1210" w:type="dxa"/>
            <w:gridSpan w:val="2"/>
          </w:tcPr>
          <w:p w14:paraId="26FDC720" w14:textId="6253414A" w:rsidR="008F2DC6" w:rsidRPr="00D30686" w:rsidRDefault="008F2DC6" w:rsidP="002C5340">
            <w:pPr>
              <w:spacing w:line="480" w:lineRule="auto"/>
              <w:jc w:val="center"/>
              <w:rPr>
                <w:rFonts w:eastAsia="Calibri" w:cs="Cordia New"/>
              </w:rPr>
            </w:pPr>
            <w:r w:rsidRPr="00D30686">
              <w:rPr>
                <w:rFonts w:eastAsia="Calibri" w:cs="Cordia New"/>
              </w:rPr>
              <w:t>27.8</w:t>
            </w:r>
            <w:r w:rsidR="00334000">
              <w:rPr>
                <w:rFonts w:eastAsia="Calibri" w:cs="Cordia New"/>
              </w:rPr>
              <w:t xml:space="preserve"> </w:t>
            </w:r>
            <w:r w:rsidRPr="00D30686">
              <w:rPr>
                <w:rFonts w:eastAsia="Calibri" w:cs="Cordia New"/>
              </w:rPr>
              <w:t>(11.1)</w:t>
            </w:r>
          </w:p>
        </w:tc>
        <w:tc>
          <w:tcPr>
            <w:tcW w:w="1210" w:type="dxa"/>
          </w:tcPr>
          <w:p w14:paraId="70CCEA78" w14:textId="476931D8" w:rsidR="008F2DC6" w:rsidRPr="00D30686" w:rsidRDefault="008F2DC6" w:rsidP="002C5340">
            <w:pPr>
              <w:spacing w:line="480" w:lineRule="auto"/>
              <w:jc w:val="center"/>
              <w:rPr>
                <w:rFonts w:eastAsia="Calibri" w:cs="Cordia New"/>
              </w:rPr>
            </w:pPr>
            <w:r w:rsidRPr="00D30686">
              <w:t>0.85 (0.25)</w:t>
            </w:r>
          </w:p>
        </w:tc>
        <w:tc>
          <w:tcPr>
            <w:tcW w:w="1210" w:type="dxa"/>
            <w:gridSpan w:val="2"/>
          </w:tcPr>
          <w:p w14:paraId="004BE141" w14:textId="4C83063B" w:rsidR="008F2DC6" w:rsidRPr="00D30686" w:rsidRDefault="008F2DC6" w:rsidP="002C5340">
            <w:pPr>
              <w:spacing w:line="480" w:lineRule="auto"/>
              <w:jc w:val="center"/>
              <w:rPr>
                <w:rFonts w:eastAsia="Calibri" w:cs="Cordia New"/>
              </w:rPr>
            </w:pPr>
            <w:r w:rsidRPr="00D30686">
              <w:t>77.76 (27.84)</w:t>
            </w:r>
          </w:p>
        </w:tc>
        <w:tc>
          <w:tcPr>
            <w:tcW w:w="1210" w:type="dxa"/>
          </w:tcPr>
          <w:p w14:paraId="7A0D1E33" w14:textId="77777777"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644C9572" w14:textId="52100548" w:rsidR="008F2DC6" w:rsidRPr="00D30686" w:rsidRDefault="008F2DC6" w:rsidP="002C5340">
            <w:pPr>
              <w:spacing w:line="480" w:lineRule="auto"/>
              <w:jc w:val="center"/>
              <w:rPr>
                <w:rFonts w:eastAsia="Calibri" w:cs="Cordia New"/>
              </w:rPr>
            </w:pPr>
            <w:r w:rsidRPr="00D30686">
              <w:t>48.37</w:t>
            </w:r>
            <w:r>
              <w:t xml:space="preserve"> </w:t>
            </w:r>
            <w:r w:rsidRPr="00D30686">
              <w:t>(18.95)</w:t>
            </w:r>
          </w:p>
        </w:tc>
        <w:tc>
          <w:tcPr>
            <w:tcW w:w="1210" w:type="dxa"/>
          </w:tcPr>
          <w:p w14:paraId="690E157F" w14:textId="3594910B" w:rsidR="008F2DC6" w:rsidRPr="00D30686" w:rsidRDefault="008F2DC6" w:rsidP="002C5340">
            <w:pPr>
              <w:spacing w:line="480" w:lineRule="auto"/>
              <w:jc w:val="center"/>
              <w:rPr>
                <w:rFonts w:eastAsia="Calibri" w:cs="Cordia New"/>
              </w:rPr>
            </w:pPr>
            <w:r w:rsidRPr="00D30686">
              <w:rPr>
                <w:rFonts w:eastAsia="Times New Roman" w:cs="Times New Roman"/>
                <w:lang w:val="fr-CA"/>
              </w:rPr>
              <w:t>64.82 (18.15)</w:t>
            </w:r>
          </w:p>
        </w:tc>
        <w:tc>
          <w:tcPr>
            <w:tcW w:w="1210" w:type="dxa"/>
            <w:gridSpan w:val="2"/>
          </w:tcPr>
          <w:p w14:paraId="5C5B963B" w14:textId="11F0EA25" w:rsidR="008F2DC6" w:rsidRPr="00D30686" w:rsidRDefault="008F2DC6" w:rsidP="002C5340">
            <w:pPr>
              <w:spacing w:line="480" w:lineRule="auto"/>
              <w:jc w:val="center"/>
              <w:rPr>
                <w:rFonts w:eastAsia="Calibri" w:cs="Cordia New"/>
              </w:rPr>
            </w:pPr>
            <w:r w:rsidRPr="00D30686">
              <w:rPr>
                <w:rFonts w:eastAsia="Calibri" w:cs="Cordia New"/>
              </w:rPr>
              <w:t>8.96</w:t>
            </w:r>
            <w:r w:rsidR="00334000">
              <w:rPr>
                <w:rFonts w:eastAsia="Calibri" w:cs="Cordia New"/>
              </w:rPr>
              <w:t xml:space="preserve"> </w:t>
            </w:r>
            <w:r w:rsidRPr="00D30686">
              <w:rPr>
                <w:rFonts w:eastAsia="Calibri" w:cs="Cordia New"/>
              </w:rPr>
              <w:t>(9.0)</w:t>
            </w:r>
          </w:p>
        </w:tc>
        <w:tc>
          <w:tcPr>
            <w:tcW w:w="1210" w:type="dxa"/>
          </w:tcPr>
          <w:p w14:paraId="66D3727B" w14:textId="43FB02AE" w:rsidR="008F2DC6" w:rsidRPr="00D30686" w:rsidRDefault="008F2DC6" w:rsidP="002C5340">
            <w:pPr>
              <w:spacing w:line="480" w:lineRule="auto"/>
              <w:jc w:val="center"/>
              <w:rPr>
                <w:rFonts w:eastAsia="Calibri" w:cs="Cordia New"/>
              </w:rPr>
            </w:pPr>
            <w:r>
              <w:t>28.99 (12.08)</w:t>
            </w:r>
          </w:p>
        </w:tc>
      </w:tr>
      <w:tr w:rsidR="008F2DC6" w:rsidRPr="00D30686" w14:paraId="74B520A6" w14:textId="58DBC0E8" w:rsidTr="002C5340">
        <w:trPr>
          <w:trHeight w:val="297"/>
        </w:trPr>
        <w:tc>
          <w:tcPr>
            <w:tcW w:w="2767" w:type="dxa"/>
          </w:tcPr>
          <w:p w14:paraId="1DF49E99" w14:textId="7221F6E2" w:rsidR="008F2DC6" w:rsidRPr="00D30686" w:rsidRDefault="008F2DC6" w:rsidP="002C5340">
            <w:pPr>
              <w:spacing w:line="480" w:lineRule="auto"/>
              <w:rPr>
                <w:rFonts w:eastAsia="Calibri" w:cs="Cordia New"/>
              </w:rPr>
            </w:pPr>
            <w:r w:rsidRPr="00D30686">
              <w:rPr>
                <w:rFonts w:eastAsia="Calibri" w:cs="Cordia New"/>
              </w:rPr>
              <w:t xml:space="preserve">  Walking Speed*: </w:t>
            </w:r>
          </w:p>
        </w:tc>
        <w:tc>
          <w:tcPr>
            <w:tcW w:w="1210" w:type="dxa"/>
          </w:tcPr>
          <w:p w14:paraId="4C7508A1" w14:textId="5374A4A8" w:rsidR="008F2DC6" w:rsidRPr="00D30686" w:rsidRDefault="00D93766" w:rsidP="002C5340">
            <w:pPr>
              <w:spacing w:line="480" w:lineRule="auto"/>
              <w:jc w:val="center"/>
              <w:rPr>
                <w:rFonts w:eastAsia="Calibri" w:cs="Cordia New"/>
              </w:rPr>
            </w:pPr>
            <w:r>
              <w:rPr>
                <w:rFonts w:eastAsia="Calibri" w:cs="Cordia New"/>
              </w:rPr>
              <w:t>96.1 (22.3)</w:t>
            </w:r>
          </w:p>
        </w:tc>
        <w:tc>
          <w:tcPr>
            <w:tcW w:w="1210" w:type="dxa"/>
            <w:gridSpan w:val="2"/>
          </w:tcPr>
          <w:p w14:paraId="40D8F968" w14:textId="796FC91D" w:rsidR="008F2DC6" w:rsidRPr="00D30686" w:rsidRDefault="008F2DC6" w:rsidP="002C5340">
            <w:pPr>
              <w:spacing w:line="480" w:lineRule="auto"/>
              <w:jc w:val="center"/>
              <w:rPr>
                <w:rFonts w:eastAsia="Calibri" w:cs="Cordia New"/>
              </w:rPr>
            </w:pPr>
            <w:r w:rsidRPr="00D30686">
              <w:rPr>
                <w:rFonts w:eastAsia="Calibri" w:cs="Cordia New"/>
              </w:rPr>
              <w:t>0.83(.3)</w:t>
            </w:r>
          </w:p>
        </w:tc>
        <w:tc>
          <w:tcPr>
            <w:tcW w:w="1210" w:type="dxa"/>
          </w:tcPr>
          <w:p w14:paraId="5EE4DA5B" w14:textId="29AA0F93" w:rsidR="008F2DC6" w:rsidRPr="00D30686" w:rsidRDefault="008F2DC6" w:rsidP="002C5340">
            <w:pPr>
              <w:spacing w:line="480" w:lineRule="auto"/>
              <w:jc w:val="center"/>
              <w:rPr>
                <w:rFonts w:eastAsia="Calibri" w:cs="Cordia New"/>
              </w:rPr>
            </w:pPr>
            <w:r w:rsidRPr="00D30686">
              <w:t>29.13 (9.83)</w:t>
            </w:r>
          </w:p>
        </w:tc>
        <w:tc>
          <w:tcPr>
            <w:tcW w:w="1210" w:type="dxa"/>
            <w:gridSpan w:val="2"/>
          </w:tcPr>
          <w:p w14:paraId="0C99AB28" w14:textId="5992DC80" w:rsidR="008F2DC6" w:rsidRPr="00D30686" w:rsidRDefault="008F2DC6" w:rsidP="002C5340">
            <w:pPr>
              <w:spacing w:line="480" w:lineRule="auto"/>
              <w:jc w:val="center"/>
              <w:rPr>
                <w:rFonts w:eastAsia="Calibri" w:cs="Cordia New"/>
              </w:rPr>
            </w:pPr>
            <w:r w:rsidRPr="00D30686">
              <w:t>5.80 (1.28)</w:t>
            </w:r>
          </w:p>
        </w:tc>
        <w:tc>
          <w:tcPr>
            <w:tcW w:w="1210" w:type="dxa"/>
          </w:tcPr>
          <w:p w14:paraId="7E47C5B0" w14:textId="77777777" w:rsidR="008F2DC6" w:rsidRPr="00D30686" w:rsidRDefault="008F2DC6" w:rsidP="002C5340">
            <w:pPr>
              <w:spacing w:line="480" w:lineRule="auto"/>
              <w:jc w:val="center"/>
              <w:rPr>
                <w:rFonts w:eastAsia="Calibri" w:cs="Cordia New"/>
              </w:rPr>
            </w:pPr>
            <w:r w:rsidRPr="00D30686">
              <w:rPr>
                <w:rFonts w:eastAsia="Calibri" w:cs="Cordia New"/>
              </w:rPr>
              <w:t>8.62 (5.93)</w:t>
            </w:r>
          </w:p>
        </w:tc>
        <w:tc>
          <w:tcPr>
            <w:tcW w:w="1210" w:type="dxa"/>
            <w:gridSpan w:val="2"/>
          </w:tcPr>
          <w:p w14:paraId="2277FEEE" w14:textId="049CC4BF" w:rsidR="008F2DC6" w:rsidRPr="00D30686" w:rsidRDefault="008F2DC6" w:rsidP="002C5340">
            <w:pPr>
              <w:spacing w:line="480" w:lineRule="auto"/>
              <w:jc w:val="center"/>
              <w:rPr>
                <w:rFonts w:eastAsia="Calibri" w:cs="Cordia New"/>
              </w:rPr>
            </w:pPr>
            <w:r w:rsidRPr="00D30686">
              <w:t>0.65(0.21)</w:t>
            </w:r>
          </w:p>
        </w:tc>
        <w:tc>
          <w:tcPr>
            <w:tcW w:w="1210" w:type="dxa"/>
          </w:tcPr>
          <w:p w14:paraId="707BAC07" w14:textId="0753AAD6" w:rsidR="008F2DC6" w:rsidRPr="00D30686" w:rsidRDefault="008F2DC6" w:rsidP="002C5340">
            <w:pPr>
              <w:spacing w:line="480" w:lineRule="auto"/>
              <w:jc w:val="center"/>
              <w:rPr>
                <w:rFonts w:eastAsia="Calibri" w:cs="Cordia New"/>
              </w:rPr>
            </w:pPr>
            <w:r w:rsidRPr="00D30686">
              <w:rPr>
                <w:rFonts w:eastAsia="Times New Roman" w:cs="Times New Roman"/>
                <w:lang w:val="fr-CA"/>
              </w:rPr>
              <w:t>4.24 (0.92)</w:t>
            </w:r>
          </w:p>
        </w:tc>
        <w:tc>
          <w:tcPr>
            <w:tcW w:w="1210" w:type="dxa"/>
            <w:gridSpan w:val="2"/>
          </w:tcPr>
          <w:p w14:paraId="538371E4" w14:textId="1DB05D1D" w:rsidR="008F2DC6" w:rsidRPr="00D30686" w:rsidRDefault="00334000" w:rsidP="002C5340">
            <w:pPr>
              <w:spacing w:line="480" w:lineRule="auto"/>
              <w:jc w:val="center"/>
              <w:rPr>
                <w:rFonts w:eastAsia="Calibri" w:cs="Cordia New"/>
              </w:rPr>
            </w:pPr>
            <w:r>
              <w:rPr>
                <w:rFonts w:eastAsia="Calibri" w:cs="Cordia New"/>
              </w:rPr>
              <w:t>11.33 (3.75)</w:t>
            </w:r>
          </w:p>
        </w:tc>
        <w:tc>
          <w:tcPr>
            <w:tcW w:w="1210" w:type="dxa"/>
          </w:tcPr>
          <w:p w14:paraId="01847786" w14:textId="1D1969E7" w:rsidR="008F2DC6" w:rsidRPr="00D30686" w:rsidRDefault="008F2DC6" w:rsidP="002C5340">
            <w:pPr>
              <w:spacing w:line="480" w:lineRule="auto"/>
              <w:jc w:val="center"/>
              <w:rPr>
                <w:rFonts w:eastAsia="Calibri" w:cs="Cordia New"/>
              </w:rPr>
            </w:pPr>
            <w:r>
              <w:t>10.11 (3.17)</w:t>
            </w:r>
          </w:p>
        </w:tc>
      </w:tr>
      <w:tr w:rsidR="008F2DC6" w:rsidRPr="00D30686" w14:paraId="260C2FCD" w14:textId="51EA1117" w:rsidTr="002C5340">
        <w:tc>
          <w:tcPr>
            <w:tcW w:w="2767" w:type="dxa"/>
          </w:tcPr>
          <w:p w14:paraId="63B284ED" w14:textId="77777777" w:rsidR="008F2DC6" w:rsidRPr="00D30686" w:rsidRDefault="008F2DC6" w:rsidP="002C5340">
            <w:pPr>
              <w:spacing w:line="480" w:lineRule="auto"/>
              <w:rPr>
                <w:rFonts w:eastAsia="Calibri" w:cs="Cordia New"/>
              </w:rPr>
            </w:pPr>
            <w:r w:rsidRPr="00D30686">
              <w:rPr>
                <w:rFonts w:eastAsia="Calibri" w:cs="Cordia New"/>
              </w:rPr>
              <w:t>Study Characteristics</w:t>
            </w:r>
          </w:p>
        </w:tc>
        <w:tc>
          <w:tcPr>
            <w:tcW w:w="1210" w:type="dxa"/>
          </w:tcPr>
          <w:p w14:paraId="52A2656B" w14:textId="77777777" w:rsidR="008F2DC6" w:rsidRPr="00D30686" w:rsidRDefault="008F2DC6" w:rsidP="002C5340">
            <w:pPr>
              <w:spacing w:line="480" w:lineRule="auto"/>
              <w:jc w:val="center"/>
              <w:rPr>
                <w:rFonts w:eastAsia="Calibri" w:cs="Cordia New"/>
              </w:rPr>
            </w:pPr>
          </w:p>
        </w:tc>
        <w:tc>
          <w:tcPr>
            <w:tcW w:w="1210" w:type="dxa"/>
            <w:gridSpan w:val="2"/>
          </w:tcPr>
          <w:p w14:paraId="3B19943C" w14:textId="77777777" w:rsidR="008F2DC6" w:rsidRPr="00D30686" w:rsidRDefault="008F2DC6" w:rsidP="002C5340">
            <w:pPr>
              <w:spacing w:line="480" w:lineRule="auto"/>
              <w:jc w:val="center"/>
              <w:rPr>
                <w:rFonts w:eastAsia="Calibri" w:cs="Cordia New"/>
              </w:rPr>
            </w:pPr>
          </w:p>
        </w:tc>
        <w:tc>
          <w:tcPr>
            <w:tcW w:w="1210" w:type="dxa"/>
          </w:tcPr>
          <w:p w14:paraId="5F589DE2" w14:textId="77777777" w:rsidR="008F2DC6" w:rsidRPr="00D30686" w:rsidRDefault="008F2DC6" w:rsidP="002C5340">
            <w:pPr>
              <w:spacing w:line="480" w:lineRule="auto"/>
              <w:jc w:val="center"/>
              <w:rPr>
                <w:rFonts w:eastAsia="Calibri" w:cs="Cordia New"/>
              </w:rPr>
            </w:pPr>
          </w:p>
        </w:tc>
        <w:tc>
          <w:tcPr>
            <w:tcW w:w="1210" w:type="dxa"/>
            <w:gridSpan w:val="2"/>
          </w:tcPr>
          <w:p w14:paraId="65ADCA01" w14:textId="77777777" w:rsidR="008F2DC6" w:rsidRPr="00D30686" w:rsidRDefault="008F2DC6" w:rsidP="002C5340">
            <w:pPr>
              <w:spacing w:line="480" w:lineRule="auto"/>
              <w:jc w:val="center"/>
              <w:rPr>
                <w:rFonts w:eastAsia="Calibri" w:cs="Cordia New"/>
              </w:rPr>
            </w:pPr>
          </w:p>
        </w:tc>
        <w:tc>
          <w:tcPr>
            <w:tcW w:w="1210" w:type="dxa"/>
          </w:tcPr>
          <w:p w14:paraId="572B7F93" w14:textId="77777777" w:rsidR="008F2DC6" w:rsidRPr="00D30686" w:rsidRDefault="008F2DC6" w:rsidP="002C5340">
            <w:pPr>
              <w:spacing w:line="480" w:lineRule="auto"/>
              <w:jc w:val="center"/>
              <w:rPr>
                <w:rFonts w:eastAsia="Calibri" w:cs="Cordia New"/>
              </w:rPr>
            </w:pPr>
          </w:p>
        </w:tc>
        <w:tc>
          <w:tcPr>
            <w:tcW w:w="1210" w:type="dxa"/>
            <w:gridSpan w:val="2"/>
          </w:tcPr>
          <w:p w14:paraId="3ACA03DE" w14:textId="77777777" w:rsidR="008F2DC6" w:rsidRPr="00D30686" w:rsidRDefault="008F2DC6" w:rsidP="002C5340">
            <w:pPr>
              <w:spacing w:line="480" w:lineRule="auto"/>
              <w:jc w:val="center"/>
              <w:rPr>
                <w:rFonts w:eastAsia="Calibri" w:cs="Cordia New"/>
              </w:rPr>
            </w:pPr>
          </w:p>
        </w:tc>
        <w:tc>
          <w:tcPr>
            <w:tcW w:w="1210" w:type="dxa"/>
          </w:tcPr>
          <w:p w14:paraId="730330D7" w14:textId="77777777" w:rsidR="008F2DC6" w:rsidRPr="00D30686" w:rsidRDefault="008F2DC6" w:rsidP="002C5340">
            <w:pPr>
              <w:spacing w:line="480" w:lineRule="auto"/>
              <w:jc w:val="center"/>
              <w:rPr>
                <w:rFonts w:eastAsia="Calibri" w:cs="Cordia New"/>
              </w:rPr>
            </w:pPr>
          </w:p>
        </w:tc>
        <w:tc>
          <w:tcPr>
            <w:tcW w:w="1210" w:type="dxa"/>
            <w:gridSpan w:val="2"/>
          </w:tcPr>
          <w:p w14:paraId="5C759619" w14:textId="77777777" w:rsidR="008F2DC6" w:rsidRPr="00D30686" w:rsidRDefault="008F2DC6" w:rsidP="002C5340">
            <w:pPr>
              <w:spacing w:line="480" w:lineRule="auto"/>
              <w:jc w:val="center"/>
              <w:rPr>
                <w:rFonts w:eastAsia="Calibri" w:cs="Cordia New"/>
              </w:rPr>
            </w:pPr>
          </w:p>
        </w:tc>
        <w:tc>
          <w:tcPr>
            <w:tcW w:w="1210" w:type="dxa"/>
          </w:tcPr>
          <w:p w14:paraId="1B9E8F27" w14:textId="77777777" w:rsidR="008F2DC6" w:rsidRPr="00D30686" w:rsidRDefault="008F2DC6" w:rsidP="002C5340">
            <w:pPr>
              <w:spacing w:line="480" w:lineRule="auto"/>
              <w:jc w:val="center"/>
              <w:rPr>
                <w:rFonts w:eastAsia="Calibri" w:cs="Cordia New"/>
              </w:rPr>
            </w:pPr>
          </w:p>
        </w:tc>
      </w:tr>
      <w:tr w:rsidR="00DC4CC1" w:rsidRPr="00D30686" w14:paraId="1B5CDFB9" w14:textId="77777777" w:rsidTr="002C5340">
        <w:tc>
          <w:tcPr>
            <w:tcW w:w="2767" w:type="dxa"/>
          </w:tcPr>
          <w:p w14:paraId="6A456852" w14:textId="5C3A9FD0" w:rsidR="00DC4CC1" w:rsidRPr="00D30686" w:rsidRDefault="00DC4CC1" w:rsidP="00DC4CC1">
            <w:pPr>
              <w:spacing w:line="480" w:lineRule="auto"/>
              <w:rPr>
                <w:rFonts w:eastAsia="Calibri" w:cs="Cordia New"/>
              </w:rPr>
            </w:pPr>
            <w:r>
              <w:rPr>
                <w:rFonts w:eastAsia="Calibri" w:cs="Cordia New"/>
              </w:rPr>
              <w:t>N Occasions Modeled</w:t>
            </w:r>
          </w:p>
        </w:tc>
        <w:tc>
          <w:tcPr>
            <w:tcW w:w="1210" w:type="dxa"/>
          </w:tcPr>
          <w:p w14:paraId="03BFF42D" w14:textId="4F752F43" w:rsidR="00DC4CC1" w:rsidRPr="00D30686" w:rsidRDefault="00DC4CC1" w:rsidP="002C5340">
            <w:pPr>
              <w:spacing w:line="480" w:lineRule="auto"/>
              <w:jc w:val="center"/>
              <w:rPr>
                <w:rFonts w:eastAsia="Calibri" w:cs="Cordia New"/>
              </w:rPr>
            </w:pPr>
            <w:r>
              <w:rPr>
                <w:rFonts w:eastAsia="Calibri" w:cs="Cordia New"/>
              </w:rPr>
              <w:t>7</w:t>
            </w:r>
          </w:p>
        </w:tc>
        <w:tc>
          <w:tcPr>
            <w:tcW w:w="1210" w:type="dxa"/>
            <w:gridSpan w:val="2"/>
          </w:tcPr>
          <w:p w14:paraId="7607026A" w14:textId="5011CEE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05F492D3" w14:textId="563BFDD6" w:rsidR="00DC4CC1" w:rsidRPr="00D30686" w:rsidRDefault="00DC4CC1" w:rsidP="002C5340">
            <w:pPr>
              <w:spacing w:line="480" w:lineRule="auto"/>
              <w:jc w:val="center"/>
              <w:rPr>
                <w:rFonts w:eastAsia="Calibri" w:cs="Cordia New"/>
              </w:rPr>
            </w:pPr>
            <w:r>
              <w:rPr>
                <w:rFonts w:eastAsia="Calibri" w:cs="Cordia New"/>
              </w:rPr>
              <w:t>3</w:t>
            </w:r>
          </w:p>
        </w:tc>
        <w:tc>
          <w:tcPr>
            <w:tcW w:w="1210" w:type="dxa"/>
            <w:gridSpan w:val="2"/>
          </w:tcPr>
          <w:p w14:paraId="12B154F0" w14:textId="5685ED3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38143C14" w14:textId="6AEADF40" w:rsidR="00DC4CC1" w:rsidRPr="00D30686" w:rsidRDefault="00DC4CC1" w:rsidP="002C5340">
            <w:pPr>
              <w:spacing w:line="480" w:lineRule="auto"/>
              <w:jc w:val="center"/>
              <w:rPr>
                <w:rFonts w:eastAsia="Calibri" w:cs="Cordia New"/>
              </w:rPr>
            </w:pPr>
            <w:r>
              <w:rPr>
                <w:rFonts w:eastAsia="Calibri" w:cs="Cordia New"/>
              </w:rPr>
              <w:t>4-5</w:t>
            </w:r>
          </w:p>
        </w:tc>
        <w:tc>
          <w:tcPr>
            <w:tcW w:w="1210" w:type="dxa"/>
            <w:gridSpan w:val="2"/>
          </w:tcPr>
          <w:p w14:paraId="7B518A47" w14:textId="4F838CE4"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0232BCC8" w14:textId="04C0DD60" w:rsidR="00DC4CC1" w:rsidRPr="00D30686" w:rsidRDefault="00DC4CC1" w:rsidP="002C5340">
            <w:pPr>
              <w:spacing w:line="480" w:lineRule="auto"/>
              <w:jc w:val="center"/>
              <w:rPr>
                <w:rFonts w:eastAsia="Calibri" w:cs="Cordia New"/>
              </w:rPr>
            </w:pPr>
            <w:r>
              <w:rPr>
                <w:rFonts w:eastAsia="Calibri" w:cs="Cordia New"/>
              </w:rPr>
              <w:t>4</w:t>
            </w:r>
          </w:p>
        </w:tc>
        <w:tc>
          <w:tcPr>
            <w:tcW w:w="1210" w:type="dxa"/>
            <w:gridSpan w:val="2"/>
          </w:tcPr>
          <w:p w14:paraId="6F810937" w14:textId="75F9577B"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444B648A" w14:textId="799DFEF1" w:rsidR="00DC4CC1" w:rsidRPr="00D30686" w:rsidRDefault="00DC4CC1" w:rsidP="002C5340">
            <w:pPr>
              <w:spacing w:line="480" w:lineRule="auto"/>
              <w:jc w:val="center"/>
              <w:rPr>
                <w:rFonts w:eastAsia="Calibri" w:cs="Cordia New"/>
              </w:rPr>
            </w:pPr>
            <w:r>
              <w:rPr>
                <w:rFonts w:eastAsia="Calibri" w:cs="Cordia New"/>
              </w:rPr>
              <w:t>5</w:t>
            </w:r>
          </w:p>
        </w:tc>
      </w:tr>
      <w:tr w:rsidR="00DC4CC1" w:rsidRPr="00D30686" w14:paraId="36E03859" w14:textId="77777777" w:rsidTr="002C5340">
        <w:tc>
          <w:tcPr>
            <w:tcW w:w="2767" w:type="dxa"/>
          </w:tcPr>
          <w:p w14:paraId="6BF78A50" w14:textId="51D17BC9" w:rsidR="00DC4CC1" w:rsidRDefault="00DC4CC1" w:rsidP="00DC4CC1">
            <w:pPr>
              <w:spacing w:line="480" w:lineRule="auto"/>
              <w:rPr>
                <w:rFonts w:eastAsia="Calibri" w:cs="Cordia New"/>
              </w:rPr>
            </w:pPr>
            <w:r>
              <w:rPr>
                <w:rFonts w:eastAsia="Calibri" w:cs="Cordia New"/>
              </w:rPr>
              <w:t>Inter-occasion Intervals (</w:t>
            </w:r>
            <w:proofErr w:type="spellStart"/>
            <w:r>
              <w:rPr>
                <w:rFonts w:eastAsia="Calibri" w:cs="Cordia New"/>
              </w:rPr>
              <w:t>yrs</w:t>
            </w:r>
            <w:proofErr w:type="spellEnd"/>
            <w:r>
              <w:rPr>
                <w:rFonts w:eastAsia="Calibri" w:cs="Cordia New"/>
              </w:rPr>
              <w:t>)</w:t>
            </w:r>
          </w:p>
        </w:tc>
        <w:tc>
          <w:tcPr>
            <w:tcW w:w="1210" w:type="dxa"/>
          </w:tcPr>
          <w:p w14:paraId="1281FEC0" w14:textId="3D4A6E18" w:rsidR="00DC4CC1" w:rsidRPr="00D30686" w:rsidRDefault="00DC4CC1" w:rsidP="002C5340">
            <w:pPr>
              <w:spacing w:line="480" w:lineRule="auto"/>
              <w:jc w:val="center"/>
              <w:rPr>
                <w:rFonts w:eastAsia="Calibri" w:cs="Cordia New"/>
              </w:rPr>
            </w:pPr>
            <w:r>
              <w:rPr>
                <w:rFonts w:eastAsia="Calibri" w:cs="Cordia New"/>
              </w:rPr>
              <w:t>1</w:t>
            </w:r>
          </w:p>
        </w:tc>
        <w:tc>
          <w:tcPr>
            <w:tcW w:w="1210" w:type="dxa"/>
            <w:gridSpan w:val="2"/>
          </w:tcPr>
          <w:p w14:paraId="2016BD94" w14:textId="77777777" w:rsidR="00DC4CC1" w:rsidRPr="00D30686" w:rsidRDefault="00DC4CC1" w:rsidP="002C5340">
            <w:pPr>
              <w:spacing w:line="480" w:lineRule="auto"/>
              <w:jc w:val="center"/>
              <w:rPr>
                <w:rFonts w:eastAsia="Calibri" w:cs="Cordia New"/>
              </w:rPr>
            </w:pPr>
          </w:p>
        </w:tc>
        <w:tc>
          <w:tcPr>
            <w:tcW w:w="1210" w:type="dxa"/>
          </w:tcPr>
          <w:p w14:paraId="2373A897" w14:textId="6B6E6303" w:rsidR="00DC4CC1" w:rsidRPr="00D30686" w:rsidRDefault="00DC4CC1" w:rsidP="002C5340">
            <w:pPr>
              <w:spacing w:line="480" w:lineRule="auto"/>
              <w:jc w:val="center"/>
              <w:rPr>
                <w:rFonts w:eastAsia="Calibri" w:cs="Cordia New"/>
              </w:rPr>
            </w:pPr>
            <w:r>
              <w:rPr>
                <w:rFonts w:eastAsia="Calibri" w:cs="Cordia New"/>
              </w:rPr>
              <w:t>2,4</w:t>
            </w:r>
          </w:p>
        </w:tc>
        <w:tc>
          <w:tcPr>
            <w:tcW w:w="1210" w:type="dxa"/>
            <w:gridSpan w:val="2"/>
          </w:tcPr>
          <w:p w14:paraId="271769D2" w14:textId="77777777" w:rsidR="00DC4CC1" w:rsidRPr="00D30686" w:rsidRDefault="00DC4CC1" w:rsidP="002C5340">
            <w:pPr>
              <w:spacing w:line="480" w:lineRule="auto"/>
              <w:jc w:val="center"/>
              <w:rPr>
                <w:rFonts w:eastAsia="Calibri" w:cs="Cordia New"/>
              </w:rPr>
            </w:pPr>
          </w:p>
        </w:tc>
        <w:tc>
          <w:tcPr>
            <w:tcW w:w="1210" w:type="dxa"/>
          </w:tcPr>
          <w:p w14:paraId="48436346" w14:textId="04D95132" w:rsidR="00DC4CC1" w:rsidRPr="00D30686" w:rsidRDefault="00DC4CC1" w:rsidP="002C5340">
            <w:pPr>
              <w:spacing w:line="480" w:lineRule="auto"/>
              <w:jc w:val="center"/>
              <w:rPr>
                <w:rFonts w:eastAsia="Calibri" w:cs="Cordia New"/>
              </w:rPr>
            </w:pPr>
            <w:r>
              <w:rPr>
                <w:rFonts w:eastAsia="Calibri" w:cs="Cordia New"/>
              </w:rPr>
              <w:t>3</w:t>
            </w:r>
          </w:p>
        </w:tc>
        <w:tc>
          <w:tcPr>
            <w:tcW w:w="1210" w:type="dxa"/>
            <w:gridSpan w:val="2"/>
          </w:tcPr>
          <w:p w14:paraId="5C4440EE" w14:textId="200C9C3F"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417BD5C2" w14:textId="1ED2CF64" w:rsidR="00DC4CC1" w:rsidRPr="00D30686" w:rsidRDefault="00DC4CC1" w:rsidP="002C5340">
            <w:pPr>
              <w:spacing w:line="480" w:lineRule="auto"/>
              <w:jc w:val="center"/>
              <w:rPr>
                <w:rFonts w:eastAsia="Calibri" w:cs="Cordia New"/>
              </w:rPr>
            </w:pPr>
            <w:r>
              <w:rPr>
                <w:rFonts w:eastAsia="Calibri" w:cs="Cordia New"/>
              </w:rPr>
              <w:t>1</w:t>
            </w:r>
          </w:p>
        </w:tc>
        <w:tc>
          <w:tcPr>
            <w:tcW w:w="1210" w:type="dxa"/>
            <w:gridSpan w:val="2"/>
          </w:tcPr>
          <w:p w14:paraId="46C45183" w14:textId="186AF324" w:rsidR="00DC4CC1" w:rsidRPr="00D30686" w:rsidRDefault="00DC4CC1" w:rsidP="002C5340">
            <w:pPr>
              <w:spacing w:line="480" w:lineRule="auto"/>
              <w:jc w:val="center"/>
              <w:rPr>
                <w:rFonts w:eastAsia="Calibri" w:cs="Cordia New"/>
              </w:rPr>
            </w:pPr>
            <w:r>
              <w:rPr>
                <w:rFonts w:eastAsia="Calibri" w:cs="Cordia New"/>
              </w:rPr>
              <w:t>2</w:t>
            </w:r>
          </w:p>
        </w:tc>
        <w:tc>
          <w:tcPr>
            <w:tcW w:w="1210" w:type="dxa"/>
          </w:tcPr>
          <w:p w14:paraId="7477E6DA" w14:textId="77777777" w:rsidR="00DC4CC1" w:rsidRPr="00D30686" w:rsidRDefault="00DC4CC1" w:rsidP="002C5340">
            <w:pPr>
              <w:spacing w:line="480" w:lineRule="auto"/>
              <w:jc w:val="center"/>
              <w:rPr>
                <w:rFonts w:eastAsia="Calibri" w:cs="Cordia New"/>
              </w:rPr>
            </w:pPr>
          </w:p>
        </w:tc>
      </w:tr>
      <w:tr w:rsidR="008F2DC6" w:rsidRPr="00D30686" w14:paraId="181223AD" w14:textId="2CE68A69" w:rsidTr="002C5340">
        <w:tc>
          <w:tcPr>
            <w:tcW w:w="2767" w:type="dxa"/>
          </w:tcPr>
          <w:p w14:paraId="3C928278" w14:textId="77777777" w:rsidR="008F2DC6" w:rsidRPr="00D30686" w:rsidRDefault="008F2DC6" w:rsidP="00DC4CC1">
            <w:pPr>
              <w:spacing w:line="480" w:lineRule="auto"/>
              <w:rPr>
                <w:rFonts w:eastAsia="Calibri" w:cs="Cordia New"/>
              </w:rPr>
            </w:pPr>
            <w:r w:rsidRPr="00D30686">
              <w:rPr>
                <w:rFonts w:eastAsia="Calibri" w:cs="Cordia New"/>
              </w:rPr>
              <w:t>Retention to final wave (%)</w:t>
            </w:r>
          </w:p>
        </w:tc>
        <w:tc>
          <w:tcPr>
            <w:tcW w:w="1210" w:type="dxa"/>
          </w:tcPr>
          <w:p w14:paraId="5BA41BDF" w14:textId="77777777" w:rsidR="008F2DC6" w:rsidRPr="00D30686" w:rsidRDefault="008F2DC6" w:rsidP="002C5340">
            <w:pPr>
              <w:spacing w:line="480" w:lineRule="auto"/>
              <w:jc w:val="center"/>
            </w:pPr>
            <w:r w:rsidRPr="00D30686">
              <w:t>NA</w:t>
            </w:r>
          </w:p>
        </w:tc>
        <w:tc>
          <w:tcPr>
            <w:tcW w:w="1210" w:type="dxa"/>
            <w:gridSpan w:val="2"/>
          </w:tcPr>
          <w:p w14:paraId="41CE1187" w14:textId="77777777" w:rsidR="008F2DC6" w:rsidRPr="00D30686" w:rsidRDefault="008F2DC6" w:rsidP="002C5340">
            <w:pPr>
              <w:spacing w:line="480" w:lineRule="auto"/>
              <w:jc w:val="center"/>
              <w:rPr>
                <w:rFonts w:eastAsia="Calibri" w:cs="Cordia New"/>
              </w:rPr>
            </w:pPr>
          </w:p>
        </w:tc>
        <w:tc>
          <w:tcPr>
            <w:tcW w:w="1210" w:type="dxa"/>
          </w:tcPr>
          <w:p w14:paraId="198347E1" w14:textId="0C37F550" w:rsidR="008F2DC6" w:rsidRPr="00D30686" w:rsidRDefault="00193A13" w:rsidP="002C5340">
            <w:pPr>
              <w:spacing w:line="480" w:lineRule="auto"/>
              <w:jc w:val="center"/>
              <w:rPr>
                <w:rFonts w:eastAsia="Calibri" w:cs="Cordia New"/>
              </w:rPr>
            </w:pPr>
            <w:r>
              <w:rPr>
                <w:rFonts w:eastAsia="Calibri" w:cs="Cordia New"/>
              </w:rPr>
              <w:t>83</w:t>
            </w:r>
          </w:p>
        </w:tc>
        <w:tc>
          <w:tcPr>
            <w:tcW w:w="1210" w:type="dxa"/>
            <w:gridSpan w:val="2"/>
          </w:tcPr>
          <w:p w14:paraId="5C69426D" w14:textId="77777777" w:rsidR="008F2DC6" w:rsidRPr="00D30686" w:rsidRDefault="008F2DC6" w:rsidP="002C5340">
            <w:pPr>
              <w:spacing w:line="480" w:lineRule="auto"/>
              <w:jc w:val="center"/>
              <w:rPr>
                <w:rFonts w:eastAsia="Calibri" w:cs="Cordia New"/>
              </w:rPr>
            </w:pPr>
          </w:p>
        </w:tc>
        <w:tc>
          <w:tcPr>
            <w:tcW w:w="1210" w:type="dxa"/>
          </w:tcPr>
          <w:p w14:paraId="4D263892" w14:textId="77777777" w:rsidR="008F2DC6" w:rsidRPr="00D30686" w:rsidRDefault="008F2DC6" w:rsidP="002C5340">
            <w:pPr>
              <w:spacing w:line="480" w:lineRule="auto"/>
              <w:jc w:val="center"/>
              <w:rPr>
                <w:rFonts w:eastAsia="Calibri" w:cs="Cordia New"/>
              </w:rPr>
            </w:pPr>
          </w:p>
        </w:tc>
        <w:tc>
          <w:tcPr>
            <w:tcW w:w="1210" w:type="dxa"/>
            <w:gridSpan w:val="2"/>
          </w:tcPr>
          <w:p w14:paraId="4E55253C" w14:textId="6E25491C" w:rsidR="008F2DC6" w:rsidRPr="00D30686" w:rsidRDefault="0072546F" w:rsidP="002C5340">
            <w:pPr>
              <w:spacing w:line="480" w:lineRule="auto"/>
              <w:jc w:val="center"/>
              <w:rPr>
                <w:rFonts w:eastAsia="Calibri" w:cs="Cordia New"/>
              </w:rPr>
            </w:pPr>
            <w:r>
              <w:rPr>
                <w:rFonts w:eastAsia="Calibri" w:cs="Cordia New"/>
              </w:rPr>
              <w:t>NA</w:t>
            </w:r>
          </w:p>
        </w:tc>
        <w:tc>
          <w:tcPr>
            <w:tcW w:w="1210" w:type="dxa"/>
          </w:tcPr>
          <w:p w14:paraId="338253BA" w14:textId="77777777" w:rsidR="008F2DC6" w:rsidRPr="00D30686" w:rsidRDefault="008F2DC6" w:rsidP="002C5340">
            <w:pPr>
              <w:spacing w:line="480" w:lineRule="auto"/>
              <w:jc w:val="center"/>
              <w:rPr>
                <w:rFonts w:eastAsia="Calibri" w:cs="Cordia New"/>
              </w:rPr>
            </w:pPr>
          </w:p>
        </w:tc>
        <w:tc>
          <w:tcPr>
            <w:tcW w:w="1210" w:type="dxa"/>
            <w:gridSpan w:val="2"/>
          </w:tcPr>
          <w:p w14:paraId="29D2D3C0" w14:textId="386CB58F" w:rsidR="008F2DC6" w:rsidRPr="00D30686" w:rsidRDefault="008F2DC6" w:rsidP="00243FE0">
            <w:pPr>
              <w:spacing w:line="480" w:lineRule="auto"/>
              <w:jc w:val="center"/>
              <w:rPr>
                <w:rFonts w:eastAsia="Calibri" w:cs="Cordia New"/>
              </w:rPr>
            </w:pPr>
            <w:r w:rsidRPr="00D30686">
              <w:rPr>
                <w:rFonts w:eastAsia="Calibri" w:cs="Cordia New"/>
              </w:rPr>
              <w:t>32</w:t>
            </w:r>
          </w:p>
        </w:tc>
        <w:tc>
          <w:tcPr>
            <w:tcW w:w="1210" w:type="dxa"/>
          </w:tcPr>
          <w:p w14:paraId="23589D50" w14:textId="0FA2B644" w:rsidR="008F2DC6" w:rsidRPr="00D30686" w:rsidRDefault="008F2DC6" w:rsidP="002C5340">
            <w:pPr>
              <w:spacing w:line="480" w:lineRule="auto"/>
              <w:jc w:val="center"/>
              <w:rPr>
                <w:rFonts w:eastAsia="Calibri" w:cs="Cordia New"/>
              </w:rPr>
            </w:pPr>
            <w:r>
              <w:rPr>
                <w:rFonts w:eastAsia="Calibri" w:cs="Cordia New"/>
              </w:rPr>
              <w:t>52</w:t>
            </w:r>
          </w:p>
        </w:tc>
      </w:tr>
      <w:tr w:rsidR="008F2DC6" w:rsidRPr="00D30686" w14:paraId="14538EE9" w14:textId="1997BE43" w:rsidTr="002C5340">
        <w:tc>
          <w:tcPr>
            <w:tcW w:w="2767" w:type="dxa"/>
          </w:tcPr>
          <w:p w14:paraId="0AEF5CCC" w14:textId="43801BF3" w:rsidR="008F2DC6" w:rsidRPr="00D30686" w:rsidRDefault="008F2DC6" w:rsidP="002C5340">
            <w:pPr>
              <w:spacing w:line="480" w:lineRule="auto"/>
              <w:rPr>
                <w:rFonts w:eastAsia="Calibri" w:cs="Cordia New"/>
              </w:rPr>
            </w:pPr>
            <w:r w:rsidRPr="00D30686">
              <w:rPr>
                <w:rFonts w:eastAsia="Calibri" w:cs="Cordia New"/>
              </w:rPr>
              <w:t>Representative sample</w:t>
            </w:r>
          </w:p>
        </w:tc>
        <w:tc>
          <w:tcPr>
            <w:tcW w:w="1210" w:type="dxa"/>
          </w:tcPr>
          <w:p w14:paraId="1BC7B363" w14:textId="77777777" w:rsidR="008F2DC6" w:rsidRPr="00D30686" w:rsidRDefault="008F2DC6" w:rsidP="002C5340">
            <w:pPr>
              <w:spacing w:line="480" w:lineRule="auto"/>
              <w:jc w:val="center"/>
            </w:pPr>
            <w:r w:rsidRPr="00D30686">
              <w:t>Yes</w:t>
            </w:r>
          </w:p>
        </w:tc>
        <w:tc>
          <w:tcPr>
            <w:tcW w:w="1210" w:type="dxa"/>
            <w:gridSpan w:val="2"/>
          </w:tcPr>
          <w:p w14:paraId="5739960F" w14:textId="50834B61"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573EA706" w14:textId="644F48EB"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99A6866" w14:textId="77777777" w:rsidR="008F2DC6" w:rsidRPr="00D30686" w:rsidRDefault="008F2DC6" w:rsidP="002C5340">
            <w:pPr>
              <w:spacing w:line="480" w:lineRule="auto"/>
              <w:jc w:val="center"/>
              <w:rPr>
                <w:rFonts w:eastAsia="Calibri" w:cs="Cordia New"/>
              </w:rPr>
            </w:pPr>
          </w:p>
        </w:tc>
        <w:tc>
          <w:tcPr>
            <w:tcW w:w="1210" w:type="dxa"/>
          </w:tcPr>
          <w:p w14:paraId="53A3D504" w14:textId="77777777"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4F2FCAA0" w14:textId="77777777" w:rsidR="008F2DC6" w:rsidRPr="00D30686" w:rsidRDefault="008F2DC6" w:rsidP="002C5340">
            <w:pPr>
              <w:spacing w:line="480" w:lineRule="auto"/>
              <w:jc w:val="center"/>
              <w:rPr>
                <w:rFonts w:eastAsia="Calibri" w:cs="Cordia New"/>
              </w:rPr>
            </w:pPr>
          </w:p>
        </w:tc>
        <w:tc>
          <w:tcPr>
            <w:tcW w:w="1210" w:type="dxa"/>
          </w:tcPr>
          <w:p w14:paraId="777D4399" w14:textId="02380ADF"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B973EDE" w14:textId="2E5AA618"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6D6ACCA8" w14:textId="77777777" w:rsidR="008F2DC6" w:rsidRPr="00D30686" w:rsidRDefault="008F2DC6" w:rsidP="002C5340">
            <w:pPr>
              <w:spacing w:line="480" w:lineRule="auto"/>
              <w:jc w:val="center"/>
              <w:rPr>
                <w:rFonts w:eastAsia="Calibri" w:cs="Cordia New"/>
              </w:rPr>
            </w:pPr>
          </w:p>
        </w:tc>
      </w:tr>
      <w:tr w:rsidR="001951ED" w:rsidRPr="00D30686" w14:paraId="55E7BB4A" w14:textId="77777777" w:rsidTr="002C5340">
        <w:tc>
          <w:tcPr>
            <w:tcW w:w="2767" w:type="dxa"/>
          </w:tcPr>
          <w:p w14:paraId="0FD449F9" w14:textId="421BC48A" w:rsidR="001951ED" w:rsidRPr="00D30686" w:rsidRDefault="001951ED" w:rsidP="002C5340">
            <w:pPr>
              <w:spacing w:line="480" w:lineRule="auto"/>
              <w:rPr>
                <w:rFonts w:eastAsia="Calibri" w:cs="Cordia New"/>
              </w:rPr>
            </w:pPr>
            <w:r>
              <w:rPr>
                <w:rFonts w:eastAsia="Calibri" w:cs="Cordia New"/>
              </w:rPr>
              <w:t>Start year</w:t>
            </w:r>
          </w:p>
        </w:tc>
        <w:tc>
          <w:tcPr>
            <w:tcW w:w="1210" w:type="dxa"/>
          </w:tcPr>
          <w:p w14:paraId="5E268AA8" w14:textId="6A0E7443" w:rsidR="001951ED" w:rsidRPr="00D30686" w:rsidRDefault="0072546F" w:rsidP="002C5340">
            <w:pPr>
              <w:spacing w:line="480" w:lineRule="auto"/>
              <w:jc w:val="center"/>
            </w:pPr>
            <w:r>
              <w:t>1993</w:t>
            </w:r>
          </w:p>
        </w:tc>
        <w:tc>
          <w:tcPr>
            <w:tcW w:w="1210" w:type="dxa"/>
            <w:gridSpan w:val="2"/>
          </w:tcPr>
          <w:p w14:paraId="07A22786" w14:textId="478F3057" w:rsidR="001951ED" w:rsidRPr="00D30686" w:rsidRDefault="0072546F" w:rsidP="002C5340">
            <w:pPr>
              <w:spacing w:line="480" w:lineRule="auto"/>
              <w:jc w:val="center"/>
              <w:rPr>
                <w:rFonts w:eastAsia="Calibri" w:cs="Cordia New"/>
              </w:rPr>
            </w:pPr>
            <w:r>
              <w:rPr>
                <w:rFonts w:eastAsia="Calibri" w:cs="Cordia New"/>
              </w:rPr>
              <w:t>2002</w:t>
            </w:r>
          </w:p>
        </w:tc>
        <w:tc>
          <w:tcPr>
            <w:tcW w:w="1210" w:type="dxa"/>
          </w:tcPr>
          <w:p w14:paraId="72D30702" w14:textId="5B3E5910" w:rsidR="001951ED" w:rsidRPr="00D30686" w:rsidRDefault="0072546F" w:rsidP="002C5340">
            <w:pPr>
              <w:spacing w:line="480" w:lineRule="auto"/>
              <w:jc w:val="center"/>
              <w:rPr>
                <w:rFonts w:eastAsia="Calibri" w:cs="Cordia New"/>
              </w:rPr>
            </w:pPr>
            <w:r>
              <w:rPr>
                <w:rFonts w:eastAsia="Calibri" w:cs="Cordia New"/>
              </w:rPr>
              <w:t>2004</w:t>
            </w:r>
          </w:p>
        </w:tc>
        <w:tc>
          <w:tcPr>
            <w:tcW w:w="1210" w:type="dxa"/>
            <w:gridSpan w:val="2"/>
          </w:tcPr>
          <w:p w14:paraId="24C0D4EF" w14:textId="6C83CAEA" w:rsidR="001951ED" w:rsidRPr="00D30686" w:rsidRDefault="0072546F" w:rsidP="002C5340">
            <w:pPr>
              <w:spacing w:line="480" w:lineRule="auto"/>
              <w:jc w:val="center"/>
              <w:rPr>
                <w:rFonts w:eastAsia="Calibri" w:cs="Cordia New"/>
              </w:rPr>
            </w:pPr>
            <w:r>
              <w:rPr>
                <w:rFonts w:eastAsia="Calibri" w:cs="Cordia New"/>
              </w:rPr>
              <w:t>1993</w:t>
            </w:r>
          </w:p>
        </w:tc>
        <w:tc>
          <w:tcPr>
            <w:tcW w:w="1210" w:type="dxa"/>
          </w:tcPr>
          <w:p w14:paraId="14B59C62" w14:textId="2433D0DD" w:rsidR="001951ED" w:rsidRPr="00D30686" w:rsidRDefault="0072546F" w:rsidP="002C5340">
            <w:pPr>
              <w:spacing w:line="480" w:lineRule="auto"/>
              <w:jc w:val="center"/>
              <w:rPr>
                <w:rFonts w:eastAsia="Calibri" w:cs="Cordia New"/>
              </w:rPr>
            </w:pPr>
            <w:r>
              <w:rPr>
                <w:rFonts w:eastAsia="Calibri" w:cs="Cordia New"/>
              </w:rPr>
              <w:t>1992</w:t>
            </w:r>
          </w:p>
        </w:tc>
        <w:tc>
          <w:tcPr>
            <w:tcW w:w="1210" w:type="dxa"/>
            <w:gridSpan w:val="2"/>
          </w:tcPr>
          <w:p w14:paraId="163D20FD" w14:textId="2AADA6FB" w:rsidR="001951ED" w:rsidRPr="00D30686" w:rsidRDefault="0072546F" w:rsidP="002C5340">
            <w:pPr>
              <w:spacing w:line="480" w:lineRule="auto"/>
              <w:jc w:val="center"/>
              <w:rPr>
                <w:rFonts w:eastAsia="Calibri" w:cs="Cordia New"/>
              </w:rPr>
            </w:pPr>
            <w:r>
              <w:rPr>
                <w:rFonts w:eastAsia="Calibri" w:cs="Cordia New"/>
              </w:rPr>
              <w:t>1997</w:t>
            </w:r>
          </w:p>
        </w:tc>
        <w:tc>
          <w:tcPr>
            <w:tcW w:w="1210" w:type="dxa"/>
          </w:tcPr>
          <w:p w14:paraId="42274507" w14:textId="72E08726" w:rsidR="001951ED" w:rsidRPr="00D30686" w:rsidRDefault="0072546F" w:rsidP="002C5340">
            <w:pPr>
              <w:spacing w:line="480" w:lineRule="auto"/>
              <w:jc w:val="center"/>
              <w:rPr>
                <w:rFonts w:eastAsia="Calibri" w:cs="Cordia New"/>
              </w:rPr>
            </w:pPr>
            <w:r>
              <w:rPr>
                <w:rFonts w:eastAsia="Calibri" w:cs="Cordia New"/>
              </w:rPr>
              <w:t>2003</w:t>
            </w:r>
          </w:p>
        </w:tc>
        <w:tc>
          <w:tcPr>
            <w:tcW w:w="1210" w:type="dxa"/>
            <w:gridSpan w:val="2"/>
          </w:tcPr>
          <w:p w14:paraId="77900371" w14:textId="38FD72AE" w:rsidR="001951ED" w:rsidRPr="00D30686" w:rsidRDefault="0072546F" w:rsidP="002C5340">
            <w:pPr>
              <w:spacing w:line="480" w:lineRule="auto"/>
              <w:jc w:val="center"/>
              <w:rPr>
                <w:rFonts w:eastAsia="Calibri" w:cs="Cordia New"/>
              </w:rPr>
            </w:pPr>
            <w:r>
              <w:rPr>
                <w:rFonts w:eastAsia="Calibri" w:cs="Cordia New"/>
              </w:rPr>
              <w:t>1991</w:t>
            </w:r>
          </w:p>
        </w:tc>
        <w:tc>
          <w:tcPr>
            <w:tcW w:w="1210" w:type="dxa"/>
          </w:tcPr>
          <w:p w14:paraId="6AE10773" w14:textId="170C650D" w:rsidR="001951ED" w:rsidRPr="00D30686" w:rsidRDefault="0072546F" w:rsidP="002C5340">
            <w:pPr>
              <w:spacing w:line="480" w:lineRule="auto"/>
              <w:jc w:val="center"/>
              <w:rPr>
                <w:rFonts w:eastAsia="Calibri" w:cs="Cordia New"/>
              </w:rPr>
            </w:pPr>
            <w:r>
              <w:rPr>
                <w:rFonts w:eastAsia="Calibri" w:cs="Cordia New"/>
              </w:rPr>
              <w:t>1984</w:t>
            </w:r>
          </w:p>
        </w:tc>
      </w:tr>
    </w:tbl>
    <w:p w14:paraId="2EF21ADC" w14:textId="0EF4B954" w:rsidR="000A3305" w:rsidRPr="0085212D" w:rsidRDefault="002D21DB" w:rsidP="002C5340">
      <w:pPr>
        <w:spacing w:line="480" w:lineRule="auto"/>
        <w:rPr>
          <w:sz w:val="24"/>
          <w:szCs w:val="24"/>
        </w:rPr>
      </w:pPr>
      <w:r>
        <w:rPr>
          <w:sz w:val="24"/>
          <w:szCs w:val="24"/>
        </w:rPr>
        <w:t>Note: *Timed-up-and-go for ILSE</w:t>
      </w:r>
      <w:r w:rsidR="00CC4068">
        <w:rPr>
          <w:sz w:val="24"/>
          <w:szCs w:val="24"/>
        </w:rPr>
        <w:t>; Final wave not defined for studies with rolling enrolment</w:t>
      </w:r>
      <w:r w:rsidR="00CC4068" w:rsidRPr="00CC4068">
        <w:rPr>
          <w:sz w:val="24"/>
          <w:szCs w:val="24"/>
        </w:rPr>
        <w:t xml:space="preserve"> </w:t>
      </w:r>
      <w:r w:rsidR="00CC4068">
        <w:rPr>
          <w:sz w:val="24"/>
          <w:szCs w:val="24"/>
        </w:rPr>
        <w:t>(EAS and MAP).</w:t>
      </w:r>
    </w:p>
    <w:p w14:paraId="0AF31C0A" w14:textId="2F51F298" w:rsidR="00C3521B" w:rsidRDefault="00060605" w:rsidP="002C5340">
      <w:pPr>
        <w:spacing w:line="480" w:lineRule="auto"/>
      </w:pPr>
      <w:r>
        <w:br w:type="page"/>
      </w:r>
    </w:p>
    <w:p w14:paraId="72BA3E9E" w14:textId="77777777" w:rsidR="000A3305" w:rsidRDefault="000A3305" w:rsidP="002C5340">
      <w:pPr>
        <w:spacing w:line="480" w:lineRule="auto"/>
        <w:sectPr w:rsidR="000A3305" w:rsidSect="000A3305">
          <w:pgSz w:w="15840" w:h="12240" w:orient="landscape"/>
          <w:pgMar w:top="1440" w:right="1440" w:bottom="1440" w:left="1440" w:header="720" w:footer="720" w:gutter="0"/>
          <w:cols w:space="720"/>
          <w:docGrid w:linePitch="360"/>
        </w:sectPr>
      </w:pPr>
    </w:p>
    <w:p w14:paraId="6C9F30B7" w14:textId="67CB3C7A" w:rsidR="00A80061" w:rsidRDefault="00A80061" w:rsidP="002C5340">
      <w:pPr>
        <w:spacing w:line="480" w:lineRule="auto"/>
      </w:pPr>
      <w:commentRangeStart w:id="31"/>
      <w:r>
        <w:lastRenderedPageBreak/>
        <w:t xml:space="preserve">Table 2. Physical </w:t>
      </w:r>
      <w:r w:rsidR="003534A8">
        <w:t>Capability</w:t>
      </w:r>
      <w:r>
        <w:t xml:space="preserve"> Variables </w:t>
      </w:r>
      <w:commentRangeEnd w:id="31"/>
      <w:r w:rsidR="003534A8">
        <w:rPr>
          <w:rStyle w:val="CommentReference"/>
        </w:rPr>
        <w:commentReference w:id="31"/>
      </w:r>
    </w:p>
    <w:tbl>
      <w:tblPr>
        <w:tblStyle w:val="TableGrid"/>
        <w:tblW w:w="0" w:type="auto"/>
        <w:tblLook w:val="04A0" w:firstRow="1" w:lastRow="0" w:firstColumn="1" w:lastColumn="0" w:noHBand="0" w:noVBand="1"/>
      </w:tblPr>
      <w:tblGrid>
        <w:gridCol w:w="1435"/>
        <w:gridCol w:w="2638"/>
        <w:gridCol w:w="2638"/>
        <w:gridCol w:w="2639"/>
      </w:tblGrid>
      <w:tr w:rsidR="00A80061" w14:paraId="4A5477D2" w14:textId="77777777" w:rsidTr="008667F0">
        <w:tc>
          <w:tcPr>
            <w:tcW w:w="1435" w:type="dxa"/>
          </w:tcPr>
          <w:p w14:paraId="321CDC16" w14:textId="77777777" w:rsidR="00A80061" w:rsidRDefault="00A80061" w:rsidP="002C5340">
            <w:pPr>
              <w:spacing w:line="480" w:lineRule="auto"/>
            </w:pPr>
          </w:p>
        </w:tc>
        <w:tc>
          <w:tcPr>
            <w:tcW w:w="2638" w:type="dxa"/>
          </w:tcPr>
          <w:p w14:paraId="1833F85C" w14:textId="5776EB11" w:rsidR="00A80061" w:rsidRDefault="00A80061" w:rsidP="002C5340">
            <w:pPr>
              <w:spacing w:line="480" w:lineRule="auto"/>
            </w:pPr>
            <w:r>
              <w:t xml:space="preserve">Upper body strength </w:t>
            </w:r>
            <w:r w:rsidR="009130B4">
              <w:t xml:space="preserve">  </w:t>
            </w:r>
            <w:r>
              <w:t>(Grip</w:t>
            </w:r>
            <w:r w:rsidR="009130B4">
              <w:t xml:space="preserve"> strength</w:t>
            </w:r>
            <w:r>
              <w:t>)</w:t>
            </w:r>
          </w:p>
        </w:tc>
        <w:tc>
          <w:tcPr>
            <w:tcW w:w="2638" w:type="dxa"/>
          </w:tcPr>
          <w:p w14:paraId="1CCB9606" w14:textId="0824D80D" w:rsidR="00A80061" w:rsidRDefault="00A80061" w:rsidP="002C5340">
            <w:pPr>
              <w:spacing w:line="480" w:lineRule="auto"/>
            </w:pPr>
            <w:commentRangeStart w:id="32"/>
            <w:r>
              <w:t xml:space="preserve">Pulmonary function    </w:t>
            </w:r>
            <w:r w:rsidR="009130B4">
              <w:t xml:space="preserve">  </w:t>
            </w:r>
            <w:r>
              <w:t>(FEV, PEF)</w:t>
            </w:r>
            <w:commentRangeEnd w:id="32"/>
            <w:r w:rsidR="009130B4">
              <w:rPr>
                <w:rStyle w:val="CommentReference"/>
              </w:rPr>
              <w:commentReference w:id="32"/>
            </w:r>
          </w:p>
        </w:tc>
        <w:tc>
          <w:tcPr>
            <w:tcW w:w="2639" w:type="dxa"/>
          </w:tcPr>
          <w:p w14:paraId="49472B49" w14:textId="08811B48" w:rsidR="00A80061" w:rsidRDefault="00A80061" w:rsidP="002C5340">
            <w:pPr>
              <w:spacing w:line="480" w:lineRule="auto"/>
            </w:pPr>
            <w:r>
              <w:t>Lower body strength (Walking</w:t>
            </w:r>
            <w:r w:rsidR="009130B4">
              <w:t>, TUG</w:t>
            </w:r>
            <w:r>
              <w:t>)*</w:t>
            </w:r>
          </w:p>
        </w:tc>
      </w:tr>
      <w:tr w:rsidR="00A80061" w14:paraId="3881801F" w14:textId="77777777" w:rsidTr="008667F0">
        <w:tc>
          <w:tcPr>
            <w:tcW w:w="1435" w:type="dxa"/>
          </w:tcPr>
          <w:p w14:paraId="25858723" w14:textId="77777777" w:rsidR="00A80061" w:rsidRDefault="00A80061" w:rsidP="002C5340">
            <w:pPr>
              <w:spacing w:line="480" w:lineRule="auto"/>
            </w:pPr>
            <w:r>
              <w:t>Einstein Aging Study</w:t>
            </w:r>
          </w:p>
        </w:tc>
        <w:tc>
          <w:tcPr>
            <w:tcW w:w="2638" w:type="dxa"/>
          </w:tcPr>
          <w:p w14:paraId="0E9E0702" w14:textId="77777777" w:rsidR="00A80061" w:rsidRDefault="00A80061" w:rsidP="002C5340">
            <w:pPr>
              <w:spacing w:line="480" w:lineRule="auto"/>
            </w:pPr>
            <w:r>
              <w:t>Maximum force; 3 dominant hand trials, grip dynamometer(kg)</w:t>
            </w:r>
          </w:p>
        </w:tc>
        <w:tc>
          <w:tcPr>
            <w:tcW w:w="2638" w:type="dxa"/>
          </w:tcPr>
          <w:p w14:paraId="5F7FA188" w14:textId="77777777" w:rsidR="00A80061" w:rsidRDefault="00A80061" w:rsidP="002C5340">
            <w:pPr>
              <w:spacing w:line="480" w:lineRule="auto"/>
            </w:pPr>
            <w:r>
              <w:t>Maximum expiration of three trials, peak flow meter, taken 30s apart.</w:t>
            </w:r>
          </w:p>
        </w:tc>
        <w:tc>
          <w:tcPr>
            <w:tcW w:w="2639" w:type="dxa"/>
          </w:tcPr>
          <w:p w14:paraId="3E64B506" w14:textId="221896B3" w:rsidR="00A80061" w:rsidRDefault="00A80061" w:rsidP="009130B4">
            <w:pPr>
              <w:spacing w:line="480" w:lineRule="auto"/>
            </w:pPr>
            <w:r>
              <w:t xml:space="preserve">Walk 12 </w:t>
            </w:r>
            <w:proofErr w:type="spellStart"/>
            <w:r>
              <w:t>ft</w:t>
            </w:r>
            <w:proofErr w:type="spellEnd"/>
            <w:r>
              <w:t xml:space="preserve"> at usual pace on </w:t>
            </w:r>
            <w:proofErr w:type="spellStart"/>
            <w:r>
              <w:t>GAITRite</w:t>
            </w:r>
            <w:proofErr w:type="spellEnd"/>
            <w:r>
              <w:t xml:space="preserve"> walkway; </w:t>
            </w:r>
            <w:r w:rsidR="009130B4">
              <w:t xml:space="preserve">Average of </w:t>
            </w:r>
            <w:r>
              <w:t xml:space="preserve">two trials; </w:t>
            </w:r>
            <w:r w:rsidR="009130B4">
              <w:t>(</w:t>
            </w:r>
            <w:r>
              <w:t>cm/s</w:t>
            </w:r>
            <w:r w:rsidR="009130B4">
              <w:t>)</w:t>
            </w:r>
          </w:p>
        </w:tc>
      </w:tr>
      <w:tr w:rsidR="00A80061" w14:paraId="2A143B14" w14:textId="77777777" w:rsidTr="008667F0">
        <w:tc>
          <w:tcPr>
            <w:tcW w:w="1435" w:type="dxa"/>
          </w:tcPr>
          <w:p w14:paraId="5B1CF00A" w14:textId="77777777" w:rsidR="00A80061" w:rsidRDefault="00A80061" w:rsidP="002C5340">
            <w:pPr>
              <w:spacing w:line="480" w:lineRule="auto"/>
            </w:pPr>
            <w:r>
              <w:t>English Longitudinal Study of Aging</w:t>
            </w:r>
          </w:p>
        </w:tc>
        <w:tc>
          <w:tcPr>
            <w:tcW w:w="2638" w:type="dxa"/>
          </w:tcPr>
          <w:p w14:paraId="0031941E" w14:textId="77777777" w:rsidR="00A80061" w:rsidRDefault="00A80061" w:rsidP="002C5340">
            <w:pPr>
              <w:spacing w:line="480" w:lineRule="auto"/>
            </w:pPr>
            <w:r>
              <w:t>Average force; 6 trials (3 trials per hand) (kg)</w:t>
            </w:r>
          </w:p>
        </w:tc>
        <w:tc>
          <w:tcPr>
            <w:tcW w:w="2638" w:type="dxa"/>
          </w:tcPr>
          <w:p w14:paraId="090BE645" w14:textId="77777777" w:rsidR="00A80061" w:rsidRDefault="00A80061" w:rsidP="002C5340">
            <w:pPr>
              <w:spacing w:line="480" w:lineRule="auto"/>
            </w:pPr>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 waves 2,4,6</w:t>
            </w:r>
          </w:p>
        </w:tc>
        <w:tc>
          <w:tcPr>
            <w:tcW w:w="2639" w:type="dxa"/>
          </w:tcPr>
          <w:p w14:paraId="288D8E5B" w14:textId="77777777" w:rsidR="00A80061" w:rsidRDefault="00A80061" w:rsidP="002C5340">
            <w:pPr>
              <w:spacing w:line="480" w:lineRule="auto"/>
            </w:pPr>
            <w:r>
              <w:t xml:space="preserve">Walk 8 </w:t>
            </w:r>
            <w:proofErr w:type="spellStart"/>
            <w:r>
              <w:t>ft</w:t>
            </w:r>
            <w:proofErr w:type="spellEnd"/>
            <w:r>
              <w:t xml:space="preserve"> at usual pace; Average of two trials;</w:t>
            </w:r>
          </w:p>
          <w:p w14:paraId="599AFE22" w14:textId="77777777" w:rsidR="00A80061" w:rsidRDefault="00A80061" w:rsidP="002C5340">
            <w:pPr>
              <w:spacing w:line="480" w:lineRule="auto"/>
            </w:pPr>
            <w:r>
              <w:t>Walking aids permitted; Waves 1-6; (m/s)</w:t>
            </w:r>
          </w:p>
        </w:tc>
      </w:tr>
      <w:tr w:rsidR="00A80061" w14:paraId="2DB69A95" w14:textId="77777777" w:rsidTr="008667F0">
        <w:tc>
          <w:tcPr>
            <w:tcW w:w="1435" w:type="dxa"/>
          </w:tcPr>
          <w:p w14:paraId="652B2C74" w14:textId="77777777" w:rsidR="00A80061" w:rsidRDefault="00A80061" w:rsidP="002C5340">
            <w:pPr>
              <w:spacing w:line="480" w:lineRule="auto"/>
            </w:pPr>
            <w:r>
              <w:t xml:space="preserve">Health and Retirement Study </w:t>
            </w:r>
          </w:p>
        </w:tc>
        <w:tc>
          <w:tcPr>
            <w:tcW w:w="2638" w:type="dxa"/>
          </w:tcPr>
          <w:p w14:paraId="44555534" w14:textId="438B4317" w:rsidR="00A80061" w:rsidRDefault="003534A8" w:rsidP="003534A8">
            <w:pPr>
              <w:spacing w:line="480" w:lineRule="auto"/>
            </w:pPr>
            <w:r>
              <w:t>Average of maximum force in</w:t>
            </w:r>
            <w:r w:rsidR="00A80061">
              <w:t xml:space="preserve"> 2 trials </w:t>
            </w:r>
            <w:r>
              <w:t>with dominant</w:t>
            </w:r>
            <w:r w:rsidR="00A80061">
              <w:t xml:space="preserve"> hand, Smedley spring-type hand dynamometer (kg)</w:t>
            </w:r>
          </w:p>
        </w:tc>
        <w:tc>
          <w:tcPr>
            <w:tcW w:w="2638" w:type="dxa"/>
          </w:tcPr>
          <w:p w14:paraId="18B2776C" w14:textId="3A945605" w:rsidR="00A80061" w:rsidRDefault="00A80061" w:rsidP="003534A8">
            <w:pPr>
              <w:spacing w:line="480" w:lineRule="auto"/>
            </w:pPr>
            <w:r>
              <w:t xml:space="preserve">Average </w:t>
            </w:r>
            <w:r w:rsidR="003534A8">
              <w:t>maximum</w:t>
            </w:r>
            <w:r>
              <w:t xml:space="preserve"> expiration speed of three trials of Mini-Wright peak flow meter, 30s apart.</w:t>
            </w:r>
          </w:p>
        </w:tc>
        <w:tc>
          <w:tcPr>
            <w:tcW w:w="2639" w:type="dxa"/>
          </w:tcPr>
          <w:p w14:paraId="119C214F" w14:textId="77777777" w:rsidR="00A80061" w:rsidRDefault="00A80061" w:rsidP="002C5340">
            <w:pPr>
              <w:spacing w:line="480" w:lineRule="auto"/>
            </w:pPr>
            <w:r>
              <w:t>Walk 98.5in (~2.5m), turn and return; Average of up to two trials (m/s)</w:t>
            </w:r>
          </w:p>
        </w:tc>
      </w:tr>
      <w:tr w:rsidR="00A80061" w14:paraId="47A7D66F" w14:textId="77777777" w:rsidTr="008667F0">
        <w:tc>
          <w:tcPr>
            <w:tcW w:w="1435" w:type="dxa"/>
          </w:tcPr>
          <w:p w14:paraId="51551986" w14:textId="77777777" w:rsidR="00A80061" w:rsidRDefault="00A80061" w:rsidP="002C5340">
            <w:pPr>
              <w:spacing w:line="480" w:lineRule="auto"/>
            </w:pPr>
            <w:r>
              <w:t>ILSE</w:t>
            </w:r>
          </w:p>
        </w:tc>
        <w:tc>
          <w:tcPr>
            <w:tcW w:w="2638" w:type="dxa"/>
          </w:tcPr>
          <w:p w14:paraId="48C109E3" w14:textId="77777777" w:rsidR="00A80061" w:rsidRDefault="00A80061" w:rsidP="002C5340">
            <w:pPr>
              <w:spacing w:line="480" w:lineRule="auto"/>
            </w:pPr>
            <w:r>
              <w:t xml:space="preserve">AVERAGE OR MAX force; 3 trials per hand (+2 practice); </w:t>
            </w:r>
            <w:proofErr w:type="spellStart"/>
            <w:r>
              <w:t>Vigorimeter</w:t>
            </w:r>
            <w:proofErr w:type="spellEnd"/>
            <w:r>
              <w:t xml:space="preserve"> (largest bulb) (kg</w:t>
            </w:r>
            <w:proofErr w:type="gramStart"/>
            <w:r>
              <w:t>??? )</w:t>
            </w:r>
            <w:proofErr w:type="gramEnd"/>
          </w:p>
        </w:tc>
        <w:tc>
          <w:tcPr>
            <w:tcW w:w="2638" w:type="dxa"/>
          </w:tcPr>
          <w:p w14:paraId="30A52BFF" w14:textId="77777777" w:rsidR="00A80061" w:rsidRDefault="00A80061" w:rsidP="002C5340">
            <w:pPr>
              <w:spacing w:line="480" w:lineRule="auto"/>
            </w:pPr>
            <w:r>
              <w:t>--</w:t>
            </w:r>
          </w:p>
        </w:tc>
        <w:tc>
          <w:tcPr>
            <w:tcW w:w="2639" w:type="dxa"/>
          </w:tcPr>
          <w:p w14:paraId="4B95AA01" w14:textId="77777777" w:rsidR="00A80061" w:rsidRDefault="00A80061" w:rsidP="002C5340">
            <w:pPr>
              <w:spacing w:line="480" w:lineRule="auto"/>
            </w:pPr>
            <w:r>
              <w:rPr>
                <w:i/>
              </w:rPr>
              <w:t>Timed Up-and-Go</w:t>
            </w:r>
            <w:r>
              <w:t>:  Stand from chair, walk 3m, return and sit down (s)</w:t>
            </w:r>
          </w:p>
        </w:tc>
      </w:tr>
      <w:tr w:rsidR="00A80061" w14:paraId="757B7FE2" w14:textId="77777777" w:rsidTr="008667F0">
        <w:tc>
          <w:tcPr>
            <w:tcW w:w="1435" w:type="dxa"/>
          </w:tcPr>
          <w:p w14:paraId="0CDA33A6" w14:textId="77777777" w:rsidR="00A80061" w:rsidRDefault="00A80061" w:rsidP="002C5340">
            <w:pPr>
              <w:spacing w:line="480" w:lineRule="auto"/>
            </w:pPr>
            <w:r>
              <w:t>Longitudinal Aging Study Amsterdam</w:t>
            </w:r>
          </w:p>
        </w:tc>
        <w:tc>
          <w:tcPr>
            <w:tcW w:w="2638" w:type="dxa"/>
          </w:tcPr>
          <w:p w14:paraId="29FC1A2F" w14:textId="77777777" w:rsidR="00A80061" w:rsidRDefault="00A80061" w:rsidP="002C5340">
            <w:pPr>
              <w:spacing w:line="480" w:lineRule="auto"/>
            </w:pPr>
            <w:r>
              <w:t>Average of maximum force from each hand; 2 trials per hand; Takei strain-</w:t>
            </w:r>
            <w:r>
              <w:lastRenderedPageBreak/>
              <w:t>gauged dynamometer adjusted to each hand (?)</w:t>
            </w:r>
          </w:p>
        </w:tc>
        <w:tc>
          <w:tcPr>
            <w:tcW w:w="2638" w:type="dxa"/>
          </w:tcPr>
          <w:p w14:paraId="47853D5D" w14:textId="77777777" w:rsidR="00A80061" w:rsidRDefault="00A80061" w:rsidP="002C5340">
            <w:pPr>
              <w:spacing w:line="480" w:lineRule="auto"/>
            </w:pPr>
            <w:r>
              <w:lastRenderedPageBreak/>
              <w:t xml:space="preserve">Maximum expiration speed of three trials of Mini-Wright peak flow meter. </w:t>
            </w:r>
          </w:p>
        </w:tc>
        <w:tc>
          <w:tcPr>
            <w:tcW w:w="2639" w:type="dxa"/>
          </w:tcPr>
          <w:p w14:paraId="5D8FECC7" w14:textId="77777777" w:rsidR="00A80061" w:rsidRDefault="00A80061" w:rsidP="002C5340">
            <w:pPr>
              <w:spacing w:line="480" w:lineRule="auto"/>
            </w:pPr>
            <w:r>
              <w:t>Walk 3m, turn and return as quickly as possible (s)</w:t>
            </w:r>
          </w:p>
        </w:tc>
      </w:tr>
      <w:tr w:rsidR="00A80061" w14:paraId="541D7E06" w14:textId="77777777" w:rsidTr="008667F0">
        <w:tc>
          <w:tcPr>
            <w:tcW w:w="1435" w:type="dxa"/>
          </w:tcPr>
          <w:p w14:paraId="1DE5E908" w14:textId="77777777" w:rsidR="00A80061" w:rsidRDefault="00A80061" w:rsidP="002C5340">
            <w:pPr>
              <w:spacing w:line="480" w:lineRule="auto"/>
            </w:pPr>
            <w:r>
              <w:lastRenderedPageBreak/>
              <w:t>Memory and Aging Project</w:t>
            </w:r>
          </w:p>
        </w:tc>
        <w:tc>
          <w:tcPr>
            <w:tcW w:w="2638" w:type="dxa"/>
          </w:tcPr>
          <w:p w14:paraId="182988FD" w14:textId="77777777" w:rsidR="00A80061" w:rsidRDefault="00A80061" w:rsidP="002C5340">
            <w:pPr>
              <w:spacing w:line="480" w:lineRule="auto"/>
            </w:pPr>
            <w:r>
              <w:t xml:space="preserve">Average force; 2 trials per hand; </w:t>
            </w:r>
            <w:r w:rsidRPr="003F62AA">
              <w:t xml:space="preserve">Jamar hydraulic hand dynamometer (Lafayette Instrument, Lafayette, Ind., USA) </w:t>
            </w:r>
            <w:r>
              <w:t>(</w:t>
            </w:r>
            <w:proofErr w:type="spellStart"/>
            <w:r>
              <w:t>lbs</w:t>
            </w:r>
            <w:proofErr w:type="spellEnd"/>
            <w:r>
              <w:t>)</w:t>
            </w:r>
          </w:p>
        </w:tc>
        <w:tc>
          <w:tcPr>
            <w:tcW w:w="2638" w:type="dxa"/>
          </w:tcPr>
          <w:p w14:paraId="0C79046A" w14:textId="77777777" w:rsidR="00A80061" w:rsidRDefault="00A80061" w:rsidP="002C5340">
            <w:pPr>
              <w:spacing w:line="480" w:lineRule="auto"/>
            </w:pPr>
            <w:r>
              <w:t xml:space="preserve">Average of two spirometer trials </w:t>
            </w:r>
            <w:r w:rsidRPr="003F62AA">
              <w:t>(</w:t>
            </w:r>
            <w:proofErr w:type="spellStart"/>
            <w:r w:rsidRPr="003F62AA">
              <w:t>MicroPlus</w:t>
            </w:r>
            <w:proofErr w:type="spellEnd"/>
            <w:r w:rsidRPr="003F62AA">
              <w:t xml:space="preserve"> Spirometer MS03, </w:t>
            </w:r>
            <w:proofErr w:type="spellStart"/>
            <w:r w:rsidRPr="003F62AA">
              <w:t>MicroMedical</w:t>
            </w:r>
            <w:proofErr w:type="spellEnd"/>
            <w:r w:rsidRPr="003F62AA">
              <w:t xml:space="preserve"> Ltd.)  </w:t>
            </w:r>
            <w:r>
              <w:t xml:space="preserve"> (</w:t>
            </w:r>
            <w:r w:rsidRPr="00E85E04">
              <w:rPr>
                <w:rFonts w:ascii="Freestyle Script" w:hAnsi="Freestyle Script"/>
              </w:rPr>
              <w:t>l</w:t>
            </w:r>
            <w:r>
              <w:t>/s)</w:t>
            </w:r>
          </w:p>
        </w:tc>
        <w:tc>
          <w:tcPr>
            <w:tcW w:w="2639" w:type="dxa"/>
          </w:tcPr>
          <w:p w14:paraId="19AB1A52" w14:textId="77777777" w:rsidR="00A80061" w:rsidRDefault="00A80061" w:rsidP="002C5340">
            <w:pPr>
              <w:spacing w:line="480" w:lineRule="auto"/>
            </w:pPr>
            <w:r>
              <w:t>Time to walk 2.48m (m/s)</w:t>
            </w:r>
          </w:p>
        </w:tc>
      </w:tr>
      <w:tr w:rsidR="00A80061" w14:paraId="1EC05BFD" w14:textId="77777777" w:rsidTr="008667F0">
        <w:tc>
          <w:tcPr>
            <w:tcW w:w="1435" w:type="dxa"/>
          </w:tcPr>
          <w:p w14:paraId="0A789BE7" w14:textId="77777777" w:rsidR="00A80061" w:rsidRDefault="00A80061" w:rsidP="002C5340">
            <w:pPr>
              <w:spacing w:line="480" w:lineRule="auto"/>
            </w:pPr>
            <w:r>
              <w:t>Nutrition and Aging</w:t>
            </w:r>
          </w:p>
        </w:tc>
        <w:tc>
          <w:tcPr>
            <w:tcW w:w="2638" w:type="dxa"/>
          </w:tcPr>
          <w:p w14:paraId="500199B9" w14:textId="77777777" w:rsidR="00A80061" w:rsidRDefault="00A80061" w:rsidP="002C5340">
            <w:pPr>
              <w:spacing w:line="480" w:lineRule="auto"/>
            </w:pPr>
            <w:r>
              <w:t xml:space="preserve">Average of maximum force,  3 trials per hand; Martin </w:t>
            </w:r>
            <w:proofErr w:type="spellStart"/>
            <w:r>
              <w:t>Vigorimeter</w:t>
            </w:r>
            <w:proofErr w:type="spellEnd"/>
            <w:r>
              <w:t xml:space="preserve">  (</w:t>
            </w:r>
            <w:proofErr w:type="spellStart"/>
            <w:r>
              <w:t>KPa</w:t>
            </w:r>
            <w:proofErr w:type="spellEnd"/>
            <w:r>
              <w:t>)</w:t>
            </w:r>
          </w:p>
        </w:tc>
        <w:tc>
          <w:tcPr>
            <w:tcW w:w="2638" w:type="dxa"/>
          </w:tcPr>
          <w:p w14:paraId="68733FDF" w14:textId="77777777" w:rsidR="00A80061" w:rsidRDefault="00A80061" w:rsidP="002C5340">
            <w:pPr>
              <w:spacing w:line="480" w:lineRule="auto"/>
            </w:pPr>
            <w:r>
              <w:t>---</w:t>
            </w:r>
          </w:p>
        </w:tc>
        <w:tc>
          <w:tcPr>
            <w:tcW w:w="2639" w:type="dxa"/>
          </w:tcPr>
          <w:p w14:paraId="28663CE8" w14:textId="77777777" w:rsidR="00A80061" w:rsidRDefault="00A80061" w:rsidP="002C5340">
            <w:pPr>
              <w:spacing w:line="480" w:lineRule="auto"/>
            </w:pPr>
            <w:r>
              <w:rPr>
                <w:i/>
              </w:rPr>
              <w:t>Timed Up-and-Go</w:t>
            </w:r>
            <w:r>
              <w:t xml:space="preserve">:  Stand from chair, walk 3m, return and sit down (s) </w:t>
            </w:r>
          </w:p>
          <w:p w14:paraId="753B6386" w14:textId="77777777" w:rsidR="00A80061" w:rsidRDefault="00A80061" w:rsidP="002C5340">
            <w:pPr>
              <w:spacing w:line="480" w:lineRule="auto"/>
            </w:pPr>
          </w:p>
          <w:p w14:paraId="02660451" w14:textId="77777777" w:rsidR="00A80061" w:rsidRPr="00F36970" w:rsidRDefault="00A80061" w:rsidP="002C5340">
            <w:pPr>
              <w:spacing w:line="480" w:lineRule="auto"/>
            </w:pPr>
            <w:r>
              <w:rPr>
                <w:i/>
              </w:rPr>
              <w:t>Walk</w:t>
            </w:r>
            <w:r>
              <w:t>: faster of two usual pace trials, 4m (s)</w:t>
            </w:r>
          </w:p>
        </w:tc>
      </w:tr>
      <w:tr w:rsidR="00A80061" w14:paraId="0BFCB5C8" w14:textId="77777777" w:rsidTr="008667F0">
        <w:tc>
          <w:tcPr>
            <w:tcW w:w="1435" w:type="dxa"/>
          </w:tcPr>
          <w:p w14:paraId="5495B41B" w14:textId="77777777" w:rsidR="00A80061" w:rsidRDefault="00A80061" w:rsidP="002C5340">
            <w:pPr>
              <w:spacing w:line="480" w:lineRule="auto"/>
            </w:pPr>
            <w:r>
              <w:t>Octogenarian Twins</w:t>
            </w:r>
          </w:p>
        </w:tc>
        <w:tc>
          <w:tcPr>
            <w:tcW w:w="2638" w:type="dxa"/>
          </w:tcPr>
          <w:p w14:paraId="0E2B4D53" w14:textId="77777777" w:rsidR="00A80061" w:rsidRPr="00E85E04" w:rsidRDefault="00A80061" w:rsidP="002C5340">
            <w:pPr>
              <w:spacing w:line="480" w:lineRule="auto"/>
              <w:rPr>
                <w:i/>
              </w:rPr>
            </w:pPr>
            <w:r>
              <w:t>Maximum force; 3</w:t>
            </w:r>
            <w:r w:rsidRPr="00E85E04">
              <w:t xml:space="preserve"> trials</w:t>
            </w:r>
            <w:r>
              <w:t xml:space="preserve"> per hand; Martin </w:t>
            </w:r>
            <w:proofErr w:type="spellStart"/>
            <w:r>
              <w:t>Vigorimeter</w:t>
            </w:r>
            <w:proofErr w:type="spellEnd"/>
            <w:r>
              <w:t xml:space="preserve"> (</w:t>
            </w:r>
            <w:proofErr w:type="spellStart"/>
            <w:r>
              <w:t>lbs</w:t>
            </w:r>
            <w:proofErr w:type="spellEnd"/>
            <w:r>
              <w:t>/in</w:t>
            </w:r>
            <w:r w:rsidRPr="00E85E04">
              <w:rPr>
                <w:vertAlign w:val="superscript"/>
              </w:rPr>
              <w:t>2</w:t>
            </w:r>
            <w:r>
              <w:t>)</w:t>
            </w:r>
          </w:p>
        </w:tc>
        <w:tc>
          <w:tcPr>
            <w:tcW w:w="2638" w:type="dxa"/>
          </w:tcPr>
          <w:p w14:paraId="2E4210A4" w14:textId="77777777" w:rsidR="00A80061" w:rsidRDefault="00A80061" w:rsidP="002C5340">
            <w:pPr>
              <w:spacing w:line="480" w:lineRule="auto"/>
            </w:pPr>
            <w:r>
              <w:t>Maximum of three spirometer trials repeated twice (15 mins apart) (</w:t>
            </w:r>
            <w:r w:rsidRPr="00E85E04">
              <w:rPr>
                <w:rFonts w:ascii="Freestyle Script" w:hAnsi="Freestyle Script"/>
              </w:rPr>
              <w:t>l</w:t>
            </w:r>
            <w:r>
              <w:t>/s)</w:t>
            </w:r>
          </w:p>
        </w:tc>
        <w:tc>
          <w:tcPr>
            <w:tcW w:w="2639" w:type="dxa"/>
          </w:tcPr>
          <w:p w14:paraId="378532DA" w14:textId="77777777" w:rsidR="00A80061" w:rsidRDefault="00A80061" w:rsidP="002C5340">
            <w:pPr>
              <w:spacing w:line="480" w:lineRule="auto"/>
            </w:pPr>
            <w:r>
              <w:t>Normal gait 3m, turn and return (s)</w:t>
            </w:r>
          </w:p>
        </w:tc>
      </w:tr>
      <w:tr w:rsidR="00A80061" w14:paraId="2A2C8BCF" w14:textId="77777777" w:rsidTr="008667F0">
        <w:tc>
          <w:tcPr>
            <w:tcW w:w="1435" w:type="dxa"/>
          </w:tcPr>
          <w:p w14:paraId="78D6724D" w14:textId="77777777" w:rsidR="00A80061" w:rsidRDefault="00A80061" w:rsidP="002C5340">
            <w:pPr>
              <w:spacing w:line="480" w:lineRule="auto"/>
            </w:pPr>
            <w:r>
              <w:t>Swedish Adoption Twin Study of Aging</w:t>
            </w:r>
          </w:p>
        </w:tc>
        <w:tc>
          <w:tcPr>
            <w:tcW w:w="2638" w:type="dxa"/>
          </w:tcPr>
          <w:p w14:paraId="55EBDA19" w14:textId="77777777" w:rsidR="00A80061" w:rsidRDefault="00A80061" w:rsidP="002C5340">
            <w:pPr>
              <w:spacing w:line="480" w:lineRule="auto"/>
            </w:pPr>
            <w:r>
              <w:t>Maximum force; 3</w:t>
            </w:r>
            <w:r w:rsidRPr="00E85E04">
              <w:t xml:space="preserve"> trials</w:t>
            </w:r>
            <w:r>
              <w:t xml:space="preserve"> per hand; dynamometer (kg)</w:t>
            </w:r>
          </w:p>
        </w:tc>
        <w:tc>
          <w:tcPr>
            <w:tcW w:w="2638" w:type="dxa"/>
          </w:tcPr>
          <w:p w14:paraId="541AE119" w14:textId="3A18FA7A" w:rsidR="00A80061" w:rsidRPr="007F1C37" w:rsidRDefault="00A80061" w:rsidP="00BA7DAA">
            <w:pPr>
              <w:spacing w:line="480" w:lineRule="auto"/>
              <w:rPr>
                <w:rFonts w:ascii="Calibri" w:hAnsi="Calibri"/>
              </w:rPr>
            </w:pPr>
            <w:r w:rsidRPr="007F1C37">
              <w:rPr>
                <w:rFonts w:ascii="Calibri" w:hAnsi="Calibri" w:cs="Helvetica"/>
                <w:color w:val="333333"/>
                <w:shd w:val="clear" w:color="auto" w:fill="FFFFFF"/>
              </w:rPr>
              <w:t>FEV1</w:t>
            </w:r>
            <w:r>
              <w:rPr>
                <w:rFonts w:ascii="Calibri" w:hAnsi="Calibri" w:cs="Helvetica"/>
                <w:color w:val="333333"/>
                <w:shd w:val="clear" w:color="auto" w:fill="FFFFFF"/>
              </w:rPr>
              <w:t xml:space="preserve">: </w:t>
            </w:r>
            <w:r w:rsidRPr="007F1C37">
              <w:rPr>
                <w:rFonts w:ascii="Calibri" w:hAnsi="Calibri" w:cs="Helvetica"/>
                <w:color w:val="333333"/>
                <w:shd w:val="clear" w:color="auto" w:fill="FFFFFF"/>
              </w:rPr>
              <w:t xml:space="preserve">Forced expiratory volume </w:t>
            </w:r>
            <w:r w:rsidR="00BA7DAA">
              <w:rPr>
                <w:rFonts w:ascii="Calibri" w:hAnsi="Calibri" w:cs="Helvetica"/>
                <w:color w:val="333333"/>
                <w:shd w:val="clear" w:color="auto" w:fill="FFFFFF"/>
              </w:rPr>
              <w:t>in</w:t>
            </w:r>
            <w:r w:rsidRPr="007F1C37">
              <w:rPr>
                <w:rFonts w:ascii="Calibri" w:hAnsi="Calibri" w:cs="Helvetica"/>
                <w:color w:val="333333"/>
                <w:shd w:val="clear" w:color="auto" w:fill="FFFFFF"/>
              </w:rPr>
              <w:t xml:space="preserve"> first second</w:t>
            </w:r>
            <w:r>
              <w:rPr>
                <w:rFonts w:ascii="Calibri" w:hAnsi="Calibri" w:cs="Helvetica"/>
                <w:color w:val="333333"/>
                <w:shd w:val="clear" w:color="auto" w:fill="FFFFFF"/>
              </w:rPr>
              <w:t>;</w:t>
            </w:r>
            <w:r w:rsidRPr="007F1C37">
              <w:rPr>
                <w:rFonts w:ascii="Calibri" w:hAnsi="Calibri" w:cs="Helvetica"/>
                <w:color w:val="333333"/>
                <w:shd w:val="clear" w:color="auto" w:fill="FFFFFF"/>
              </w:rPr>
              <w:t xml:space="preserve">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w:t>
            </w:r>
            <w:r w:rsidR="00BA7DAA">
              <w:rPr>
                <w:rFonts w:ascii="Calibri" w:hAnsi="Calibri" w:cs="Helvetica"/>
                <w:color w:val="333333"/>
                <w:shd w:val="clear" w:color="auto" w:fill="FFFFFF"/>
              </w:rPr>
              <w:t xml:space="preserve"> until</w:t>
            </w:r>
            <w:r w:rsidRPr="007F1C37">
              <w:rPr>
                <w:rFonts w:ascii="Calibri" w:hAnsi="Calibri" w:cs="Helvetica"/>
                <w:color w:val="333333"/>
                <w:shd w:val="clear" w:color="auto" w:fill="FFFFFF"/>
              </w:rPr>
              <w:t xml:space="preserve"> IPT3, </w:t>
            </w:r>
            <w:r w:rsidR="00BA7DAA">
              <w:rPr>
                <w:rFonts w:ascii="Calibri" w:hAnsi="Calibri" w:cs="Helvetica"/>
                <w:color w:val="333333"/>
                <w:shd w:val="clear" w:color="auto" w:fill="FFFFFF"/>
              </w:rPr>
              <w:t xml:space="preserve">when </w:t>
            </w:r>
            <w:r w:rsidRPr="007F1C37">
              <w:rPr>
                <w:rFonts w:ascii="Calibri" w:hAnsi="Calibri" w:cs="Helvetica"/>
                <w:color w:val="333333"/>
                <w:shd w:val="clear" w:color="auto" w:fill="FFFFFF"/>
              </w:rPr>
              <w:t xml:space="preserve">30% </w:t>
            </w:r>
            <w:r>
              <w:rPr>
                <w:rFonts w:ascii="Calibri" w:hAnsi="Calibri" w:cs="Helvetica"/>
                <w:color w:val="333333"/>
                <w:shd w:val="clear" w:color="auto" w:fill="FFFFFF"/>
              </w:rPr>
              <w:t>used</w:t>
            </w:r>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w:t>
            </w:r>
            <w:r w:rsidR="00BA7DAA">
              <w:rPr>
                <w:rFonts w:ascii="Calibri" w:hAnsi="Calibri" w:cs="Helvetica"/>
                <w:color w:val="333333"/>
                <w:shd w:val="clear" w:color="auto" w:fill="FFFFFF"/>
              </w:rPr>
              <w:t>and</w:t>
            </w:r>
            <w:r w:rsidRPr="007F1C37">
              <w:rPr>
                <w:rFonts w:ascii="Calibri" w:hAnsi="Calibri" w:cs="Helvetica"/>
                <w:color w:val="333333"/>
                <w:shd w:val="clear" w:color="auto" w:fill="FFFFFF"/>
              </w:rPr>
              <w:t xml:space="preserve"> </w:t>
            </w:r>
            <w:r>
              <w:rPr>
                <w:rFonts w:ascii="Calibri" w:hAnsi="Calibri" w:cs="Helvetica"/>
                <w:color w:val="333333"/>
                <w:shd w:val="clear" w:color="auto" w:fill="FFFFFF"/>
              </w:rPr>
              <w:t>rest</w:t>
            </w:r>
            <w:r w:rsidRPr="007F1C37">
              <w:rPr>
                <w:rFonts w:ascii="Calibri" w:hAnsi="Calibri" w:cs="Helvetica"/>
                <w:color w:val="333333"/>
                <w:shd w:val="clear" w:color="auto" w:fill="FFFFFF"/>
              </w:rPr>
              <w:t xml:space="preserve"> us</w:t>
            </w:r>
            <w:r>
              <w:rPr>
                <w:rFonts w:ascii="Calibri" w:hAnsi="Calibri" w:cs="Helvetica"/>
                <w:color w:val="333333"/>
                <w:shd w:val="clear" w:color="auto" w:fill="FFFFFF"/>
              </w:rPr>
              <w:t xml:space="preserve">ed </w:t>
            </w:r>
            <w:r w:rsidRPr="007F1C37">
              <w:rPr>
                <w:rFonts w:ascii="Calibri" w:hAnsi="Calibri" w:cs="Helvetica"/>
                <w:color w:val="333333"/>
                <w:shd w:val="clear" w:color="auto" w:fill="FFFFFF"/>
              </w:rPr>
              <w:t>portable ML 330.</w:t>
            </w:r>
            <w:r>
              <w:t xml:space="preserve"> </w:t>
            </w:r>
            <w:r>
              <w:rPr>
                <w:rFonts w:ascii="Calibri" w:hAnsi="Calibri" w:cs="Helvetica"/>
                <w:color w:val="333333"/>
                <w:shd w:val="clear" w:color="auto" w:fill="FFFFFF"/>
              </w:rPr>
              <w:t>(</w:t>
            </w:r>
            <w:proofErr w:type="gramStart"/>
            <w:r w:rsidR="00BA7DAA" w:rsidRPr="00E85E04">
              <w:rPr>
                <w:rFonts w:ascii="Freestyle Script" w:hAnsi="Freestyle Script"/>
              </w:rPr>
              <w:t>l</w:t>
            </w:r>
            <w:r w:rsidR="00BA7DAA">
              <w:t>/s</w:t>
            </w:r>
            <w:proofErr w:type="gramEnd"/>
            <w:r w:rsidRPr="007F1C37">
              <w:rPr>
                <w:rFonts w:ascii="Calibri" w:hAnsi="Calibri" w:cs="Helvetica"/>
                <w:color w:val="333333"/>
                <w:shd w:val="clear" w:color="auto" w:fill="FFFFFF"/>
              </w:rPr>
              <w:t>).</w:t>
            </w:r>
            <w:r>
              <w:rPr>
                <w:rFonts w:ascii="Calibri" w:hAnsi="Calibri" w:cs="Helvetica"/>
                <w:color w:val="333333"/>
                <w:shd w:val="clear" w:color="auto" w:fill="FFFFFF"/>
              </w:rPr>
              <w:t xml:space="preserve"> </w:t>
            </w:r>
          </w:p>
        </w:tc>
        <w:tc>
          <w:tcPr>
            <w:tcW w:w="2639" w:type="dxa"/>
          </w:tcPr>
          <w:p w14:paraId="263A6B21" w14:textId="77777777" w:rsidR="00A80061" w:rsidRDefault="00A80061" w:rsidP="002C5340">
            <w:pPr>
              <w:spacing w:line="480" w:lineRule="auto"/>
            </w:pPr>
            <w:r>
              <w:t>Normal gait 3m, turn and return (s)</w:t>
            </w:r>
          </w:p>
        </w:tc>
      </w:tr>
    </w:tbl>
    <w:p w14:paraId="09FC4E3B" w14:textId="77777777" w:rsidR="00A80061" w:rsidRPr="000C1393" w:rsidRDefault="00A80061" w:rsidP="002C5340">
      <w:pPr>
        <w:spacing w:line="480" w:lineRule="auto"/>
      </w:pPr>
      <w:r>
        <w:lastRenderedPageBreak/>
        <w:t>Note. *</w:t>
      </w:r>
      <w:r w:rsidRPr="00BF335C">
        <w:t>Values for walking speed measured in seconds are reversed so that for all measures in all studies higher scores indicate better performance.</w:t>
      </w:r>
    </w:p>
    <w:p w14:paraId="342D84E7" w14:textId="75D47DCB" w:rsidR="00A80061" w:rsidRDefault="00A80061" w:rsidP="002C5340">
      <w:pPr>
        <w:spacing w:line="480" w:lineRule="auto"/>
      </w:pPr>
      <w:r>
        <w:br w:type="page"/>
      </w:r>
    </w:p>
    <w:p w14:paraId="79379279" w14:textId="4E35A119" w:rsidR="00A80061" w:rsidRPr="000470B5" w:rsidRDefault="00A80061" w:rsidP="002C5340">
      <w:pPr>
        <w:spacing w:line="360" w:lineRule="auto"/>
      </w:pPr>
      <w:r w:rsidRPr="000470B5">
        <w:lastRenderedPageBreak/>
        <w:t xml:space="preserve">Table </w:t>
      </w:r>
      <w:r w:rsidR="006A25E2">
        <w:t xml:space="preserve">3a. </w:t>
      </w:r>
      <w:r w:rsidRPr="000470B5">
        <w:t xml:space="preserve"> Bivariate Intercept Correlations among Physical Functioning Measures for Women</w:t>
      </w:r>
    </w:p>
    <w:tbl>
      <w:tblPr>
        <w:tblStyle w:val="TableGrid5"/>
        <w:tblW w:w="0" w:type="auto"/>
        <w:tblLayout w:type="fixed"/>
        <w:tblLook w:val="04A0" w:firstRow="1" w:lastRow="0" w:firstColumn="1" w:lastColumn="0" w:noHBand="0" w:noVBand="1"/>
      </w:tblPr>
      <w:tblGrid>
        <w:gridCol w:w="900"/>
        <w:gridCol w:w="895"/>
        <w:gridCol w:w="936"/>
        <w:gridCol w:w="936"/>
        <w:gridCol w:w="936"/>
        <w:gridCol w:w="936"/>
        <w:gridCol w:w="936"/>
        <w:gridCol w:w="936"/>
        <w:gridCol w:w="936"/>
        <w:gridCol w:w="743"/>
      </w:tblGrid>
      <w:tr w:rsidR="00A80061" w:rsidRPr="000470B5" w14:paraId="2DB0E4FB" w14:textId="77777777" w:rsidTr="008667F0">
        <w:tc>
          <w:tcPr>
            <w:tcW w:w="900" w:type="dxa"/>
            <w:tcBorders>
              <w:top w:val="single" w:sz="4" w:space="0" w:color="auto"/>
              <w:left w:val="nil"/>
              <w:bottom w:val="single" w:sz="4" w:space="0" w:color="auto"/>
              <w:right w:val="nil"/>
            </w:tcBorders>
          </w:tcPr>
          <w:p w14:paraId="63FB2929" w14:textId="77777777" w:rsidR="00A80061" w:rsidRPr="000470B5" w:rsidRDefault="00A80061" w:rsidP="002C5340">
            <w:pPr>
              <w:spacing w:line="360" w:lineRule="auto"/>
              <w:jc w:val="center"/>
            </w:pPr>
          </w:p>
        </w:tc>
        <w:tc>
          <w:tcPr>
            <w:tcW w:w="895" w:type="dxa"/>
            <w:tcBorders>
              <w:top w:val="single" w:sz="4" w:space="0" w:color="auto"/>
              <w:left w:val="nil"/>
              <w:bottom w:val="single" w:sz="4" w:space="0" w:color="auto"/>
              <w:right w:val="nil"/>
            </w:tcBorders>
          </w:tcPr>
          <w:p w14:paraId="3566F7D1"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A3DD24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0BA022E"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AF2849D"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04D65614"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DA68DC9" w14:textId="77777777" w:rsidTr="008667F0">
        <w:trPr>
          <w:trHeight w:val="290"/>
        </w:trPr>
        <w:tc>
          <w:tcPr>
            <w:tcW w:w="900" w:type="dxa"/>
            <w:tcBorders>
              <w:top w:val="single" w:sz="4" w:space="0" w:color="auto"/>
              <w:left w:val="nil"/>
              <w:bottom w:val="single" w:sz="4" w:space="0" w:color="auto"/>
              <w:right w:val="nil"/>
            </w:tcBorders>
            <w:noWrap/>
            <w:hideMark/>
          </w:tcPr>
          <w:p w14:paraId="764D2EFF" w14:textId="77777777" w:rsidR="00A80061" w:rsidRPr="000470B5" w:rsidRDefault="00A80061" w:rsidP="002C5340">
            <w:pPr>
              <w:spacing w:line="360" w:lineRule="auto"/>
              <w:jc w:val="center"/>
              <w:rPr>
                <w:rFonts w:ascii="Calibri" w:eastAsia="Times New Roman" w:hAnsi="Calibri" w:cs="Times New Roman"/>
                <w:color w:val="000000"/>
              </w:rPr>
            </w:pPr>
          </w:p>
        </w:tc>
        <w:tc>
          <w:tcPr>
            <w:tcW w:w="895" w:type="dxa"/>
            <w:tcBorders>
              <w:top w:val="single" w:sz="4" w:space="0" w:color="auto"/>
              <w:left w:val="nil"/>
              <w:bottom w:val="single" w:sz="4" w:space="0" w:color="auto"/>
              <w:right w:val="nil"/>
            </w:tcBorders>
            <w:noWrap/>
            <w:hideMark/>
          </w:tcPr>
          <w:p w14:paraId="0A10E73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5832F7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4C136E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363549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4B1128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8218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8878DA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3524AF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47128C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E2900BC" w14:textId="77777777" w:rsidTr="008667F0">
        <w:trPr>
          <w:trHeight w:val="290"/>
        </w:trPr>
        <w:tc>
          <w:tcPr>
            <w:tcW w:w="900" w:type="dxa"/>
            <w:tcBorders>
              <w:top w:val="single" w:sz="4" w:space="0" w:color="auto"/>
              <w:left w:val="nil"/>
              <w:bottom w:val="nil"/>
              <w:right w:val="nil"/>
            </w:tcBorders>
            <w:noWrap/>
            <w:hideMark/>
          </w:tcPr>
          <w:p w14:paraId="699A10F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895" w:type="dxa"/>
            <w:tcBorders>
              <w:top w:val="nil"/>
              <w:left w:val="nil"/>
              <w:bottom w:val="nil"/>
              <w:right w:val="nil"/>
            </w:tcBorders>
            <w:shd w:val="clear" w:color="auto" w:fill="auto"/>
            <w:noWrap/>
            <w:vAlign w:val="bottom"/>
            <w:hideMark/>
          </w:tcPr>
          <w:p w14:paraId="5689AF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7B19889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9A8B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4CF5346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5E7D1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59618C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0E63EF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AE765C7"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A38553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28991D2" w14:textId="77777777" w:rsidTr="008667F0">
        <w:trPr>
          <w:trHeight w:val="290"/>
        </w:trPr>
        <w:tc>
          <w:tcPr>
            <w:tcW w:w="900" w:type="dxa"/>
            <w:tcBorders>
              <w:top w:val="nil"/>
              <w:left w:val="nil"/>
              <w:bottom w:val="nil"/>
              <w:right w:val="nil"/>
            </w:tcBorders>
            <w:noWrap/>
            <w:hideMark/>
          </w:tcPr>
          <w:p w14:paraId="760DEE28"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895" w:type="dxa"/>
            <w:tcBorders>
              <w:top w:val="nil"/>
              <w:left w:val="nil"/>
              <w:bottom w:val="nil"/>
              <w:right w:val="nil"/>
            </w:tcBorders>
            <w:shd w:val="clear" w:color="auto" w:fill="auto"/>
            <w:noWrap/>
            <w:vAlign w:val="bottom"/>
            <w:hideMark/>
          </w:tcPr>
          <w:p w14:paraId="0F7667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4C77D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2CB9312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79F03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p>
        </w:tc>
        <w:tc>
          <w:tcPr>
            <w:tcW w:w="936" w:type="dxa"/>
            <w:tcBorders>
              <w:top w:val="nil"/>
              <w:left w:val="nil"/>
              <w:bottom w:val="nil"/>
              <w:right w:val="nil"/>
            </w:tcBorders>
            <w:shd w:val="clear" w:color="000000" w:fill="F2F2F2"/>
            <w:noWrap/>
            <w:vAlign w:val="bottom"/>
            <w:hideMark/>
          </w:tcPr>
          <w:p w14:paraId="0A6855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FAE8E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p>
        </w:tc>
        <w:tc>
          <w:tcPr>
            <w:tcW w:w="936" w:type="dxa"/>
            <w:tcBorders>
              <w:top w:val="nil"/>
              <w:left w:val="nil"/>
              <w:bottom w:val="nil"/>
              <w:right w:val="nil"/>
            </w:tcBorders>
            <w:shd w:val="clear" w:color="000000" w:fill="F2F2F2"/>
            <w:noWrap/>
            <w:vAlign w:val="bottom"/>
            <w:hideMark/>
          </w:tcPr>
          <w:p w14:paraId="46AFD9B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3F6970"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2BCDD7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F03EC57" w14:textId="77777777" w:rsidTr="008667F0">
        <w:trPr>
          <w:trHeight w:val="290"/>
        </w:trPr>
        <w:tc>
          <w:tcPr>
            <w:tcW w:w="900" w:type="dxa"/>
            <w:tcBorders>
              <w:top w:val="nil"/>
              <w:left w:val="nil"/>
              <w:bottom w:val="nil"/>
              <w:right w:val="nil"/>
            </w:tcBorders>
            <w:noWrap/>
            <w:hideMark/>
          </w:tcPr>
          <w:p w14:paraId="22AC12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895" w:type="dxa"/>
            <w:tcBorders>
              <w:top w:val="nil"/>
              <w:left w:val="nil"/>
              <w:bottom w:val="nil"/>
              <w:right w:val="nil"/>
            </w:tcBorders>
            <w:shd w:val="clear" w:color="auto" w:fill="auto"/>
            <w:noWrap/>
            <w:vAlign w:val="bottom"/>
            <w:hideMark/>
          </w:tcPr>
          <w:p w14:paraId="3E5B64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5336C3C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70138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4DBC21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DB1C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292CB0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0.21*</w:t>
            </w:r>
          </w:p>
        </w:tc>
        <w:tc>
          <w:tcPr>
            <w:tcW w:w="936" w:type="dxa"/>
            <w:tcBorders>
              <w:top w:val="nil"/>
              <w:left w:val="nil"/>
              <w:bottom w:val="nil"/>
              <w:right w:val="nil"/>
            </w:tcBorders>
            <w:shd w:val="clear" w:color="000000" w:fill="F2F2F2"/>
            <w:noWrap/>
            <w:vAlign w:val="bottom"/>
            <w:hideMark/>
          </w:tcPr>
          <w:p w14:paraId="328B71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A883E99"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47D6303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0B0D9EB" w14:textId="77777777" w:rsidTr="008667F0">
        <w:trPr>
          <w:trHeight w:val="290"/>
        </w:trPr>
        <w:tc>
          <w:tcPr>
            <w:tcW w:w="900" w:type="dxa"/>
            <w:tcBorders>
              <w:top w:val="nil"/>
              <w:left w:val="nil"/>
              <w:bottom w:val="nil"/>
              <w:right w:val="nil"/>
            </w:tcBorders>
            <w:noWrap/>
            <w:hideMark/>
          </w:tcPr>
          <w:p w14:paraId="548EC15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895" w:type="dxa"/>
            <w:tcBorders>
              <w:top w:val="nil"/>
              <w:left w:val="nil"/>
              <w:bottom w:val="nil"/>
              <w:right w:val="nil"/>
            </w:tcBorders>
            <w:shd w:val="clear" w:color="auto" w:fill="auto"/>
            <w:noWrap/>
            <w:vAlign w:val="bottom"/>
            <w:hideMark/>
          </w:tcPr>
          <w:p w14:paraId="039AEFB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69EABDD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D816E5E"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973EBC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F2842A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90C31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4A99812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DFCA4A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743" w:type="dxa"/>
            <w:tcBorders>
              <w:top w:val="nil"/>
              <w:left w:val="nil"/>
              <w:bottom w:val="nil"/>
              <w:right w:val="nil"/>
            </w:tcBorders>
            <w:shd w:val="clear" w:color="000000" w:fill="F2F2F2"/>
            <w:noWrap/>
            <w:vAlign w:val="bottom"/>
            <w:hideMark/>
          </w:tcPr>
          <w:p w14:paraId="6045CC0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6FAC033D" w14:textId="77777777" w:rsidTr="008667F0">
        <w:trPr>
          <w:trHeight w:val="290"/>
        </w:trPr>
        <w:tc>
          <w:tcPr>
            <w:tcW w:w="900" w:type="dxa"/>
            <w:tcBorders>
              <w:top w:val="nil"/>
              <w:left w:val="nil"/>
              <w:bottom w:val="nil"/>
              <w:right w:val="nil"/>
            </w:tcBorders>
            <w:noWrap/>
            <w:hideMark/>
          </w:tcPr>
          <w:p w14:paraId="4BA5011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895" w:type="dxa"/>
            <w:tcBorders>
              <w:top w:val="nil"/>
              <w:left w:val="nil"/>
              <w:bottom w:val="nil"/>
              <w:right w:val="nil"/>
            </w:tcBorders>
            <w:shd w:val="clear" w:color="auto" w:fill="auto"/>
            <w:noWrap/>
            <w:vAlign w:val="bottom"/>
            <w:hideMark/>
          </w:tcPr>
          <w:p w14:paraId="1428690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6D5169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6753373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7E7AA0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p>
        </w:tc>
        <w:tc>
          <w:tcPr>
            <w:tcW w:w="936" w:type="dxa"/>
            <w:tcBorders>
              <w:top w:val="nil"/>
              <w:left w:val="nil"/>
              <w:bottom w:val="nil"/>
              <w:right w:val="nil"/>
            </w:tcBorders>
            <w:shd w:val="clear" w:color="000000" w:fill="F2F2F2"/>
            <w:noWrap/>
            <w:vAlign w:val="bottom"/>
            <w:hideMark/>
          </w:tcPr>
          <w:p w14:paraId="41751F0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533CA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p>
        </w:tc>
        <w:tc>
          <w:tcPr>
            <w:tcW w:w="936" w:type="dxa"/>
            <w:tcBorders>
              <w:top w:val="nil"/>
              <w:left w:val="nil"/>
              <w:bottom w:val="nil"/>
              <w:right w:val="nil"/>
            </w:tcBorders>
            <w:shd w:val="clear" w:color="000000" w:fill="F2F2F2"/>
            <w:noWrap/>
            <w:vAlign w:val="bottom"/>
            <w:hideMark/>
          </w:tcPr>
          <w:p w14:paraId="6EF309B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CC98F04"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5B809A4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6C51DEEF" w14:textId="77777777" w:rsidTr="008667F0">
        <w:trPr>
          <w:trHeight w:val="290"/>
        </w:trPr>
        <w:tc>
          <w:tcPr>
            <w:tcW w:w="900" w:type="dxa"/>
            <w:tcBorders>
              <w:top w:val="nil"/>
              <w:left w:val="nil"/>
              <w:bottom w:val="nil"/>
              <w:right w:val="nil"/>
            </w:tcBorders>
            <w:noWrap/>
            <w:hideMark/>
          </w:tcPr>
          <w:p w14:paraId="35052CC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895" w:type="dxa"/>
            <w:tcBorders>
              <w:top w:val="nil"/>
              <w:left w:val="nil"/>
              <w:bottom w:val="nil"/>
              <w:right w:val="nil"/>
            </w:tcBorders>
            <w:shd w:val="clear" w:color="auto" w:fill="auto"/>
            <w:noWrap/>
            <w:vAlign w:val="bottom"/>
            <w:hideMark/>
          </w:tcPr>
          <w:p w14:paraId="2292A9AD" w14:textId="594A3AAE" w:rsidR="00A80061" w:rsidRPr="000470B5" w:rsidRDefault="00A80061" w:rsidP="003B76EA">
            <w:pPr>
              <w:spacing w:line="360" w:lineRule="auto"/>
              <w:jc w:val="right"/>
              <w:rPr>
                <w:rFonts w:ascii="Calibri" w:eastAsia="Times New Roman" w:hAnsi="Calibri" w:cs="Times New Roman"/>
                <w:color w:val="000000"/>
              </w:rPr>
            </w:pPr>
            <w:r w:rsidRPr="000470B5">
              <w:rPr>
                <w:rFonts w:ascii="Calibri" w:hAnsi="Calibri"/>
                <w:color w:val="000000"/>
              </w:rPr>
              <w:t>9</w:t>
            </w:r>
            <w:r w:rsidR="003B76EA">
              <w:rPr>
                <w:rFonts w:ascii="Calibri" w:hAnsi="Calibri"/>
                <w:color w:val="000000"/>
              </w:rPr>
              <w:t>31</w:t>
            </w:r>
            <w:bookmarkStart w:id="33" w:name="_GoBack"/>
            <w:bookmarkEnd w:id="33"/>
          </w:p>
        </w:tc>
        <w:tc>
          <w:tcPr>
            <w:tcW w:w="936" w:type="dxa"/>
            <w:tcBorders>
              <w:top w:val="nil"/>
              <w:left w:val="nil"/>
              <w:bottom w:val="nil"/>
              <w:right w:val="nil"/>
            </w:tcBorders>
            <w:shd w:val="clear" w:color="000000" w:fill="FCE4D6"/>
            <w:noWrap/>
            <w:vAlign w:val="bottom"/>
            <w:hideMark/>
          </w:tcPr>
          <w:p w14:paraId="6F8429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3C2DF4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A1823B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1B201F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A5A70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0.30*</w:t>
            </w:r>
          </w:p>
        </w:tc>
        <w:tc>
          <w:tcPr>
            <w:tcW w:w="936" w:type="dxa"/>
            <w:tcBorders>
              <w:top w:val="nil"/>
              <w:left w:val="nil"/>
              <w:bottom w:val="nil"/>
              <w:right w:val="nil"/>
            </w:tcBorders>
            <w:shd w:val="clear" w:color="000000" w:fill="F2F2F2"/>
            <w:noWrap/>
            <w:vAlign w:val="bottom"/>
            <w:hideMark/>
          </w:tcPr>
          <w:p w14:paraId="3A8B5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0E9E5EB5"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CA40B49"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AF3A282" w14:textId="77777777" w:rsidTr="008667F0">
        <w:trPr>
          <w:trHeight w:val="290"/>
        </w:trPr>
        <w:tc>
          <w:tcPr>
            <w:tcW w:w="900" w:type="dxa"/>
            <w:tcBorders>
              <w:top w:val="nil"/>
              <w:left w:val="nil"/>
              <w:bottom w:val="nil"/>
              <w:right w:val="nil"/>
            </w:tcBorders>
            <w:noWrap/>
            <w:hideMark/>
          </w:tcPr>
          <w:p w14:paraId="1BE27AED"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895" w:type="dxa"/>
            <w:tcBorders>
              <w:top w:val="nil"/>
              <w:left w:val="nil"/>
              <w:bottom w:val="nil"/>
              <w:right w:val="nil"/>
            </w:tcBorders>
            <w:shd w:val="clear" w:color="auto" w:fill="auto"/>
            <w:noWrap/>
            <w:vAlign w:val="bottom"/>
            <w:hideMark/>
          </w:tcPr>
          <w:p w14:paraId="5A9292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440D8E8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722BB2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A735BCD"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695B8F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E6A2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6302FA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0442E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p>
        </w:tc>
        <w:tc>
          <w:tcPr>
            <w:tcW w:w="743" w:type="dxa"/>
            <w:tcBorders>
              <w:top w:val="nil"/>
              <w:left w:val="nil"/>
              <w:bottom w:val="nil"/>
              <w:right w:val="nil"/>
            </w:tcBorders>
            <w:shd w:val="clear" w:color="000000" w:fill="F2F2F2"/>
            <w:noWrap/>
            <w:vAlign w:val="bottom"/>
            <w:hideMark/>
          </w:tcPr>
          <w:p w14:paraId="14EE09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270E173" w14:textId="77777777" w:rsidTr="008667F0">
        <w:trPr>
          <w:trHeight w:val="290"/>
        </w:trPr>
        <w:tc>
          <w:tcPr>
            <w:tcW w:w="900" w:type="dxa"/>
            <w:tcBorders>
              <w:top w:val="nil"/>
              <w:left w:val="nil"/>
              <w:bottom w:val="nil"/>
              <w:right w:val="nil"/>
            </w:tcBorders>
            <w:noWrap/>
            <w:hideMark/>
          </w:tcPr>
          <w:p w14:paraId="3FADF9D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895" w:type="dxa"/>
            <w:tcBorders>
              <w:top w:val="nil"/>
              <w:left w:val="nil"/>
              <w:bottom w:val="nil"/>
              <w:right w:val="nil"/>
            </w:tcBorders>
            <w:shd w:val="clear" w:color="auto" w:fill="auto"/>
            <w:noWrap/>
            <w:vAlign w:val="bottom"/>
            <w:hideMark/>
          </w:tcPr>
          <w:p w14:paraId="10578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9BC5FD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p>
        </w:tc>
        <w:tc>
          <w:tcPr>
            <w:tcW w:w="936" w:type="dxa"/>
            <w:tcBorders>
              <w:top w:val="nil"/>
              <w:left w:val="nil"/>
              <w:bottom w:val="nil"/>
              <w:right w:val="nil"/>
            </w:tcBorders>
            <w:shd w:val="clear" w:color="000000" w:fill="F2F2F2"/>
            <w:noWrap/>
            <w:vAlign w:val="bottom"/>
            <w:hideMark/>
          </w:tcPr>
          <w:p w14:paraId="1AB5FEF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530342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0.39*</w:t>
            </w:r>
          </w:p>
        </w:tc>
        <w:tc>
          <w:tcPr>
            <w:tcW w:w="936" w:type="dxa"/>
            <w:tcBorders>
              <w:top w:val="nil"/>
              <w:left w:val="nil"/>
              <w:bottom w:val="nil"/>
              <w:right w:val="nil"/>
            </w:tcBorders>
            <w:shd w:val="clear" w:color="000000" w:fill="F2F2F2"/>
            <w:noWrap/>
            <w:vAlign w:val="bottom"/>
            <w:hideMark/>
          </w:tcPr>
          <w:p w14:paraId="3F1E7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E5B833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0.33*</w:t>
            </w:r>
          </w:p>
        </w:tc>
        <w:tc>
          <w:tcPr>
            <w:tcW w:w="936" w:type="dxa"/>
            <w:tcBorders>
              <w:top w:val="nil"/>
              <w:left w:val="nil"/>
              <w:bottom w:val="nil"/>
              <w:right w:val="nil"/>
            </w:tcBorders>
            <w:shd w:val="clear" w:color="000000" w:fill="F2F2F2"/>
            <w:noWrap/>
            <w:vAlign w:val="bottom"/>
            <w:hideMark/>
          </w:tcPr>
          <w:p w14:paraId="67C6B16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4C9061A8"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59FF4E6F"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849E808" w14:textId="77777777" w:rsidTr="008667F0">
        <w:trPr>
          <w:trHeight w:val="290"/>
        </w:trPr>
        <w:tc>
          <w:tcPr>
            <w:tcW w:w="900" w:type="dxa"/>
            <w:tcBorders>
              <w:top w:val="nil"/>
              <w:left w:val="nil"/>
              <w:bottom w:val="single" w:sz="4" w:space="0" w:color="auto"/>
              <w:right w:val="nil"/>
            </w:tcBorders>
            <w:noWrap/>
            <w:hideMark/>
          </w:tcPr>
          <w:p w14:paraId="2F85CC8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895" w:type="dxa"/>
            <w:tcBorders>
              <w:top w:val="nil"/>
              <w:left w:val="nil"/>
              <w:bottom w:val="single" w:sz="4" w:space="0" w:color="auto"/>
              <w:right w:val="nil"/>
            </w:tcBorders>
            <w:shd w:val="clear" w:color="auto" w:fill="auto"/>
            <w:noWrap/>
            <w:vAlign w:val="bottom"/>
            <w:hideMark/>
          </w:tcPr>
          <w:p w14:paraId="3B04F38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48000FC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0.38*</w:t>
            </w:r>
          </w:p>
        </w:tc>
        <w:tc>
          <w:tcPr>
            <w:tcW w:w="936" w:type="dxa"/>
            <w:tcBorders>
              <w:top w:val="nil"/>
              <w:left w:val="nil"/>
              <w:bottom w:val="single" w:sz="4" w:space="0" w:color="auto"/>
              <w:right w:val="nil"/>
            </w:tcBorders>
            <w:shd w:val="clear" w:color="000000" w:fill="F2F2F2"/>
            <w:noWrap/>
            <w:vAlign w:val="bottom"/>
            <w:hideMark/>
          </w:tcPr>
          <w:p w14:paraId="456A684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auto" w:fill="auto"/>
            <w:noWrap/>
            <w:vAlign w:val="bottom"/>
            <w:hideMark/>
          </w:tcPr>
          <w:p w14:paraId="1E2EAEC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2F2F2"/>
            <w:noWrap/>
            <w:vAlign w:val="bottom"/>
            <w:hideMark/>
          </w:tcPr>
          <w:p w14:paraId="7FF4CDD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6D8A2D2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0.18*</w:t>
            </w:r>
          </w:p>
        </w:tc>
        <w:tc>
          <w:tcPr>
            <w:tcW w:w="936" w:type="dxa"/>
            <w:tcBorders>
              <w:top w:val="nil"/>
              <w:left w:val="nil"/>
              <w:bottom w:val="single" w:sz="4" w:space="0" w:color="auto"/>
              <w:right w:val="nil"/>
            </w:tcBorders>
            <w:shd w:val="clear" w:color="000000" w:fill="F2F2F2"/>
            <w:noWrap/>
            <w:vAlign w:val="bottom"/>
            <w:hideMark/>
          </w:tcPr>
          <w:p w14:paraId="68F37F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072D43E"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30452930"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765773B0" w14:textId="77777777" w:rsidR="00A80061" w:rsidRPr="000470B5" w:rsidRDefault="00A80061" w:rsidP="002C5340">
      <w:pPr>
        <w:spacing w:line="360" w:lineRule="auto"/>
      </w:pPr>
      <w:r w:rsidRPr="000470B5">
        <w:t>Note: * p &lt; 0.05</w:t>
      </w:r>
    </w:p>
    <w:p w14:paraId="13FE1FA6" w14:textId="77777777" w:rsidR="00A80061" w:rsidRPr="00977CB4" w:rsidRDefault="00A80061" w:rsidP="002C5340">
      <w:pPr>
        <w:spacing w:line="360" w:lineRule="auto"/>
      </w:pPr>
      <w:r w:rsidRPr="00977CB4">
        <w:rPr>
          <w:highlight w:val="yellow"/>
        </w:rPr>
        <w:t xml:space="preserve">&gt;&gt;&gt; </w:t>
      </w:r>
      <w:proofErr w:type="gramStart"/>
      <w:r w:rsidRPr="00977CB4">
        <w:rPr>
          <w:highlight w:val="yellow"/>
        </w:rPr>
        <w:t>exact</w:t>
      </w:r>
      <w:proofErr w:type="gramEnd"/>
      <w:r w:rsidRPr="00977CB4">
        <w:rPr>
          <w:highlight w:val="yellow"/>
        </w:rPr>
        <w:t xml:space="preserve"> p values will be added to these tables as well</w:t>
      </w:r>
    </w:p>
    <w:p w14:paraId="1710EEC3" w14:textId="77777777" w:rsidR="00A80061" w:rsidRPr="000470B5" w:rsidRDefault="00A80061" w:rsidP="002C5340">
      <w:pPr>
        <w:spacing w:line="360" w:lineRule="auto"/>
      </w:pPr>
      <w:r w:rsidRPr="00977CB4">
        <w:rPr>
          <w:highlight w:val="yellow"/>
        </w:rPr>
        <w:t>[</w:t>
      </w:r>
      <w:proofErr w:type="spellStart"/>
      <w:r w:rsidRPr="00977CB4">
        <w:rPr>
          <w:highlight w:val="yellow"/>
        </w:rPr>
        <w:t>Colours</w:t>
      </w:r>
      <w:proofErr w:type="spellEnd"/>
      <w:r w:rsidRPr="00977CB4">
        <w:rPr>
          <w:highlight w:val="yellow"/>
        </w:rPr>
        <w:t xml:space="preserve"> are just to make these easier to look at for now, all peach (salmon?) will be replaced by *.]</w:t>
      </w:r>
    </w:p>
    <w:p w14:paraId="5FDB34EA" w14:textId="6608E231" w:rsidR="00A80061" w:rsidRPr="000470B5" w:rsidRDefault="00A80061" w:rsidP="002C5340">
      <w:pPr>
        <w:spacing w:line="360" w:lineRule="auto"/>
      </w:pPr>
      <w:r w:rsidRPr="000470B5">
        <w:t xml:space="preserve">Table </w:t>
      </w:r>
      <w:r w:rsidR="006A25E2">
        <w:t>3b.</w:t>
      </w:r>
      <w:r w:rsidRPr="000470B5">
        <w:t xml:space="preserve"> Bivariate Intercept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743"/>
      </w:tblGrid>
      <w:tr w:rsidR="00A80061" w:rsidRPr="000470B5" w14:paraId="7F6555A1" w14:textId="77777777" w:rsidTr="008667F0">
        <w:tc>
          <w:tcPr>
            <w:tcW w:w="1075" w:type="dxa"/>
            <w:tcBorders>
              <w:top w:val="single" w:sz="4" w:space="0" w:color="auto"/>
              <w:left w:val="nil"/>
              <w:bottom w:val="single" w:sz="4" w:space="0" w:color="auto"/>
              <w:right w:val="nil"/>
            </w:tcBorders>
          </w:tcPr>
          <w:p w14:paraId="7789EE77"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018E35EF"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7B7B81D"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E1F0368"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6D28E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469FE6C8"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E4D85D8" w14:textId="77777777" w:rsidTr="008667F0">
        <w:trPr>
          <w:trHeight w:val="290"/>
        </w:trPr>
        <w:tc>
          <w:tcPr>
            <w:tcW w:w="1075" w:type="dxa"/>
            <w:tcBorders>
              <w:top w:val="single" w:sz="4" w:space="0" w:color="auto"/>
              <w:left w:val="nil"/>
              <w:bottom w:val="single" w:sz="4" w:space="0" w:color="auto"/>
              <w:right w:val="nil"/>
            </w:tcBorders>
            <w:noWrap/>
            <w:hideMark/>
          </w:tcPr>
          <w:p w14:paraId="6D92EC8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88A198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2501C8A1"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07A7CA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60C633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447F5D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7AE713F"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A3B76A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64476D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1B8F94D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516AFB88" w14:textId="77777777" w:rsidTr="008667F0">
        <w:trPr>
          <w:trHeight w:val="290"/>
        </w:trPr>
        <w:tc>
          <w:tcPr>
            <w:tcW w:w="1075" w:type="dxa"/>
            <w:tcBorders>
              <w:top w:val="single" w:sz="4" w:space="0" w:color="auto"/>
              <w:left w:val="nil"/>
              <w:bottom w:val="nil"/>
              <w:right w:val="nil"/>
            </w:tcBorders>
            <w:noWrap/>
            <w:hideMark/>
          </w:tcPr>
          <w:p w14:paraId="2F14A0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56B04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35A570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6D76B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314BAB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3EF5FF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CE4D6"/>
            <w:noWrap/>
            <w:vAlign w:val="bottom"/>
            <w:hideMark/>
          </w:tcPr>
          <w:p w14:paraId="7E49945D" w14:textId="3C507ECA"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7CDABE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848509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949DB3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5948B8F" w14:textId="77777777" w:rsidTr="008667F0">
        <w:trPr>
          <w:trHeight w:val="290"/>
        </w:trPr>
        <w:tc>
          <w:tcPr>
            <w:tcW w:w="1075" w:type="dxa"/>
            <w:tcBorders>
              <w:top w:val="nil"/>
              <w:left w:val="nil"/>
              <w:bottom w:val="nil"/>
              <w:right w:val="nil"/>
            </w:tcBorders>
            <w:noWrap/>
            <w:hideMark/>
          </w:tcPr>
          <w:p w14:paraId="10407F9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56BFF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6B3D5E2D" w14:textId="6BE1FD9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52D0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001A2960" w14:textId="7075B1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6B1F18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738BEE4F" w14:textId="771CCE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A42373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394DF51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EC0CD65"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F4A6F0" w14:textId="77777777" w:rsidTr="008667F0">
        <w:trPr>
          <w:trHeight w:val="290"/>
        </w:trPr>
        <w:tc>
          <w:tcPr>
            <w:tcW w:w="1075" w:type="dxa"/>
            <w:tcBorders>
              <w:top w:val="nil"/>
              <w:left w:val="nil"/>
              <w:bottom w:val="nil"/>
              <w:right w:val="nil"/>
            </w:tcBorders>
            <w:shd w:val="clear" w:color="auto" w:fill="auto"/>
            <w:noWrap/>
            <w:hideMark/>
          </w:tcPr>
          <w:p w14:paraId="6EBACE2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0F82B8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24E84CC3" w14:textId="57C9C51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7ED5A1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49E51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28B3F2E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1A7B00FB" w14:textId="271D353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E16E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25281D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24C736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26F0B1F2" w14:textId="77777777" w:rsidTr="008667F0">
        <w:trPr>
          <w:trHeight w:val="290"/>
        </w:trPr>
        <w:tc>
          <w:tcPr>
            <w:tcW w:w="1075" w:type="dxa"/>
            <w:tcBorders>
              <w:top w:val="nil"/>
              <w:left w:val="nil"/>
              <w:bottom w:val="nil"/>
              <w:right w:val="nil"/>
            </w:tcBorders>
            <w:shd w:val="clear" w:color="auto" w:fill="auto"/>
            <w:noWrap/>
            <w:hideMark/>
          </w:tcPr>
          <w:p w14:paraId="49B521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4D5F3D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EF79CF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C4CF21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EEF3D36"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B0BFB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5BF8175"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ED648C8"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7DB31458" w14:textId="097C0B9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5A205F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6D9F516D" w14:textId="77777777" w:rsidTr="008667F0">
        <w:trPr>
          <w:trHeight w:val="290"/>
        </w:trPr>
        <w:tc>
          <w:tcPr>
            <w:tcW w:w="1075" w:type="dxa"/>
            <w:tcBorders>
              <w:top w:val="nil"/>
              <w:left w:val="nil"/>
              <w:bottom w:val="nil"/>
              <w:right w:val="nil"/>
            </w:tcBorders>
            <w:shd w:val="clear" w:color="auto" w:fill="auto"/>
            <w:noWrap/>
            <w:hideMark/>
          </w:tcPr>
          <w:p w14:paraId="7AE74DE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6A491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42719B94" w14:textId="729A274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6A5B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A38A217" w14:textId="6E14326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AF36E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61DA20FF" w14:textId="268F357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830B1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4F1FE7C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60C36C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959FEFF" w14:textId="77777777" w:rsidTr="008667F0">
        <w:trPr>
          <w:trHeight w:val="290"/>
        </w:trPr>
        <w:tc>
          <w:tcPr>
            <w:tcW w:w="1075" w:type="dxa"/>
            <w:tcBorders>
              <w:top w:val="nil"/>
              <w:left w:val="nil"/>
              <w:bottom w:val="nil"/>
              <w:right w:val="nil"/>
            </w:tcBorders>
            <w:shd w:val="clear" w:color="auto" w:fill="auto"/>
            <w:noWrap/>
            <w:hideMark/>
          </w:tcPr>
          <w:p w14:paraId="1403C5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6FBF5F5B" w14:textId="55A04FF2" w:rsidR="00A80061" w:rsidRPr="000470B5" w:rsidRDefault="00A80061" w:rsidP="003B76EA">
            <w:pPr>
              <w:spacing w:line="360" w:lineRule="auto"/>
              <w:jc w:val="right"/>
              <w:rPr>
                <w:rFonts w:ascii="Calibri" w:eastAsia="Times New Roman" w:hAnsi="Calibri" w:cs="Times New Roman"/>
                <w:color w:val="000000"/>
              </w:rPr>
            </w:pPr>
            <w:r w:rsidRPr="000470B5">
              <w:rPr>
                <w:rFonts w:ascii="Calibri" w:hAnsi="Calibri"/>
                <w:color w:val="000000"/>
              </w:rPr>
              <w:t>3</w:t>
            </w:r>
            <w:r w:rsidR="003B76EA">
              <w:rPr>
                <w:rFonts w:ascii="Calibri" w:hAnsi="Calibri"/>
                <w:color w:val="000000"/>
              </w:rPr>
              <w:t>09</w:t>
            </w:r>
          </w:p>
        </w:tc>
        <w:tc>
          <w:tcPr>
            <w:tcW w:w="936" w:type="dxa"/>
            <w:tcBorders>
              <w:top w:val="nil"/>
              <w:left w:val="nil"/>
              <w:bottom w:val="nil"/>
              <w:right w:val="nil"/>
            </w:tcBorders>
            <w:shd w:val="clear" w:color="000000" w:fill="FCE4D6"/>
            <w:noWrap/>
            <w:vAlign w:val="bottom"/>
            <w:hideMark/>
          </w:tcPr>
          <w:p w14:paraId="1BBA26CA" w14:textId="1EE152D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F6EC9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682BB374" w14:textId="17DD83F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F9058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F910464" w14:textId="5F027F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621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343FBA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21B38A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63E452" w14:textId="77777777" w:rsidTr="008667F0">
        <w:trPr>
          <w:trHeight w:val="290"/>
        </w:trPr>
        <w:tc>
          <w:tcPr>
            <w:tcW w:w="1075" w:type="dxa"/>
            <w:tcBorders>
              <w:top w:val="nil"/>
              <w:left w:val="nil"/>
              <w:bottom w:val="nil"/>
              <w:right w:val="nil"/>
            </w:tcBorders>
            <w:shd w:val="clear" w:color="auto" w:fill="auto"/>
            <w:noWrap/>
            <w:hideMark/>
          </w:tcPr>
          <w:p w14:paraId="2C982E51"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65359D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54E0CF4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F7C4F4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EFB1084"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30B5861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EE64785" w14:textId="7DCF175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23529C6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345C74C" w14:textId="76D50BD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16FB7F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09846B0" w14:textId="77777777" w:rsidTr="008667F0">
        <w:trPr>
          <w:trHeight w:val="290"/>
        </w:trPr>
        <w:tc>
          <w:tcPr>
            <w:tcW w:w="1075" w:type="dxa"/>
            <w:tcBorders>
              <w:top w:val="nil"/>
              <w:left w:val="nil"/>
              <w:bottom w:val="nil"/>
              <w:right w:val="nil"/>
            </w:tcBorders>
            <w:shd w:val="clear" w:color="auto" w:fill="auto"/>
            <w:noWrap/>
            <w:hideMark/>
          </w:tcPr>
          <w:p w14:paraId="183B04B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B31B6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2D343A27" w14:textId="4533D4C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7A7AD3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06AD79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0.15</w:t>
            </w:r>
          </w:p>
        </w:tc>
        <w:tc>
          <w:tcPr>
            <w:tcW w:w="936" w:type="dxa"/>
            <w:tcBorders>
              <w:top w:val="nil"/>
              <w:left w:val="nil"/>
              <w:bottom w:val="nil"/>
              <w:right w:val="nil"/>
            </w:tcBorders>
            <w:shd w:val="clear" w:color="000000" w:fill="F2F2F2"/>
            <w:noWrap/>
            <w:vAlign w:val="bottom"/>
            <w:hideMark/>
          </w:tcPr>
          <w:p w14:paraId="48232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089C6200" w14:textId="0CC028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26862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98A6F4D"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3EDC9DA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0876EA6" w14:textId="77777777" w:rsidTr="008667F0">
        <w:trPr>
          <w:trHeight w:val="290"/>
        </w:trPr>
        <w:tc>
          <w:tcPr>
            <w:tcW w:w="1075" w:type="dxa"/>
            <w:tcBorders>
              <w:top w:val="nil"/>
              <w:left w:val="nil"/>
              <w:bottom w:val="single" w:sz="4" w:space="0" w:color="auto"/>
              <w:right w:val="nil"/>
            </w:tcBorders>
            <w:noWrap/>
            <w:hideMark/>
          </w:tcPr>
          <w:p w14:paraId="5CDCAAE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96098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4EF8928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w:t>
            </w:r>
          </w:p>
        </w:tc>
        <w:tc>
          <w:tcPr>
            <w:tcW w:w="936" w:type="dxa"/>
            <w:tcBorders>
              <w:top w:val="nil"/>
              <w:left w:val="nil"/>
              <w:bottom w:val="single" w:sz="4" w:space="0" w:color="auto"/>
              <w:right w:val="nil"/>
            </w:tcBorders>
            <w:shd w:val="clear" w:color="000000" w:fill="F2F2F2"/>
            <w:noWrap/>
            <w:vAlign w:val="bottom"/>
            <w:hideMark/>
          </w:tcPr>
          <w:p w14:paraId="311A230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52BDAEA9" w14:textId="281B59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1E2664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57BA12A" w14:textId="42CB39FA"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22E2B88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auto" w:fill="auto"/>
            <w:noWrap/>
            <w:vAlign w:val="bottom"/>
            <w:hideMark/>
          </w:tcPr>
          <w:p w14:paraId="6ECCE4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455CB48D"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36AC9F96" w14:textId="77777777" w:rsidR="00A80061" w:rsidRPr="000470B5" w:rsidRDefault="00A80061" w:rsidP="002C5340">
      <w:pPr>
        <w:spacing w:line="360" w:lineRule="auto"/>
      </w:pPr>
    </w:p>
    <w:p w14:paraId="13C8C482" w14:textId="77777777" w:rsidR="002C5340" w:rsidRDefault="002C5340">
      <w:r>
        <w:br w:type="page"/>
      </w:r>
    </w:p>
    <w:p w14:paraId="3347C117" w14:textId="00DD5E46" w:rsidR="00A80061" w:rsidRPr="000470B5" w:rsidRDefault="00A80061" w:rsidP="002C5340">
      <w:pPr>
        <w:spacing w:line="360" w:lineRule="auto"/>
      </w:pPr>
      <w:r w:rsidRPr="000470B5">
        <w:lastRenderedPageBreak/>
        <w:t xml:space="preserve">Table </w:t>
      </w:r>
      <w:r w:rsidR="006A25E2">
        <w:t>4a.</w:t>
      </w:r>
      <w:r w:rsidRPr="000470B5">
        <w:t xml:space="preserve"> Bivariate Slope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5E9DC9AD" w14:textId="77777777" w:rsidTr="008667F0">
        <w:tc>
          <w:tcPr>
            <w:tcW w:w="1075" w:type="dxa"/>
            <w:tcBorders>
              <w:top w:val="single" w:sz="4" w:space="0" w:color="auto"/>
              <w:left w:val="nil"/>
              <w:bottom w:val="single" w:sz="4" w:space="0" w:color="auto"/>
              <w:right w:val="nil"/>
            </w:tcBorders>
          </w:tcPr>
          <w:p w14:paraId="62C7578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1475135C"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A7470E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101D69BA"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36DC36F"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34EF6260"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0D9FF56" w14:textId="77777777" w:rsidTr="008667F0">
        <w:trPr>
          <w:trHeight w:val="290"/>
        </w:trPr>
        <w:tc>
          <w:tcPr>
            <w:tcW w:w="1075" w:type="dxa"/>
            <w:tcBorders>
              <w:top w:val="single" w:sz="4" w:space="0" w:color="auto"/>
              <w:left w:val="nil"/>
              <w:bottom w:val="single" w:sz="4" w:space="0" w:color="auto"/>
              <w:right w:val="nil"/>
            </w:tcBorders>
            <w:noWrap/>
            <w:hideMark/>
          </w:tcPr>
          <w:p w14:paraId="664ED2A7"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78F4449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DF7E1E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9A1D90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110667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D36E90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E965B3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935B36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C315F3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D1DF20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F934AB6" w14:textId="77777777" w:rsidTr="008667F0">
        <w:trPr>
          <w:trHeight w:val="290"/>
        </w:trPr>
        <w:tc>
          <w:tcPr>
            <w:tcW w:w="1075" w:type="dxa"/>
            <w:tcBorders>
              <w:top w:val="single" w:sz="4" w:space="0" w:color="auto"/>
              <w:left w:val="nil"/>
              <w:bottom w:val="nil"/>
              <w:right w:val="nil"/>
            </w:tcBorders>
            <w:noWrap/>
            <w:hideMark/>
          </w:tcPr>
          <w:p w14:paraId="66253A1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D3278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000000" w:fill="FCE4D6"/>
            <w:noWrap/>
            <w:vAlign w:val="bottom"/>
            <w:hideMark/>
          </w:tcPr>
          <w:p w14:paraId="5453C7CC" w14:textId="663470E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D24AD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315AA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2144D2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685AEC0F" w14:textId="2A50FF0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1EF1F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55363806"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10121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8D40EEF" w14:textId="77777777" w:rsidTr="008667F0">
        <w:trPr>
          <w:trHeight w:val="290"/>
        </w:trPr>
        <w:tc>
          <w:tcPr>
            <w:tcW w:w="1075" w:type="dxa"/>
            <w:tcBorders>
              <w:top w:val="nil"/>
              <w:left w:val="nil"/>
              <w:bottom w:val="nil"/>
              <w:right w:val="nil"/>
            </w:tcBorders>
            <w:noWrap/>
            <w:hideMark/>
          </w:tcPr>
          <w:p w14:paraId="40A5E4B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3744D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6723A5E0" w14:textId="04DD1FE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5D9F7E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4ABD60CF" w14:textId="187FAE3B"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E37C3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1C4C8CF0" w14:textId="00553B5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3FC781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BFA25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9C43FE5"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0A4822" w14:textId="77777777" w:rsidTr="008667F0">
        <w:trPr>
          <w:trHeight w:val="290"/>
        </w:trPr>
        <w:tc>
          <w:tcPr>
            <w:tcW w:w="1075" w:type="dxa"/>
            <w:tcBorders>
              <w:top w:val="nil"/>
              <w:left w:val="nil"/>
              <w:bottom w:val="nil"/>
              <w:right w:val="nil"/>
            </w:tcBorders>
            <w:noWrap/>
            <w:hideMark/>
          </w:tcPr>
          <w:p w14:paraId="4A4D990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1DF46F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45738431" w14:textId="75BD31F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w:t>
            </w:r>
            <w:r w:rsidR="00A80061" w:rsidRPr="000470B5">
              <w:rPr>
                <w:rFonts w:ascii="Calibri" w:hAnsi="Calibri"/>
                <w:color w:val="000000"/>
              </w:rPr>
              <w:t>8</w:t>
            </w:r>
            <w:r>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A313A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3A35F54A" w14:textId="754BBD9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30FE90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46BA6E1" w14:textId="60D2331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0EDF0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33C24B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5587EE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67B9588" w14:textId="77777777" w:rsidTr="008667F0">
        <w:trPr>
          <w:trHeight w:val="290"/>
        </w:trPr>
        <w:tc>
          <w:tcPr>
            <w:tcW w:w="1075" w:type="dxa"/>
            <w:tcBorders>
              <w:top w:val="nil"/>
              <w:left w:val="nil"/>
              <w:bottom w:val="nil"/>
              <w:right w:val="nil"/>
            </w:tcBorders>
            <w:noWrap/>
            <w:hideMark/>
          </w:tcPr>
          <w:p w14:paraId="687DF865"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3AF35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33AFBDA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80BBB1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515FC48"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77C519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751E17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B42ADF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192850" w14:textId="4DE99E16"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2C4C6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r>
      <w:tr w:rsidR="00A80061" w:rsidRPr="000470B5" w14:paraId="768D83F8" w14:textId="77777777" w:rsidTr="008667F0">
        <w:trPr>
          <w:trHeight w:val="290"/>
        </w:trPr>
        <w:tc>
          <w:tcPr>
            <w:tcW w:w="1075" w:type="dxa"/>
            <w:tcBorders>
              <w:top w:val="nil"/>
              <w:left w:val="nil"/>
              <w:bottom w:val="nil"/>
              <w:right w:val="nil"/>
            </w:tcBorders>
            <w:noWrap/>
            <w:hideMark/>
          </w:tcPr>
          <w:p w14:paraId="7E24703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6F32C2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49F2ADF6" w14:textId="7632283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E089A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B20A0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1DCB66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1F22E0B1" w14:textId="7B0027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12B7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1090645"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2425A4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83AEE62" w14:textId="77777777" w:rsidTr="008667F0">
        <w:trPr>
          <w:trHeight w:val="290"/>
        </w:trPr>
        <w:tc>
          <w:tcPr>
            <w:tcW w:w="1075" w:type="dxa"/>
            <w:tcBorders>
              <w:top w:val="nil"/>
              <w:left w:val="nil"/>
              <w:bottom w:val="nil"/>
              <w:right w:val="nil"/>
            </w:tcBorders>
            <w:noWrap/>
            <w:hideMark/>
          </w:tcPr>
          <w:p w14:paraId="2E0CB3C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385AE9A3" w14:textId="5DB5BB44" w:rsidR="00A80061" w:rsidRPr="000470B5" w:rsidRDefault="00A80061" w:rsidP="003B76EA">
            <w:pPr>
              <w:spacing w:line="360" w:lineRule="auto"/>
              <w:jc w:val="right"/>
              <w:rPr>
                <w:rFonts w:ascii="Calibri" w:eastAsia="Times New Roman" w:hAnsi="Calibri" w:cs="Times New Roman"/>
                <w:color w:val="000000"/>
              </w:rPr>
            </w:pPr>
            <w:r w:rsidRPr="000470B5">
              <w:rPr>
                <w:rFonts w:ascii="Calibri" w:hAnsi="Calibri"/>
                <w:color w:val="000000"/>
              </w:rPr>
              <w:t>9</w:t>
            </w:r>
            <w:r w:rsidR="003B76EA">
              <w:rPr>
                <w:rFonts w:ascii="Calibri" w:hAnsi="Calibri"/>
                <w:color w:val="000000"/>
              </w:rPr>
              <w:t>31</w:t>
            </w:r>
          </w:p>
        </w:tc>
        <w:tc>
          <w:tcPr>
            <w:tcW w:w="936" w:type="dxa"/>
            <w:tcBorders>
              <w:top w:val="nil"/>
              <w:left w:val="nil"/>
              <w:bottom w:val="nil"/>
              <w:right w:val="nil"/>
            </w:tcBorders>
            <w:shd w:val="clear" w:color="auto" w:fill="auto"/>
            <w:noWrap/>
            <w:vAlign w:val="bottom"/>
            <w:hideMark/>
          </w:tcPr>
          <w:p w14:paraId="12C1D9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-0.028</w:t>
            </w:r>
          </w:p>
        </w:tc>
        <w:tc>
          <w:tcPr>
            <w:tcW w:w="936" w:type="dxa"/>
            <w:tcBorders>
              <w:top w:val="nil"/>
              <w:left w:val="nil"/>
              <w:bottom w:val="nil"/>
              <w:right w:val="nil"/>
            </w:tcBorders>
            <w:shd w:val="clear" w:color="000000" w:fill="F2F2F2"/>
            <w:noWrap/>
            <w:vAlign w:val="bottom"/>
            <w:hideMark/>
          </w:tcPr>
          <w:p w14:paraId="31B2677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43893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0.016</w:t>
            </w:r>
          </w:p>
        </w:tc>
        <w:tc>
          <w:tcPr>
            <w:tcW w:w="936" w:type="dxa"/>
            <w:tcBorders>
              <w:top w:val="nil"/>
              <w:left w:val="nil"/>
              <w:bottom w:val="nil"/>
              <w:right w:val="nil"/>
            </w:tcBorders>
            <w:shd w:val="clear" w:color="000000" w:fill="F2F2F2"/>
            <w:noWrap/>
            <w:vAlign w:val="bottom"/>
            <w:hideMark/>
          </w:tcPr>
          <w:p w14:paraId="298084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26ACFC6" w14:textId="7634DA50"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-0.47*</w:t>
            </w:r>
          </w:p>
        </w:tc>
        <w:tc>
          <w:tcPr>
            <w:tcW w:w="936" w:type="dxa"/>
            <w:tcBorders>
              <w:top w:val="nil"/>
              <w:left w:val="nil"/>
              <w:bottom w:val="nil"/>
              <w:right w:val="nil"/>
            </w:tcBorders>
            <w:shd w:val="clear" w:color="000000" w:fill="F2F2F2"/>
            <w:noWrap/>
            <w:vAlign w:val="bottom"/>
            <w:hideMark/>
          </w:tcPr>
          <w:p w14:paraId="16B1A6A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38528E8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232F70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5743191" w14:textId="77777777" w:rsidTr="008667F0">
        <w:trPr>
          <w:trHeight w:val="290"/>
        </w:trPr>
        <w:tc>
          <w:tcPr>
            <w:tcW w:w="1075" w:type="dxa"/>
            <w:tcBorders>
              <w:top w:val="nil"/>
              <w:left w:val="nil"/>
              <w:bottom w:val="nil"/>
              <w:right w:val="nil"/>
            </w:tcBorders>
            <w:noWrap/>
            <w:hideMark/>
          </w:tcPr>
          <w:p w14:paraId="57D7D33B"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0DCF70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6A097E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937A92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761F53F"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440A39D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758EF26" w14:textId="34A58B9C"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9DB780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39925C6" w14:textId="166297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4AE6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4878728" w14:textId="77777777" w:rsidTr="008667F0">
        <w:trPr>
          <w:trHeight w:val="290"/>
        </w:trPr>
        <w:tc>
          <w:tcPr>
            <w:tcW w:w="1075" w:type="dxa"/>
            <w:tcBorders>
              <w:top w:val="nil"/>
              <w:left w:val="nil"/>
              <w:bottom w:val="nil"/>
              <w:right w:val="nil"/>
            </w:tcBorders>
            <w:noWrap/>
            <w:hideMark/>
          </w:tcPr>
          <w:p w14:paraId="559E287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F84590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358CAB9" w14:textId="21E369B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000000" w:fill="F2F2F2"/>
            <w:noWrap/>
            <w:vAlign w:val="bottom"/>
            <w:hideMark/>
          </w:tcPr>
          <w:p w14:paraId="0065D8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E3DCFA8" w14:textId="6277D5C6" w:rsidR="00A80061" w:rsidRPr="000470B5" w:rsidRDefault="00A80061" w:rsidP="004D0C2C">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454486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306AA6F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0.043</w:t>
            </w:r>
          </w:p>
        </w:tc>
        <w:tc>
          <w:tcPr>
            <w:tcW w:w="936" w:type="dxa"/>
            <w:tcBorders>
              <w:top w:val="nil"/>
              <w:left w:val="nil"/>
              <w:bottom w:val="nil"/>
              <w:right w:val="nil"/>
            </w:tcBorders>
            <w:shd w:val="clear" w:color="000000" w:fill="F2F2F2"/>
            <w:noWrap/>
            <w:vAlign w:val="bottom"/>
            <w:hideMark/>
          </w:tcPr>
          <w:p w14:paraId="0694C5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479C74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DFA34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21203DD" w14:textId="77777777" w:rsidTr="008667F0">
        <w:trPr>
          <w:trHeight w:val="290"/>
        </w:trPr>
        <w:tc>
          <w:tcPr>
            <w:tcW w:w="1075" w:type="dxa"/>
            <w:tcBorders>
              <w:top w:val="nil"/>
              <w:left w:val="nil"/>
              <w:bottom w:val="single" w:sz="4" w:space="0" w:color="auto"/>
              <w:right w:val="nil"/>
            </w:tcBorders>
            <w:noWrap/>
            <w:hideMark/>
          </w:tcPr>
          <w:p w14:paraId="5E58AB0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0AA5E6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198627B0" w14:textId="61E7E66C" w:rsidR="00A80061" w:rsidRPr="000470B5" w:rsidRDefault="004D0C2C" w:rsidP="002C5340">
            <w:pPr>
              <w:spacing w:line="360" w:lineRule="auto"/>
              <w:jc w:val="right"/>
              <w:rPr>
                <w:rFonts w:ascii="Times New Roman" w:eastAsia="Times New Roman" w:hAnsi="Times New Roman" w:cs="Times New Roman"/>
                <w:sz w:val="20"/>
                <w:szCs w:val="20"/>
              </w:rPr>
            </w:pPr>
            <w:r>
              <w:rPr>
                <w:rFonts w:ascii="Calibri" w:hAnsi="Calibri"/>
                <w:color w:val="000000"/>
              </w:rPr>
              <w:t>0.35*</w:t>
            </w:r>
          </w:p>
        </w:tc>
        <w:tc>
          <w:tcPr>
            <w:tcW w:w="936" w:type="dxa"/>
            <w:tcBorders>
              <w:top w:val="nil"/>
              <w:left w:val="nil"/>
              <w:bottom w:val="single" w:sz="4" w:space="0" w:color="auto"/>
              <w:right w:val="nil"/>
            </w:tcBorders>
            <w:shd w:val="clear" w:color="000000" w:fill="F2F2F2"/>
            <w:noWrap/>
            <w:vAlign w:val="bottom"/>
            <w:hideMark/>
          </w:tcPr>
          <w:p w14:paraId="4AAD4BF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754882C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2F2F2"/>
            <w:noWrap/>
            <w:vAlign w:val="bottom"/>
            <w:hideMark/>
          </w:tcPr>
          <w:p w14:paraId="79CDAE4F"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2A4F88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-0.012</w:t>
            </w:r>
          </w:p>
        </w:tc>
        <w:tc>
          <w:tcPr>
            <w:tcW w:w="936" w:type="dxa"/>
            <w:tcBorders>
              <w:top w:val="nil"/>
              <w:left w:val="nil"/>
              <w:bottom w:val="single" w:sz="4" w:space="0" w:color="auto"/>
              <w:right w:val="nil"/>
            </w:tcBorders>
            <w:shd w:val="clear" w:color="000000" w:fill="F2F2F2"/>
            <w:noWrap/>
            <w:vAlign w:val="bottom"/>
            <w:hideMark/>
          </w:tcPr>
          <w:p w14:paraId="6DDEEE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1C7D96D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1911270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482B1F75" w14:textId="77777777" w:rsidR="00A80061" w:rsidRPr="000470B5" w:rsidRDefault="00A80061" w:rsidP="002C5340">
      <w:pPr>
        <w:spacing w:line="360" w:lineRule="auto"/>
      </w:pPr>
    </w:p>
    <w:p w14:paraId="3962B41B" w14:textId="2377A702" w:rsidR="00A80061" w:rsidRPr="000470B5" w:rsidRDefault="00A80061" w:rsidP="002C5340">
      <w:pPr>
        <w:spacing w:line="360" w:lineRule="auto"/>
      </w:pPr>
      <w:r w:rsidRPr="000470B5">
        <w:t xml:space="preserve">Table </w:t>
      </w:r>
      <w:r w:rsidR="006A25E2">
        <w:t>4b.</w:t>
      </w:r>
      <w:r w:rsidRPr="000470B5">
        <w:t xml:space="preserve"> Bivariate Slope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71DF77B" w14:textId="77777777" w:rsidTr="008667F0">
        <w:tc>
          <w:tcPr>
            <w:tcW w:w="1075" w:type="dxa"/>
            <w:tcBorders>
              <w:top w:val="single" w:sz="4" w:space="0" w:color="auto"/>
              <w:left w:val="nil"/>
              <w:bottom w:val="single" w:sz="4" w:space="0" w:color="auto"/>
              <w:right w:val="nil"/>
            </w:tcBorders>
          </w:tcPr>
          <w:p w14:paraId="1AA4392A"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2931D3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7788EE43"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5B296F3B"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F9D24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2A7C8C45"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79077A08" w14:textId="77777777" w:rsidTr="008667F0">
        <w:trPr>
          <w:trHeight w:val="290"/>
        </w:trPr>
        <w:tc>
          <w:tcPr>
            <w:tcW w:w="1075" w:type="dxa"/>
            <w:tcBorders>
              <w:top w:val="single" w:sz="4" w:space="0" w:color="auto"/>
              <w:left w:val="nil"/>
              <w:bottom w:val="single" w:sz="4" w:space="0" w:color="auto"/>
              <w:right w:val="nil"/>
            </w:tcBorders>
            <w:noWrap/>
            <w:hideMark/>
          </w:tcPr>
          <w:p w14:paraId="23ABD6F1"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1261AA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7CF222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05D94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11988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81EB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5DFA46D"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FB3E82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3DDF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49C3E1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6E3057B7" w14:textId="77777777" w:rsidTr="008667F0">
        <w:trPr>
          <w:trHeight w:val="290"/>
        </w:trPr>
        <w:tc>
          <w:tcPr>
            <w:tcW w:w="1075" w:type="dxa"/>
            <w:tcBorders>
              <w:top w:val="single" w:sz="4" w:space="0" w:color="auto"/>
              <w:left w:val="nil"/>
              <w:bottom w:val="nil"/>
              <w:right w:val="nil"/>
            </w:tcBorders>
            <w:noWrap/>
            <w:hideMark/>
          </w:tcPr>
          <w:p w14:paraId="2EE1782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1ACB0B5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000000" w:fill="FCE4D6"/>
            <w:noWrap/>
            <w:vAlign w:val="bottom"/>
            <w:hideMark/>
          </w:tcPr>
          <w:p w14:paraId="7A7FEC83" w14:textId="4B581E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A155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0067543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0.20</w:t>
            </w:r>
          </w:p>
        </w:tc>
        <w:tc>
          <w:tcPr>
            <w:tcW w:w="936" w:type="dxa"/>
            <w:tcBorders>
              <w:top w:val="nil"/>
              <w:left w:val="nil"/>
              <w:bottom w:val="nil"/>
              <w:right w:val="nil"/>
            </w:tcBorders>
            <w:shd w:val="clear" w:color="000000" w:fill="F2F2F2"/>
            <w:noWrap/>
            <w:vAlign w:val="bottom"/>
            <w:hideMark/>
          </w:tcPr>
          <w:p w14:paraId="17161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4598DCF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1461BF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050B307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94E5C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36F30E2" w14:textId="77777777" w:rsidTr="008667F0">
        <w:trPr>
          <w:trHeight w:val="290"/>
        </w:trPr>
        <w:tc>
          <w:tcPr>
            <w:tcW w:w="1075" w:type="dxa"/>
            <w:tcBorders>
              <w:top w:val="nil"/>
              <w:left w:val="nil"/>
              <w:bottom w:val="nil"/>
              <w:right w:val="nil"/>
            </w:tcBorders>
            <w:noWrap/>
            <w:hideMark/>
          </w:tcPr>
          <w:p w14:paraId="4FA1F48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32DB76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5BE2C423" w14:textId="0E83D0C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58B5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C88EF4E" w14:textId="5D89346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C5185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3E7513C7" w14:textId="05B48E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8483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72B48C0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36DB96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2FE45656" w14:textId="77777777" w:rsidTr="008667F0">
        <w:trPr>
          <w:trHeight w:val="290"/>
        </w:trPr>
        <w:tc>
          <w:tcPr>
            <w:tcW w:w="1075" w:type="dxa"/>
            <w:tcBorders>
              <w:top w:val="nil"/>
              <w:left w:val="nil"/>
              <w:bottom w:val="nil"/>
              <w:right w:val="nil"/>
            </w:tcBorders>
            <w:shd w:val="clear" w:color="auto" w:fill="auto"/>
            <w:noWrap/>
            <w:hideMark/>
          </w:tcPr>
          <w:p w14:paraId="0BB3475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77C484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490FE607" w14:textId="71ED0F8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1F8643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3128C136" w14:textId="73AC91C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88EF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7567C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BFB81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A9C346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59212B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DF9C4B1" w14:textId="77777777" w:rsidTr="008667F0">
        <w:trPr>
          <w:trHeight w:val="290"/>
        </w:trPr>
        <w:tc>
          <w:tcPr>
            <w:tcW w:w="1075" w:type="dxa"/>
            <w:tcBorders>
              <w:top w:val="nil"/>
              <w:left w:val="nil"/>
              <w:bottom w:val="nil"/>
              <w:right w:val="nil"/>
            </w:tcBorders>
            <w:shd w:val="clear" w:color="auto" w:fill="auto"/>
            <w:noWrap/>
            <w:hideMark/>
          </w:tcPr>
          <w:p w14:paraId="65D0FE0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1DAD414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1AAD53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659C2E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C978D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D1204CD"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74EE35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873992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5C666BF" w14:textId="5F5E87B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37608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r>
      <w:tr w:rsidR="00A80061" w:rsidRPr="000470B5" w14:paraId="0DA8EAD7" w14:textId="77777777" w:rsidTr="008667F0">
        <w:trPr>
          <w:trHeight w:val="290"/>
        </w:trPr>
        <w:tc>
          <w:tcPr>
            <w:tcW w:w="1075" w:type="dxa"/>
            <w:tcBorders>
              <w:top w:val="nil"/>
              <w:left w:val="nil"/>
              <w:bottom w:val="nil"/>
              <w:right w:val="nil"/>
            </w:tcBorders>
            <w:shd w:val="clear" w:color="auto" w:fill="auto"/>
            <w:noWrap/>
            <w:hideMark/>
          </w:tcPr>
          <w:p w14:paraId="41FB7F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68611D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70C5EEE0" w14:textId="2E7A62F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46A09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22EDE7B9" w14:textId="3E62A118"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DF73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66C759E" w14:textId="7ACF3F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9E91F2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2F5D764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8EA05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310D3A8" w14:textId="77777777" w:rsidTr="008667F0">
        <w:trPr>
          <w:trHeight w:val="290"/>
        </w:trPr>
        <w:tc>
          <w:tcPr>
            <w:tcW w:w="1075" w:type="dxa"/>
            <w:tcBorders>
              <w:top w:val="nil"/>
              <w:left w:val="nil"/>
              <w:bottom w:val="nil"/>
              <w:right w:val="nil"/>
            </w:tcBorders>
            <w:shd w:val="clear" w:color="auto" w:fill="auto"/>
            <w:noWrap/>
            <w:hideMark/>
          </w:tcPr>
          <w:p w14:paraId="2446026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CD75ADA" w14:textId="31A291D8" w:rsidR="00A80061" w:rsidRPr="000470B5" w:rsidRDefault="00A80061" w:rsidP="003B76EA">
            <w:pPr>
              <w:spacing w:line="360" w:lineRule="auto"/>
              <w:jc w:val="right"/>
              <w:rPr>
                <w:rFonts w:ascii="Calibri" w:eastAsia="Times New Roman" w:hAnsi="Calibri" w:cs="Times New Roman"/>
                <w:color w:val="000000"/>
              </w:rPr>
            </w:pPr>
            <w:r w:rsidRPr="000470B5">
              <w:rPr>
                <w:rFonts w:ascii="Calibri" w:hAnsi="Calibri"/>
                <w:color w:val="000000"/>
              </w:rPr>
              <w:t>3</w:t>
            </w:r>
            <w:r w:rsidR="003B76EA">
              <w:rPr>
                <w:rFonts w:ascii="Calibri" w:hAnsi="Calibri"/>
                <w:color w:val="000000"/>
              </w:rPr>
              <w:t>09</w:t>
            </w:r>
          </w:p>
        </w:tc>
        <w:tc>
          <w:tcPr>
            <w:tcW w:w="936" w:type="dxa"/>
            <w:tcBorders>
              <w:top w:val="nil"/>
              <w:left w:val="nil"/>
              <w:bottom w:val="nil"/>
              <w:right w:val="nil"/>
            </w:tcBorders>
            <w:shd w:val="clear" w:color="000000" w:fill="FCE4D6"/>
            <w:noWrap/>
            <w:vAlign w:val="bottom"/>
            <w:hideMark/>
          </w:tcPr>
          <w:p w14:paraId="5CC51577" w14:textId="2833C0B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FD55F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07CC18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3BE4F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5AA1F6BC" w14:textId="7BC4DD8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2836E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72972E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C2ADA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52D3B0F7" w14:textId="77777777" w:rsidTr="008667F0">
        <w:trPr>
          <w:trHeight w:val="290"/>
        </w:trPr>
        <w:tc>
          <w:tcPr>
            <w:tcW w:w="1075" w:type="dxa"/>
            <w:tcBorders>
              <w:top w:val="nil"/>
              <w:left w:val="nil"/>
              <w:bottom w:val="nil"/>
              <w:right w:val="nil"/>
            </w:tcBorders>
            <w:shd w:val="clear" w:color="auto" w:fill="auto"/>
            <w:noWrap/>
            <w:hideMark/>
          </w:tcPr>
          <w:p w14:paraId="7794B729"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1F4385A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7C6AFE8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B471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8802072"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697900"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753C8B2" w14:textId="4A72985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4472A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931C3A6" w14:textId="488A88F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2B8D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AC188DE" w14:textId="77777777" w:rsidTr="008667F0">
        <w:trPr>
          <w:trHeight w:val="290"/>
        </w:trPr>
        <w:tc>
          <w:tcPr>
            <w:tcW w:w="1075" w:type="dxa"/>
            <w:tcBorders>
              <w:top w:val="nil"/>
              <w:left w:val="nil"/>
              <w:bottom w:val="nil"/>
              <w:right w:val="nil"/>
            </w:tcBorders>
            <w:shd w:val="clear" w:color="auto" w:fill="auto"/>
            <w:noWrap/>
            <w:hideMark/>
          </w:tcPr>
          <w:p w14:paraId="1E38E7B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81E5E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101F1A5A" w14:textId="64746F7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442A6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5BEF7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D8EB38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3689B169" w14:textId="294C4DC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B67D68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399E84B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15526E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58485BD" w14:textId="77777777" w:rsidTr="008667F0">
        <w:trPr>
          <w:trHeight w:val="290"/>
        </w:trPr>
        <w:tc>
          <w:tcPr>
            <w:tcW w:w="1075" w:type="dxa"/>
            <w:tcBorders>
              <w:top w:val="nil"/>
              <w:left w:val="nil"/>
              <w:bottom w:val="single" w:sz="4" w:space="0" w:color="auto"/>
              <w:right w:val="nil"/>
            </w:tcBorders>
            <w:noWrap/>
            <w:hideMark/>
          </w:tcPr>
          <w:p w14:paraId="3DAC5B2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32C5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000000" w:fill="FCE4D6"/>
            <w:noWrap/>
            <w:vAlign w:val="bottom"/>
            <w:hideMark/>
          </w:tcPr>
          <w:p w14:paraId="6EDC5936" w14:textId="61E5ED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16576ED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CE4D6"/>
            <w:noWrap/>
            <w:vAlign w:val="bottom"/>
            <w:hideMark/>
          </w:tcPr>
          <w:p w14:paraId="3344229F" w14:textId="68CAE8F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0.67</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7F0F28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CE4D6"/>
            <w:noWrap/>
            <w:vAlign w:val="bottom"/>
            <w:hideMark/>
          </w:tcPr>
          <w:p w14:paraId="5195B4F5" w14:textId="6F4FA56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774BFB82"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8FCA8A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4FDE12D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180B64C7" w14:textId="77777777" w:rsidR="00A80061" w:rsidRPr="000470B5" w:rsidRDefault="00A80061" w:rsidP="002C5340">
      <w:pPr>
        <w:spacing w:line="360" w:lineRule="auto"/>
      </w:pPr>
    </w:p>
    <w:p w14:paraId="0825D3DA" w14:textId="77777777" w:rsidR="00A80061" w:rsidRPr="000470B5" w:rsidRDefault="00A80061" w:rsidP="002C5340">
      <w:pPr>
        <w:spacing w:line="360" w:lineRule="auto"/>
      </w:pPr>
      <w:r w:rsidRPr="000470B5">
        <w:br w:type="page"/>
      </w:r>
    </w:p>
    <w:p w14:paraId="2E3D1675" w14:textId="2BB741F0" w:rsidR="00A80061" w:rsidRPr="000470B5" w:rsidRDefault="00A80061" w:rsidP="002C5340">
      <w:pPr>
        <w:spacing w:line="360" w:lineRule="auto"/>
      </w:pPr>
      <w:r w:rsidRPr="000470B5">
        <w:lastRenderedPageBreak/>
        <w:t xml:space="preserve">Table </w:t>
      </w:r>
      <w:r w:rsidR="006A25E2">
        <w:t>5a.</w:t>
      </w:r>
      <w:r w:rsidRPr="000470B5">
        <w:t xml:space="preserve"> Bivariate Residual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1009DEAA" w14:textId="77777777" w:rsidTr="008667F0">
        <w:tc>
          <w:tcPr>
            <w:tcW w:w="1075" w:type="dxa"/>
            <w:tcBorders>
              <w:top w:val="single" w:sz="4" w:space="0" w:color="auto"/>
              <w:left w:val="nil"/>
              <w:bottom w:val="single" w:sz="4" w:space="0" w:color="auto"/>
              <w:right w:val="nil"/>
            </w:tcBorders>
          </w:tcPr>
          <w:p w14:paraId="78934C2F" w14:textId="0BE81DBF"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5DEA4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0956E57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5AD76A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AD7A2C"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C34C8D7"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0EEC5800" w14:textId="77777777" w:rsidTr="008667F0">
        <w:trPr>
          <w:trHeight w:val="290"/>
        </w:trPr>
        <w:tc>
          <w:tcPr>
            <w:tcW w:w="1075" w:type="dxa"/>
            <w:tcBorders>
              <w:top w:val="single" w:sz="4" w:space="0" w:color="auto"/>
              <w:left w:val="nil"/>
              <w:bottom w:val="single" w:sz="4" w:space="0" w:color="auto"/>
              <w:right w:val="nil"/>
            </w:tcBorders>
            <w:noWrap/>
            <w:hideMark/>
          </w:tcPr>
          <w:p w14:paraId="65AFCB4A"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2416C42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870DA9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C7E064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C3B9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4B2DF7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D33D8B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90E6B8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940F67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C3BD87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3C43B00" w14:textId="77777777" w:rsidTr="008667F0">
        <w:trPr>
          <w:trHeight w:val="290"/>
        </w:trPr>
        <w:tc>
          <w:tcPr>
            <w:tcW w:w="1075" w:type="dxa"/>
            <w:tcBorders>
              <w:top w:val="single" w:sz="4" w:space="0" w:color="auto"/>
              <w:left w:val="nil"/>
              <w:bottom w:val="nil"/>
              <w:right w:val="nil"/>
            </w:tcBorders>
            <w:noWrap/>
            <w:hideMark/>
          </w:tcPr>
          <w:p w14:paraId="1BF8BAC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0219E9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14CEA3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565DCE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67C202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18E99DD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555A06A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79BEB0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38EAAE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33F704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9A1518C" w14:textId="77777777" w:rsidTr="008667F0">
        <w:trPr>
          <w:trHeight w:val="290"/>
        </w:trPr>
        <w:tc>
          <w:tcPr>
            <w:tcW w:w="1075" w:type="dxa"/>
            <w:tcBorders>
              <w:top w:val="nil"/>
              <w:left w:val="nil"/>
              <w:bottom w:val="nil"/>
              <w:right w:val="nil"/>
            </w:tcBorders>
            <w:noWrap/>
            <w:hideMark/>
          </w:tcPr>
          <w:p w14:paraId="3A18409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4F730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auto" w:fill="auto"/>
            <w:noWrap/>
            <w:vAlign w:val="bottom"/>
            <w:hideMark/>
          </w:tcPr>
          <w:p w14:paraId="09D3F8B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3F9297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8B9BC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88688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C2944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362C32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89D1DBF"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8B1B41"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308FDCA" w14:textId="77777777" w:rsidTr="008667F0">
        <w:trPr>
          <w:trHeight w:val="290"/>
        </w:trPr>
        <w:tc>
          <w:tcPr>
            <w:tcW w:w="1075" w:type="dxa"/>
            <w:tcBorders>
              <w:top w:val="nil"/>
              <w:left w:val="nil"/>
              <w:bottom w:val="nil"/>
              <w:right w:val="nil"/>
            </w:tcBorders>
            <w:noWrap/>
            <w:hideMark/>
          </w:tcPr>
          <w:p w14:paraId="1CC245E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64003A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77CF734A" w14:textId="18276C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C86E7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E6A138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2F2F2"/>
            <w:noWrap/>
            <w:vAlign w:val="bottom"/>
            <w:hideMark/>
          </w:tcPr>
          <w:p w14:paraId="167ADE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2B8CB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65A0B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77EB2E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2A15A10"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B1D397" w14:textId="77777777" w:rsidTr="008667F0">
        <w:trPr>
          <w:trHeight w:val="290"/>
        </w:trPr>
        <w:tc>
          <w:tcPr>
            <w:tcW w:w="1075" w:type="dxa"/>
            <w:tcBorders>
              <w:top w:val="nil"/>
              <w:left w:val="nil"/>
              <w:bottom w:val="nil"/>
              <w:right w:val="nil"/>
            </w:tcBorders>
            <w:noWrap/>
            <w:hideMark/>
          </w:tcPr>
          <w:p w14:paraId="6AFD106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096A964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59142CC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606F2A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399115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23B3AD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54DADE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014BE8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6DCF0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7506C4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0D101648" w14:textId="77777777" w:rsidTr="008667F0">
        <w:trPr>
          <w:trHeight w:val="290"/>
        </w:trPr>
        <w:tc>
          <w:tcPr>
            <w:tcW w:w="1075" w:type="dxa"/>
            <w:tcBorders>
              <w:top w:val="nil"/>
              <w:left w:val="nil"/>
              <w:bottom w:val="nil"/>
              <w:right w:val="nil"/>
            </w:tcBorders>
            <w:noWrap/>
            <w:hideMark/>
          </w:tcPr>
          <w:p w14:paraId="040F1AC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2840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auto" w:fill="auto"/>
            <w:noWrap/>
            <w:vAlign w:val="bottom"/>
            <w:hideMark/>
          </w:tcPr>
          <w:p w14:paraId="2E165D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B1521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64B0091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058D36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AB2E4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3BF1BA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437C8FF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ABFCD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E99B6FC" w14:textId="77777777" w:rsidTr="008667F0">
        <w:trPr>
          <w:trHeight w:val="290"/>
        </w:trPr>
        <w:tc>
          <w:tcPr>
            <w:tcW w:w="1075" w:type="dxa"/>
            <w:tcBorders>
              <w:top w:val="nil"/>
              <w:left w:val="nil"/>
              <w:bottom w:val="nil"/>
              <w:right w:val="nil"/>
            </w:tcBorders>
            <w:noWrap/>
            <w:hideMark/>
          </w:tcPr>
          <w:p w14:paraId="3D338EE4"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7DFD8648" w14:textId="15BE5CFD" w:rsidR="00A80061" w:rsidRPr="000470B5" w:rsidRDefault="00A80061" w:rsidP="003B76EA">
            <w:pPr>
              <w:spacing w:line="360" w:lineRule="auto"/>
              <w:jc w:val="right"/>
              <w:rPr>
                <w:rFonts w:ascii="Calibri" w:eastAsia="Times New Roman" w:hAnsi="Calibri" w:cs="Times New Roman"/>
                <w:color w:val="000000"/>
              </w:rPr>
            </w:pPr>
            <w:r w:rsidRPr="000470B5">
              <w:rPr>
                <w:rFonts w:ascii="Calibri" w:hAnsi="Calibri"/>
                <w:color w:val="000000"/>
              </w:rPr>
              <w:t>9</w:t>
            </w:r>
            <w:r w:rsidR="003B76EA">
              <w:rPr>
                <w:rFonts w:ascii="Calibri" w:hAnsi="Calibri"/>
                <w:color w:val="000000"/>
              </w:rPr>
              <w:t>31</w:t>
            </w:r>
          </w:p>
        </w:tc>
        <w:tc>
          <w:tcPr>
            <w:tcW w:w="936" w:type="dxa"/>
            <w:tcBorders>
              <w:top w:val="nil"/>
              <w:left w:val="nil"/>
              <w:bottom w:val="nil"/>
              <w:right w:val="nil"/>
            </w:tcBorders>
            <w:shd w:val="clear" w:color="auto" w:fill="auto"/>
            <w:noWrap/>
            <w:vAlign w:val="bottom"/>
            <w:hideMark/>
          </w:tcPr>
          <w:p w14:paraId="021586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EE7BA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AD8618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0A227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757BB7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BBF94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FA19B6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5D3EF8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FB22924" w14:textId="77777777" w:rsidTr="008667F0">
        <w:trPr>
          <w:trHeight w:val="290"/>
        </w:trPr>
        <w:tc>
          <w:tcPr>
            <w:tcW w:w="1075" w:type="dxa"/>
            <w:tcBorders>
              <w:top w:val="nil"/>
              <w:left w:val="nil"/>
              <w:bottom w:val="nil"/>
              <w:right w:val="nil"/>
            </w:tcBorders>
            <w:noWrap/>
            <w:hideMark/>
          </w:tcPr>
          <w:p w14:paraId="7A0DB550"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7AF1C11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278A438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E4DBC0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7344466"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B30B25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361FF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35757D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75032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5ABC2A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2D5E312F" w14:textId="77777777" w:rsidTr="008667F0">
        <w:trPr>
          <w:trHeight w:val="290"/>
        </w:trPr>
        <w:tc>
          <w:tcPr>
            <w:tcW w:w="1075" w:type="dxa"/>
            <w:tcBorders>
              <w:top w:val="nil"/>
              <w:left w:val="nil"/>
              <w:bottom w:val="nil"/>
              <w:right w:val="nil"/>
            </w:tcBorders>
            <w:noWrap/>
            <w:hideMark/>
          </w:tcPr>
          <w:p w14:paraId="70E157D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FF3C6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auto" w:fill="auto"/>
            <w:noWrap/>
            <w:vAlign w:val="bottom"/>
            <w:hideMark/>
          </w:tcPr>
          <w:p w14:paraId="160FE5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7AEB83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8239B2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490438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1E55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7196D3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57EC57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B6A702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C9E8DE4" w14:textId="77777777" w:rsidTr="008667F0">
        <w:trPr>
          <w:trHeight w:val="290"/>
        </w:trPr>
        <w:tc>
          <w:tcPr>
            <w:tcW w:w="1075" w:type="dxa"/>
            <w:tcBorders>
              <w:top w:val="nil"/>
              <w:left w:val="nil"/>
              <w:bottom w:val="single" w:sz="4" w:space="0" w:color="auto"/>
              <w:right w:val="nil"/>
            </w:tcBorders>
            <w:noWrap/>
            <w:hideMark/>
          </w:tcPr>
          <w:p w14:paraId="1191B2D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D85AE2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auto" w:fill="auto"/>
            <w:noWrap/>
            <w:vAlign w:val="bottom"/>
            <w:hideMark/>
          </w:tcPr>
          <w:p w14:paraId="2C75F6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2F2F2"/>
            <w:noWrap/>
            <w:vAlign w:val="bottom"/>
            <w:hideMark/>
          </w:tcPr>
          <w:p w14:paraId="4476479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08A5CD2B" w14:textId="3B7AF41F"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0.15</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BBCA58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F2689F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w:t>
            </w:r>
          </w:p>
        </w:tc>
        <w:tc>
          <w:tcPr>
            <w:tcW w:w="936" w:type="dxa"/>
            <w:tcBorders>
              <w:top w:val="nil"/>
              <w:left w:val="nil"/>
              <w:bottom w:val="single" w:sz="4" w:space="0" w:color="auto"/>
              <w:right w:val="nil"/>
            </w:tcBorders>
            <w:shd w:val="clear" w:color="000000" w:fill="F2F2F2"/>
            <w:noWrap/>
            <w:vAlign w:val="bottom"/>
            <w:hideMark/>
          </w:tcPr>
          <w:p w14:paraId="348716A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D7DDE2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20C0B9A4"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B617FB" w14:textId="77777777" w:rsidR="00A80061" w:rsidRPr="000470B5" w:rsidRDefault="00A80061" w:rsidP="002C5340">
      <w:pPr>
        <w:spacing w:line="360" w:lineRule="auto"/>
      </w:pPr>
    </w:p>
    <w:p w14:paraId="29C2BBD8" w14:textId="380E787E" w:rsidR="00A80061" w:rsidRPr="000470B5" w:rsidRDefault="00A80061" w:rsidP="002C5340">
      <w:pPr>
        <w:spacing w:line="360" w:lineRule="auto"/>
      </w:pPr>
      <w:r w:rsidRPr="000470B5">
        <w:t xml:space="preserve">Table </w:t>
      </w:r>
      <w:r w:rsidR="006A25E2">
        <w:t>5b.</w:t>
      </w:r>
      <w:r w:rsidRPr="000470B5">
        <w:t xml:space="preserve"> Bivariate Residual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2E1BA8E" w14:textId="77777777" w:rsidTr="008667F0">
        <w:tc>
          <w:tcPr>
            <w:tcW w:w="1075" w:type="dxa"/>
            <w:tcBorders>
              <w:top w:val="single" w:sz="4" w:space="0" w:color="auto"/>
              <w:left w:val="nil"/>
              <w:bottom w:val="single" w:sz="4" w:space="0" w:color="auto"/>
              <w:right w:val="nil"/>
            </w:tcBorders>
          </w:tcPr>
          <w:p w14:paraId="2EAD282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3E971F3"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DC549B2"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4A92A60"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28CB7054"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1FA11CFC"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C5846C5" w14:textId="77777777" w:rsidTr="008667F0">
        <w:trPr>
          <w:trHeight w:val="290"/>
        </w:trPr>
        <w:tc>
          <w:tcPr>
            <w:tcW w:w="1075" w:type="dxa"/>
            <w:tcBorders>
              <w:top w:val="single" w:sz="4" w:space="0" w:color="auto"/>
              <w:left w:val="nil"/>
              <w:bottom w:val="single" w:sz="4" w:space="0" w:color="auto"/>
              <w:right w:val="nil"/>
            </w:tcBorders>
            <w:noWrap/>
            <w:hideMark/>
          </w:tcPr>
          <w:p w14:paraId="28BE863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030DC4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5D7E916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C72C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BEB56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E66B29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4DDC70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B2973F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053BB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74565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7935CAB7" w14:textId="77777777" w:rsidTr="008667F0">
        <w:trPr>
          <w:trHeight w:val="290"/>
        </w:trPr>
        <w:tc>
          <w:tcPr>
            <w:tcW w:w="1075" w:type="dxa"/>
            <w:tcBorders>
              <w:top w:val="single" w:sz="4" w:space="0" w:color="auto"/>
              <w:left w:val="nil"/>
              <w:bottom w:val="nil"/>
              <w:right w:val="nil"/>
            </w:tcBorders>
            <w:noWrap/>
            <w:hideMark/>
          </w:tcPr>
          <w:p w14:paraId="119FF4B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07CFC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15F1C4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76FDF9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0849855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078CB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3BE8A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6794BF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085F6B1"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E55B60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E8165B2" w14:textId="77777777" w:rsidTr="008667F0">
        <w:trPr>
          <w:trHeight w:val="290"/>
        </w:trPr>
        <w:tc>
          <w:tcPr>
            <w:tcW w:w="1075" w:type="dxa"/>
            <w:tcBorders>
              <w:top w:val="nil"/>
              <w:left w:val="nil"/>
              <w:bottom w:val="nil"/>
              <w:right w:val="nil"/>
            </w:tcBorders>
            <w:noWrap/>
            <w:hideMark/>
          </w:tcPr>
          <w:p w14:paraId="1FAEBEF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0DE03C7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6E7D0A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4DF99C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7BEF19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1EACA5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606573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F1A190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173E3F0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A043566"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AFA696E" w14:textId="77777777" w:rsidTr="008667F0">
        <w:trPr>
          <w:trHeight w:val="290"/>
        </w:trPr>
        <w:tc>
          <w:tcPr>
            <w:tcW w:w="1075" w:type="dxa"/>
            <w:tcBorders>
              <w:top w:val="nil"/>
              <w:left w:val="nil"/>
              <w:bottom w:val="nil"/>
              <w:right w:val="nil"/>
            </w:tcBorders>
            <w:shd w:val="clear" w:color="auto" w:fill="auto"/>
            <w:noWrap/>
            <w:hideMark/>
          </w:tcPr>
          <w:p w14:paraId="652716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7A0FA0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auto" w:fill="auto"/>
            <w:noWrap/>
            <w:vAlign w:val="bottom"/>
            <w:hideMark/>
          </w:tcPr>
          <w:p w14:paraId="65A59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5C308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4BDE1C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338ADD5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159406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08093A7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514A8C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49C4B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2C63BAE" w14:textId="77777777" w:rsidTr="008667F0">
        <w:trPr>
          <w:trHeight w:val="290"/>
        </w:trPr>
        <w:tc>
          <w:tcPr>
            <w:tcW w:w="1075" w:type="dxa"/>
            <w:tcBorders>
              <w:top w:val="nil"/>
              <w:left w:val="nil"/>
              <w:bottom w:val="nil"/>
              <w:right w:val="nil"/>
            </w:tcBorders>
            <w:shd w:val="clear" w:color="auto" w:fill="auto"/>
            <w:noWrap/>
            <w:hideMark/>
          </w:tcPr>
          <w:p w14:paraId="53AB8F4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77A398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A2B3CFB"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7CF511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767768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573B5E0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B9320E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66279D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AE8F5DD" w14:textId="0E77D3AE"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62CE1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47FC0E50" w14:textId="77777777" w:rsidTr="008667F0">
        <w:trPr>
          <w:trHeight w:val="290"/>
        </w:trPr>
        <w:tc>
          <w:tcPr>
            <w:tcW w:w="1075" w:type="dxa"/>
            <w:tcBorders>
              <w:top w:val="nil"/>
              <w:left w:val="nil"/>
              <w:bottom w:val="nil"/>
              <w:right w:val="nil"/>
            </w:tcBorders>
            <w:shd w:val="clear" w:color="auto" w:fill="auto"/>
            <w:noWrap/>
            <w:hideMark/>
          </w:tcPr>
          <w:p w14:paraId="19EC69FD"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DAAD85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auto"/>
            <w:noWrap/>
            <w:vAlign w:val="bottom"/>
            <w:hideMark/>
          </w:tcPr>
          <w:p w14:paraId="3E3A5BB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FDE759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4512AF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68E955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5A873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0F9F61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05F96F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308F74"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DB80000" w14:textId="77777777" w:rsidTr="008667F0">
        <w:trPr>
          <w:trHeight w:val="290"/>
        </w:trPr>
        <w:tc>
          <w:tcPr>
            <w:tcW w:w="1075" w:type="dxa"/>
            <w:tcBorders>
              <w:top w:val="nil"/>
              <w:left w:val="nil"/>
              <w:bottom w:val="nil"/>
              <w:right w:val="nil"/>
            </w:tcBorders>
            <w:shd w:val="clear" w:color="auto" w:fill="auto"/>
            <w:noWrap/>
            <w:hideMark/>
          </w:tcPr>
          <w:p w14:paraId="2BBDDD3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DDD669F" w14:textId="3344780B" w:rsidR="00A80061" w:rsidRPr="000470B5" w:rsidRDefault="00A80061" w:rsidP="003B76EA">
            <w:pPr>
              <w:spacing w:line="360" w:lineRule="auto"/>
              <w:jc w:val="right"/>
              <w:rPr>
                <w:rFonts w:ascii="Calibri" w:eastAsia="Times New Roman" w:hAnsi="Calibri" w:cs="Times New Roman"/>
                <w:color w:val="000000"/>
              </w:rPr>
            </w:pPr>
            <w:r w:rsidRPr="000470B5">
              <w:rPr>
                <w:rFonts w:ascii="Calibri" w:hAnsi="Calibri"/>
                <w:color w:val="000000"/>
              </w:rPr>
              <w:t>3</w:t>
            </w:r>
            <w:r w:rsidR="003B76EA">
              <w:rPr>
                <w:rFonts w:ascii="Calibri" w:hAnsi="Calibri"/>
                <w:color w:val="000000"/>
              </w:rPr>
              <w:t>09</w:t>
            </w:r>
          </w:p>
        </w:tc>
        <w:tc>
          <w:tcPr>
            <w:tcW w:w="936" w:type="dxa"/>
            <w:tcBorders>
              <w:top w:val="nil"/>
              <w:left w:val="nil"/>
              <w:bottom w:val="nil"/>
              <w:right w:val="nil"/>
            </w:tcBorders>
            <w:shd w:val="clear" w:color="auto" w:fill="auto"/>
            <w:noWrap/>
            <w:vAlign w:val="bottom"/>
            <w:hideMark/>
          </w:tcPr>
          <w:p w14:paraId="21B6A61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70ED9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FC3D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66AF4B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DF2BA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0.00</w:t>
            </w:r>
          </w:p>
        </w:tc>
        <w:tc>
          <w:tcPr>
            <w:tcW w:w="936" w:type="dxa"/>
            <w:tcBorders>
              <w:top w:val="nil"/>
              <w:left w:val="nil"/>
              <w:bottom w:val="nil"/>
              <w:right w:val="nil"/>
            </w:tcBorders>
            <w:shd w:val="clear" w:color="000000" w:fill="F2F2F2"/>
            <w:noWrap/>
            <w:vAlign w:val="bottom"/>
            <w:hideMark/>
          </w:tcPr>
          <w:p w14:paraId="13E08C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86FAE7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F83C8B7"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87E1806" w14:textId="77777777" w:rsidTr="008667F0">
        <w:trPr>
          <w:trHeight w:val="290"/>
        </w:trPr>
        <w:tc>
          <w:tcPr>
            <w:tcW w:w="1075" w:type="dxa"/>
            <w:tcBorders>
              <w:top w:val="nil"/>
              <w:left w:val="nil"/>
              <w:bottom w:val="nil"/>
              <w:right w:val="nil"/>
            </w:tcBorders>
            <w:shd w:val="clear" w:color="auto" w:fill="auto"/>
            <w:noWrap/>
            <w:hideMark/>
          </w:tcPr>
          <w:p w14:paraId="76E4F2F0"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4848D3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2CE4E32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3EA48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DEFE6BB"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77362E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0A649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658F1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D29A31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71619AD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66F737E1" w14:textId="77777777" w:rsidTr="008667F0">
        <w:trPr>
          <w:trHeight w:val="290"/>
        </w:trPr>
        <w:tc>
          <w:tcPr>
            <w:tcW w:w="1075" w:type="dxa"/>
            <w:tcBorders>
              <w:top w:val="nil"/>
              <w:left w:val="nil"/>
              <w:bottom w:val="nil"/>
              <w:right w:val="nil"/>
            </w:tcBorders>
            <w:shd w:val="clear" w:color="auto" w:fill="auto"/>
            <w:noWrap/>
            <w:hideMark/>
          </w:tcPr>
          <w:p w14:paraId="286C8A0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66F70A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auto"/>
            <w:noWrap/>
            <w:vAlign w:val="bottom"/>
            <w:hideMark/>
          </w:tcPr>
          <w:p w14:paraId="2E58BF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B9AC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71636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2A2F77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9FBF5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p>
        </w:tc>
        <w:tc>
          <w:tcPr>
            <w:tcW w:w="936" w:type="dxa"/>
            <w:tcBorders>
              <w:top w:val="nil"/>
              <w:left w:val="nil"/>
              <w:bottom w:val="nil"/>
              <w:right w:val="nil"/>
            </w:tcBorders>
            <w:shd w:val="clear" w:color="000000" w:fill="F2F2F2"/>
            <w:noWrap/>
            <w:vAlign w:val="bottom"/>
            <w:hideMark/>
          </w:tcPr>
          <w:p w14:paraId="52176E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67E7BAF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FFCF95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3669845A" w14:textId="77777777" w:rsidTr="008667F0">
        <w:trPr>
          <w:trHeight w:val="290"/>
        </w:trPr>
        <w:tc>
          <w:tcPr>
            <w:tcW w:w="1075" w:type="dxa"/>
            <w:tcBorders>
              <w:top w:val="nil"/>
              <w:left w:val="nil"/>
              <w:bottom w:val="single" w:sz="4" w:space="0" w:color="auto"/>
              <w:right w:val="nil"/>
            </w:tcBorders>
            <w:noWrap/>
            <w:hideMark/>
          </w:tcPr>
          <w:p w14:paraId="35279D7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4BCF9E5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76FA427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2F2F2"/>
            <w:noWrap/>
            <w:vAlign w:val="bottom"/>
            <w:hideMark/>
          </w:tcPr>
          <w:p w14:paraId="79D5181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F0AE99F" w14:textId="76F41FE0"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60B177E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13522F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0.00</w:t>
            </w:r>
          </w:p>
        </w:tc>
        <w:tc>
          <w:tcPr>
            <w:tcW w:w="936" w:type="dxa"/>
            <w:tcBorders>
              <w:top w:val="nil"/>
              <w:left w:val="nil"/>
              <w:bottom w:val="single" w:sz="4" w:space="0" w:color="auto"/>
              <w:right w:val="nil"/>
            </w:tcBorders>
            <w:shd w:val="clear" w:color="000000" w:fill="F2F2F2"/>
            <w:noWrap/>
            <w:vAlign w:val="bottom"/>
            <w:hideMark/>
          </w:tcPr>
          <w:p w14:paraId="52ECF73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67D4977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61C3FA63"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07491D" w14:textId="77777777" w:rsidR="00A80061" w:rsidRPr="000470B5" w:rsidRDefault="00A80061" w:rsidP="002C5340">
      <w:pPr>
        <w:spacing w:line="360" w:lineRule="auto"/>
      </w:pPr>
    </w:p>
    <w:p w14:paraId="73EAC702" w14:textId="77777777" w:rsidR="00DD2EA1" w:rsidRDefault="00DD2EA1" w:rsidP="002C5340">
      <w:pPr>
        <w:spacing w:line="480" w:lineRule="auto"/>
      </w:pPr>
    </w:p>
    <w:sectPr w:rsidR="00DD2E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Piccinin" w:date="2015-10-28T22:41:00Z" w:initials="AP">
    <w:p w14:paraId="6AC99FC3" w14:textId="5FFEA94F" w:rsidR="00293963" w:rsidRDefault="00293963">
      <w:pPr>
        <w:pStyle w:val="CommentText"/>
      </w:pPr>
      <w:r>
        <w:rPr>
          <w:rStyle w:val="CommentReference"/>
        </w:rPr>
        <w:annotationRef/>
      </w:r>
      <w:r>
        <w:t>Up to 10 – please feel free to suggest more</w:t>
      </w:r>
    </w:p>
  </w:comment>
  <w:comment w:id="3" w:author="Andrea Piccinin" w:date="2015-10-28T21:47:00Z" w:initials="AP">
    <w:p w14:paraId="0CAA290F" w14:textId="15DCE207" w:rsidR="00293963" w:rsidRDefault="00293963">
      <w:pPr>
        <w:pStyle w:val="CommentText"/>
      </w:pPr>
      <w:r>
        <w:rPr>
          <w:rStyle w:val="CommentReference"/>
        </w:rPr>
        <w:annotationRef/>
      </w:r>
      <w:r>
        <w:t>Chenkai suggested moving some of this to the Discussion, an idea I like, but have not yet implemented.</w:t>
      </w:r>
    </w:p>
  </w:comment>
  <w:comment w:id="4" w:author="Annie Robitaille" w:date="2015-10-29T22:35:00Z" w:initials="AR">
    <w:p w14:paraId="75BC3B07" w14:textId="0085E04A" w:rsidR="00293963" w:rsidRDefault="00293963">
      <w:pPr>
        <w:pStyle w:val="CommentText"/>
      </w:pPr>
      <w:r>
        <w:rPr>
          <w:rStyle w:val="CommentReference"/>
        </w:rPr>
        <w:annotationRef/>
      </w:r>
      <w:r>
        <w:t xml:space="preserve">My only concern is that the rest of the intro are very general statements. I am ok either way. </w:t>
      </w:r>
    </w:p>
  </w:comment>
  <w:comment w:id="5" w:author="Andrea Piccinin" w:date="2015-10-28T22:40:00Z" w:initials="AP">
    <w:p w14:paraId="52CF8B22" w14:textId="4A52C2CA" w:rsidR="00293963" w:rsidRDefault="00293963">
      <w:pPr>
        <w:pStyle w:val="CommentText"/>
      </w:pPr>
      <w:r>
        <w:rPr>
          <w:rStyle w:val="CommentReference"/>
        </w:rPr>
        <w:annotationRef/>
      </w:r>
      <w:r>
        <w:t>Ref for more detail re ILSE?</w:t>
      </w:r>
    </w:p>
  </w:comment>
  <w:comment w:id="7" w:author="Andrea Piccinin" w:date="2015-10-28T22:03:00Z" w:initials="AP">
    <w:p w14:paraId="4A615081" w14:textId="20A28481" w:rsidR="00293963" w:rsidRDefault="00293963">
      <w:pPr>
        <w:pStyle w:val="CommentText"/>
      </w:pPr>
      <w:r>
        <w:rPr>
          <w:rStyle w:val="CommentReference"/>
        </w:rPr>
        <w:annotationRef/>
      </w:r>
      <w:r>
        <w:t>To be expanded to explain why this is better (thanks for the suggestion, CW!)</w:t>
      </w:r>
    </w:p>
  </w:comment>
  <w:comment w:id="9" w:author="Andrea Piccinin" w:date="2015-10-28T22:17:00Z" w:initials="AP">
    <w:p w14:paraId="5082ADD8" w14:textId="37A41A21" w:rsidR="00293963" w:rsidRPr="00483F21" w:rsidRDefault="00293963" w:rsidP="00DB3CBE">
      <w:pPr>
        <w:spacing w:line="480" w:lineRule="auto"/>
      </w:pPr>
      <w:r>
        <w:rPr>
          <w:rStyle w:val="CommentReference"/>
        </w:rPr>
        <w:annotationRef/>
      </w:r>
      <w:r>
        <w:t xml:space="preserve">Will add a section listing out all the methodological strengths (longitudinal modeling, multi-study analysis, meta-analysis, </w:t>
      </w:r>
      <w:proofErr w:type="spellStart"/>
      <w:r>
        <w:t>etc</w:t>
      </w:r>
      <w:proofErr w:type="spellEnd"/>
      <w:r>
        <w:t xml:space="preserve">) in detail to give us a stronger paper (per CW). </w:t>
      </w:r>
    </w:p>
    <w:p w14:paraId="4663B26B" w14:textId="79C087D6" w:rsidR="00293963" w:rsidRDefault="00293963">
      <w:pPr>
        <w:pStyle w:val="CommentText"/>
      </w:pPr>
    </w:p>
  </w:comment>
  <w:comment w:id="31" w:author="Andrea Piccinin" w:date="2015-10-28T22:32:00Z" w:initials="AP">
    <w:p w14:paraId="7ADC053C" w14:textId="085CAC8E" w:rsidR="00293963" w:rsidRDefault="00293963">
      <w:pPr>
        <w:pStyle w:val="CommentText"/>
      </w:pPr>
      <w:r>
        <w:rPr>
          <w:rStyle w:val="CommentReference"/>
        </w:rPr>
        <w:annotationRef/>
      </w:r>
      <w:r>
        <w:t>For each study and variable: Please clarify whether values modeled were maximum trial or average of maximum force applied in multiple trials.</w:t>
      </w:r>
    </w:p>
  </w:comment>
  <w:comment w:id="32" w:author="Andrea Piccinin" w:date="2015-10-28T22:34:00Z" w:initials="AP">
    <w:p w14:paraId="5C00413E" w14:textId="3CEC61BF" w:rsidR="00293963" w:rsidRDefault="00293963">
      <w:pPr>
        <w:pStyle w:val="CommentText"/>
      </w:pPr>
      <w:r>
        <w:rPr>
          <w:rStyle w:val="CommentReference"/>
        </w:rPr>
        <w:annotationRef/>
      </w:r>
      <w:r>
        <w:t>The variation in means across studies suggests that different units are being used. Please add the units (e.g., (</w:t>
      </w:r>
      <w:r w:rsidRPr="00E85E04">
        <w:rPr>
          <w:rFonts w:ascii="Freestyle Script" w:hAnsi="Freestyle Script"/>
        </w:rPr>
        <w:t>l</w:t>
      </w:r>
      <w:r>
        <w:t>/s</w:t>
      </w:r>
      <w:proofErr w:type="gramStart"/>
      <w:r>
        <w:t>) )</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C99FC3" w15:done="0"/>
  <w15:commentEx w15:paraId="0CAA290F" w15:done="0"/>
  <w15:commentEx w15:paraId="75BC3B07" w15:paraIdParent="0CAA290F" w15:done="0"/>
  <w15:commentEx w15:paraId="52CF8B22" w15:done="0"/>
  <w15:commentEx w15:paraId="4A615081" w15:done="0"/>
  <w15:commentEx w15:paraId="4663B26B" w15:done="0"/>
  <w15:commentEx w15:paraId="7ADC053C" w15:done="0"/>
  <w15:commentEx w15:paraId="5C0041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410FC" w14:textId="77777777" w:rsidR="00651205" w:rsidRDefault="00651205" w:rsidP="00030BF9">
      <w:pPr>
        <w:spacing w:after="0" w:line="240" w:lineRule="auto"/>
      </w:pPr>
      <w:r>
        <w:separator/>
      </w:r>
    </w:p>
  </w:endnote>
  <w:endnote w:type="continuationSeparator" w:id="0">
    <w:p w14:paraId="581D5B98" w14:textId="77777777" w:rsidR="00651205" w:rsidRDefault="00651205" w:rsidP="0003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00542"/>
      <w:docPartObj>
        <w:docPartGallery w:val="Page Numbers (Bottom of Page)"/>
        <w:docPartUnique/>
      </w:docPartObj>
    </w:sdtPr>
    <w:sdtEndPr>
      <w:rPr>
        <w:noProof/>
      </w:rPr>
    </w:sdtEndPr>
    <w:sdtContent>
      <w:p w14:paraId="06E053D5" w14:textId="151CFF94" w:rsidR="00293963" w:rsidRDefault="00293963">
        <w:pPr>
          <w:pStyle w:val="Footer"/>
          <w:jc w:val="right"/>
        </w:pPr>
        <w:r>
          <w:fldChar w:fldCharType="begin"/>
        </w:r>
        <w:r>
          <w:instrText xml:space="preserve"> PAGE   \* MERGEFORMAT </w:instrText>
        </w:r>
        <w:r>
          <w:fldChar w:fldCharType="separate"/>
        </w:r>
        <w:r w:rsidR="003B76EA">
          <w:rPr>
            <w:noProof/>
          </w:rPr>
          <w:t>24</w:t>
        </w:r>
        <w:r>
          <w:rPr>
            <w:noProof/>
          </w:rPr>
          <w:fldChar w:fldCharType="end"/>
        </w:r>
      </w:p>
    </w:sdtContent>
  </w:sdt>
  <w:p w14:paraId="569ADECE" w14:textId="77777777" w:rsidR="00293963" w:rsidRDefault="002939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FCB8F" w14:textId="77777777" w:rsidR="00651205" w:rsidRDefault="00651205" w:rsidP="00030BF9">
      <w:pPr>
        <w:spacing w:after="0" w:line="240" w:lineRule="auto"/>
      </w:pPr>
      <w:r>
        <w:separator/>
      </w:r>
    </w:p>
  </w:footnote>
  <w:footnote w:type="continuationSeparator" w:id="0">
    <w:p w14:paraId="176874D6" w14:textId="77777777" w:rsidR="00651205" w:rsidRDefault="00651205" w:rsidP="0003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2069"/>
    <w:multiLevelType w:val="hybridMultilevel"/>
    <w:tmpl w:val="0B06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Piccinin">
    <w15:presenceInfo w15:providerId="Windows Live" w15:userId="9536f88b73f07f02"/>
  </w15:person>
  <w15:person w15:author="Annie Robitaille">
    <w15:presenceInfo w15:providerId="Windows Live" w15:userId="51a37baded99fc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pf209d6zz2tyez906xpz5u20a5rtedpszv&quot;&gt;My EndNote Library PP&lt;record-ids&gt;&lt;item&gt;6&lt;/item&gt;&lt;item&gt;7&lt;/item&gt;&lt;item&gt;8&lt;/item&gt;&lt;item&gt;10&lt;/item&gt;&lt;item&gt;11&lt;/item&gt;&lt;item&gt;12&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4&lt;/item&gt;&lt;item&gt;45&lt;/item&gt;&lt;item&gt;46&lt;/item&gt;&lt;item&gt;47&lt;/item&gt;&lt;/record-ids&gt;&lt;/item&gt;&lt;/Libraries&gt;"/>
  </w:docVars>
  <w:rsids>
    <w:rsidRoot w:val="00B21F55"/>
    <w:rsid w:val="0000066D"/>
    <w:rsid w:val="00003185"/>
    <w:rsid w:val="00004194"/>
    <w:rsid w:val="00004D30"/>
    <w:rsid w:val="00017BF7"/>
    <w:rsid w:val="00023D44"/>
    <w:rsid w:val="00030BF9"/>
    <w:rsid w:val="00043821"/>
    <w:rsid w:val="000470B5"/>
    <w:rsid w:val="00060605"/>
    <w:rsid w:val="00075362"/>
    <w:rsid w:val="00091BBD"/>
    <w:rsid w:val="000A3305"/>
    <w:rsid w:val="000A4643"/>
    <w:rsid w:val="000A6BDA"/>
    <w:rsid w:val="000C1393"/>
    <w:rsid w:val="000C4517"/>
    <w:rsid w:val="000D729D"/>
    <w:rsid w:val="000E0873"/>
    <w:rsid w:val="000E47EB"/>
    <w:rsid w:val="000E6C1A"/>
    <w:rsid w:val="000F0DAB"/>
    <w:rsid w:val="000F0F6A"/>
    <w:rsid w:val="00104088"/>
    <w:rsid w:val="0011332B"/>
    <w:rsid w:val="00142461"/>
    <w:rsid w:val="0016663A"/>
    <w:rsid w:val="00171E05"/>
    <w:rsid w:val="0017386D"/>
    <w:rsid w:val="00185A2A"/>
    <w:rsid w:val="00193A13"/>
    <w:rsid w:val="001951ED"/>
    <w:rsid w:val="0019552C"/>
    <w:rsid w:val="001B6570"/>
    <w:rsid w:val="001C4DCD"/>
    <w:rsid w:val="001D5BCA"/>
    <w:rsid w:val="001E1F86"/>
    <w:rsid w:val="00203A99"/>
    <w:rsid w:val="00223D36"/>
    <w:rsid w:val="0023165B"/>
    <w:rsid w:val="00243FE0"/>
    <w:rsid w:val="002643EC"/>
    <w:rsid w:val="00270CD2"/>
    <w:rsid w:val="00271442"/>
    <w:rsid w:val="00273392"/>
    <w:rsid w:val="00277960"/>
    <w:rsid w:val="00286772"/>
    <w:rsid w:val="00290811"/>
    <w:rsid w:val="00293963"/>
    <w:rsid w:val="002A50BC"/>
    <w:rsid w:val="002C5340"/>
    <w:rsid w:val="002D21DB"/>
    <w:rsid w:val="002D3BFB"/>
    <w:rsid w:val="002E5203"/>
    <w:rsid w:val="00307D55"/>
    <w:rsid w:val="00315AFD"/>
    <w:rsid w:val="00322611"/>
    <w:rsid w:val="00334000"/>
    <w:rsid w:val="003368CB"/>
    <w:rsid w:val="003405A6"/>
    <w:rsid w:val="0035240A"/>
    <w:rsid w:val="003534A8"/>
    <w:rsid w:val="00366332"/>
    <w:rsid w:val="003714E1"/>
    <w:rsid w:val="0038660F"/>
    <w:rsid w:val="00395DCB"/>
    <w:rsid w:val="003A7919"/>
    <w:rsid w:val="003B2FCD"/>
    <w:rsid w:val="003B475A"/>
    <w:rsid w:val="003B76EA"/>
    <w:rsid w:val="003C4212"/>
    <w:rsid w:val="003C4C47"/>
    <w:rsid w:val="003D3031"/>
    <w:rsid w:val="003E32AD"/>
    <w:rsid w:val="003F62AA"/>
    <w:rsid w:val="00407F8D"/>
    <w:rsid w:val="00411374"/>
    <w:rsid w:val="00413EEA"/>
    <w:rsid w:val="00422B11"/>
    <w:rsid w:val="00424A48"/>
    <w:rsid w:val="0043124E"/>
    <w:rsid w:val="0043429D"/>
    <w:rsid w:val="004505C4"/>
    <w:rsid w:val="00453E6E"/>
    <w:rsid w:val="00456E90"/>
    <w:rsid w:val="00477EAF"/>
    <w:rsid w:val="00483F21"/>
    <w:rsid w:val="00485BB9"/>
    <w:rsid w:val="00487776"/>
    <w:rsid w:val="0049788B"/>
    <w:rsid w:val="004A30AA"/>
    <w:rsid w:val="004A6C58"/>
    <w:rsid w:val="004B4C52"/>
    <w:rsid w:val="004B5266"/>
    <w:rsid w:val="004C42DD"/>
    <w:rsid w:val="004C6218"/>
    <w:rsid w:val="004D0C2C"/>
    <w:rsid w:val="004D1572"/>
    <w:rsid w:val="004D3922"/>
    <w:rsid w:val="004E1597"/>
    <w:rsid w:val="0054684E"/>
    <w:rsid w:val="00557AE3"/>
    <w:rsid w:val="00564FEB"/>
    <w:rsid w:val="00585FFC"/>
    <w:rsid w:val="005A277E"/>
    <w:rsid w:val="005A5177"/>
    <w:rsid w:val="005B4A3B"/>
    <w:rsid w:val="005B5144"/>
    <w:rsid w:val="005B57FA"/>
    <w:rsid w:val="005B6896"/>
    <w:rsid w:val="005C2081"/>
    <w:rsid w:val="005D0159"/>
    <w:rsid w:val="005F0C53"/>
    <w:rsid w:val="00601B80"/>
    <w:rsid w:val="006052BB"/>
    <w:rsid w:val="00612E13"/>
    <w:rsid w:val="00643CAB"/>
    <w:rsid w:val="00651205"/>
    <w:rsid w:val="00651EBA"/>
    <w:rsid w:val="0065321E"/>
    <w:rsid w:val="00654709"/>
    <w:rsid w:val="00663CD5"/>
    <w:rsid w:val="00680A18"/>
    <w:rsid w:val="00685937"/>
    <w:rsid w:val="0069541A"/>
    <w:rsid w:val="006964EC"/>
    <w:rsid w:val="006A25E2"/>
    <w:rsid w:val="006A3048"/>
    <w:rsid w:val="006B2BAF"/>
    <w:rsid w:val="006B42E0"/>
    <w:rsid w:val="006D2801"/>
    <w:rsid w:val="006D4EFA"/>
    <w:rsid w:val="006D69A5"/>
    <w:rsid w:val="006E568F"/>
    <w:rsid w:val="006E5DEB"/>
    <w:rsid w:val="007225FA"/>
    <w:rsid w:val="0072546F"/>
    <w:rsid w:val="00741731"/>
    <w:rsid w:val="00743454"/>
    <w:rsid w:val="007463D1"/>
    <w:rsid w:val="00750274"/>
    <w:rsid w:val="00767F13"/>
    <w:rsid w:val="00772685"/>
    <w:rsid w:val="0077555D"/>
    <w:rsid w:val="0077623D"/>
    <w:rsid w:val="00787DFB"/>
    <w:rsid w:val="007A5A6A"/>
    <w:rsid w:val="007C5C98"/>
    <w:rsid w:val="007E21FD"/>
    <w:rsid w:val="007F1C37"/>
    <w:rsid w:val="007F3A88"/>
    <w:rsid w:val="00807A91"/>
    <w:rsid w:val="00811397"/>
    <w:rsid w:val="00821ADD"/>
    <w:rsid w:val="0084078D"/>
    <w:rsid w:val="00854054"/>
    <w:rsid w:val="008562B7"/>
    <w:rsid w:val="0085713E"/>
    <w:rsid w:val="00863F80"/>
    <w:rsid w:val="008641AA"/>
    <w:rsid w:val="008667F0"/>
    <w:rsid w:val="0087021C"/>
    <w:rsid w:val="008709B6"/>
    <w:rsid w:val="0087444F"/>
    <w:rsid w:val="00874E26"/>
    <w:rsid w:val="0088305D"/>
    <w:rsid w:val="00887E74"/>
    <w:rsid w:val="0089173A"/>
    <w:rsid w:val="008B2BE6"/>
    <w:rsid w:val="008F2DC6"/>
    <w:rsid w:val="008F3B07"/>
    <w:rsid w:val="008F4001"/>
    <w:rsid w:val="00900170"/>
    <w:rsid w:val="0090433A"/>
    <w:rsid w:val="0090676A"/>
    <w:rsid w:val="009130B4"/>
    <w:rsid w:val="009254ED"/>
    <w:rsid w:val="0093280E"/>
    <w:rsid w:val="00944F82"/>
    <w:rsid w:val="0096567A"/>
    <w:rsid w:val="009677A0"/>
    <w:rsid w:val="00970DF2"/>
    <w:rsid w:val="00974E0C"/>
    <w:rsid w:val="00977CB4"/>
    <w:rsid w:val="0099148D"/>
    <w:rsid w:val="0099308E"/>
    <w:rsid w:val="009B2B40"/>
    <w:rsid w:val="009D5774"/>
    <w:rsid w:val="009E0AEC"/>
    <w:rsid w:val="009F4898"/>
    <w:rsid w:val="009F5F31"/>
    <w:rsid w:val="00A03C41"/>
    <w:rsid w:val="00A049D4"/>
    <w:rsid w:val="00A05630"/>
    <w:rsid w:val="00A05F5C"/>
    <w:rsid w:val="00A11559"/>
    <w:rsid w:val="00A11AE9"/>
    <w:rsid w:val="00A223D8"/>
    <w:rsid w:val="00A2247F"/>
    <w:rsid w:val="00A3699F"/>
    <w:rsid w:val="00A45E3F"/>
    <w:rsid w:val="00A62EC8"/>
    <w:rsid w:val="00A64B1C"/>
    <w:rsid w:val="00A7291E"/>
    <w:rsid w:val="00A80061"/>
    <w:rsid w:val="00A94B16"/>
    <w:rsid w:val="00A9501F"/>
    <w:rsid w:val="00A9725D"/>
    <w:rsid w:val="00AB37BF"/>
    <w:rsid w:val="00AF2922"/>
    <w:rsid w:val="00AF4FC3"/>
    <w:rsid w:val="00B0573D"/>
    <w:rsid w:val="00B16847"/>
    <w:rsid w:val="00B21F55"/>
    <w:rsid w:val="00B240B8"/>
    <w:rsid w:val="00B26DA0"/>
    <w:rsid w:val="00B3053D"/>
    <w:rsid w:val="00B379EB"/>
    <w:rsid w:val="00B50625"/>
    <w:rsid w:val="00B50770"/>
    <w:rsid w:val="00B64198"/>
    <w:rsid w:val="00B64795"/>
    <w:rsid w:val="00B72F7D"/>
    <w:rsid w:val="00BA7DAA"/>
    <w:rsid w:val="00BC7FA4"/>
    <w:rsid w:val="00BD2BA2"/>
    <w:rsid w:val="00BF335C"/>
    <w:rsid w:val="00C00C6F"/>
    <w:rsid w:val="00C01021"/>
    <w:rsid w:val="00C17DFB"/>
    <w:rsid w:val="00C251D5"/>
    <w:rsid w:val="00C3521B"/>
    <w:rsid w:val="00C62A51"/>
    <w:rsid w:val="00C636D8"/>
    <w:rsid w:val="00C70518"/>
    <w:rsid w:val="00C73B93"/>
    <w:rsid w:val="00C806B7"/>
    <w:rsid w:val="00C936E1"/>
    <w:rsid w:val="00CA6751"/>
    <w:rsid w:val="00CC1D15"/>
    <w:rsid w:val="00CC4068"/>
    <w:rsid w:val="00CC5A86"/>
    <w:rsid w:val="00CE50EB"/>
    <w:rsid w:val="00D01504"/>
    <w:rsid w:val="00D02C2C"/>
    <w:rsid w:val="00D04003"/>
    <w:rsid w:val="00D14539"/>
    <w:rsid w:val="00D16583"/>
    <w:rsid w:val="00D23FE4"/>
    <w:rsid w:val="00D27651"/>
    <w:rsid w:val="00D30686"/>
    <w:rsid w:val="00D35034"/>
    <w:rsid w:val="00D360F6"/>
    <w:rsid w:val="00D43C8B"/>
    <w:rsid w:val="00D4597D"/>
    <w:rsid w:val="00D67BB4"/>
    <w:rsid w:val="00D70A06"/>
    <w:rsid w:val="00D72CAC"/>
    <w:rsid w:val="00D84913"/>
    <w:rsid w:val="00D90370"/>
    <w:rsid w:val="00D92377"/>
    <w:rsid w:val="00D92E0D"/>
    <w:rsid w:val="00D93766"/>
    <w:rsid w:val="00DA07FF"/>
    <w:rsid w:val="00DA19A3"/>
    <w:rsid w:val="00DA5EC6"/>
    <w:rsid w:val="00DB26B5"/>
    <w:rsid w:val="00DB3CBE"/>
    <w:rsid w:val="00DC3ABE"/>
    <w:rsid w:val="00DC4CC1"/>
    <w:rsid w:val="00DD2EA1"/>
    <w:rsid w:val="00DF5930"/>
    <w:rsid w:val="00DF7F50"/>
    <w:rsid w:val="00E00131"/>
    <w:rsid w:val="00E058A2"/>
    <w:rsid w:val="00E1171D"/>
    <w:rsid w:val="00E30027"/>
    <w:rsid w:val="00E3075B"/>
    <w:rsid w:val="00E40168"/>
    <w:rsid w:val="00E4161A"/>
    <w:rsid w:val="00E438E7"/>
    <w:rsid w:val="00E53F07"/>
    <w:rsid w:val="00E57D57"/>
    <w:rsid w:val="00E818EC"/>
    <w:rsid w:val="00E8547D"/>
    <w:rsid w:val="00E85676"/>
    <w:rsid w:val="00E85E04"/>
    <w:rsid w:val="00E907EE"/>
    <w:rsid w:val="00E91C90"/>
    <w:rsid w:val="00E9471F"/>
    <w:rsid w:val="00EA03A5"/>
    <w:rsid w:val="00EA074C"/>
    <w:rsid w:val="00EA688B"/>
    <w:rsid w:val="00EC2894"/>
    <w:rsid w:val="00EC33C7"/>
    <w:rsid w:val="00ED514E"/>
    <w:rsid w:val="00EE2463"/>
    <w:rsid w:val="00F01E9B"/>
    <w:rsid w:val="00F12614"/>
    <w:rsid w:val="00F1316A"/>
    <w:rsid w:val="00F25599"/>
    <w:rsid w:val="00F337E6"/>
    <w:rsid w:val="00F36970"/>
    <w:rsid w:val="00F44FDE"/>
    <w:rsid w:val="00F461BD"/>
    <w:rsid w:val="00F465F8"/>
    <w:rsid w:val="00F54185"/>
    <w:rsid w:val="00F6215B"/>
    <w:rsid w:val="00FB1F57"/>
    <w:rsid w:val="00FB56EE"/>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 w:type="paragraph" w:styleId="Header">
    <w:name w:val="header"/>
    <w:basedOn w:val="Normal"/>
    <w:link w:val="HeaderChar"/>
    <w:uiPriority w:val="99"/>
    <w:unhideWhenUsed/>
    <w:rsid w:val="0003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F9"/>
  </w:style>
  <w:style w:type="paragraph" w:styleId="Footer">
    <w:name w:val="footer"/>
    <w:basedOn w:val="Normal"/>
    <w:link w:val="FooterChar"/>
    <w:uiPriority w:val="99"/>
    <w:unhideWhenUsed/>
    <w:rsid w:val="0003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F9"/>
  </w:style>
  <w:style w:type="character" w:customStyle="1" w:styleId="apple-converted-space">
    <w:name w:val="apple-converted-space"/>
    <w:basedOn w:val="DefaultParagraphFont"/>
    <w:rsid w:val="00A62EC8"/>
  </w:style>
  <w:style w:type="paragraph" w:customStyle="1" w:styleId="EndNoteBibliographyTitle">
    <w:name w:val="EndNote Bibliography Title"/>
    <w:basedOn w:val="Normal"/>
    <w:link w:val="EndNoteBibliographyTitleChar"/>
    <w:rsid w:val="00DD2EA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D2EA1"/>
    <w:rPr>
      <w:rFonts w:ascii="Calibri" w:hAnsi="Calibri"/>
      <w:noProof/>
    </w:rPr>
  </w:style>
  <w:style w:type="paragraph" w:customStyle="1" w:styleId="EndNoteBibliography">
    <w:name w:val="EndNote Bibliography"/>
    <w:basedOn w:val="Normal"/>
    <w:link w:val="EndNoteBibliographyChar"/>
    <w:rsid w:val="00DD2EA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D2EA1"/>
    <w:rPr>
      <w:rFonts w:ascii="Calibri" w:hAnsi="Calibri"/>
      <w:noProof/>
    </w:rPr>
  </w:style>
  <w:style w:type="character" w:styleId="Hyperlink">
    <w:name w:val="Hyperlink"/>
    <w:basedOn w:val="DefaultParagraphFont"/>
    <w:uiPriority w:val="99"/>
    <w:unhideWhenUsed/>
    <w:rsid w:val="00A3699F"/>
    <w:rPr>
      <w:color w:val="0563C1" w:themeColor="hyperlink"/>
      <w:u w:val="single"/>
    </w:rPr>
  </w:style>
  <w:style w:type="table" w:customStyle="1" w:styleId="TableGrid2">
    <w:name w:val="Table Grid2"/>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4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524757804">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885946025">
      <w:bodyDiv w:val="1"/>
      <w:marLeft w:val="0"/>
      <w:marRight w:val="0"/>
      <w:marTop w:val="0"/>
      <w:marBottom w:val="0"/>
      <w:divBdr>
        <w:top w:val="none" w:sz="0" w:space="0" w:color="auto"/>
        <w:left w:val="none" w:sz="0" w:space="0" w:color="auto"/>
        <w:bottom w:val="none" w:sz="0" w:space="0" w:color="auto"/>
        <w:right w:val="none" w:sz="0" w:space="0" w:color="auto"/>
      </w:divBdr>
    </w:div>
    <w:div w:id="929657122">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 w:id="1566795633">
      <w:bodyDiv w:val="1"/>
      <w:marLeft w:val="0"/>
      <w:marRight w:val="0"/>
      <w:marTop w:val="0"/>
      <w:marBottom w:val="0"/>
      <w:divBdr>
        <w:top w:val="none" w:sz="0" w:space="0" w:color="auto"/>
        <w:left w:val="none" w:sz="0" w:space="0" w:color="auto"/>
        <w:bottom w:val="none" w:sz="0" w:space="0" w:color="auto"/>
        <w:right w:val="none" w:sz="0" w:space="0" w:color="auto"/>
      </w:divBdr>
    </w:div>
    <w:div w:id="185021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BBD95-3745-46C6-84D0-81BDBA94D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25</Pages>
  <Words>8907</Words>
  <Characters>50773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59561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3</cp:revision>
  <cp:lastPrinted>2015-10-27T05:24:00Z</cp:lastPrinted>
  <dcterms:created xsi:type="dcterms:W3CDTF">2015-10-30T05:32:00Z</dcterms:created>
  <dcterms:modified xsi:type="dcterms:W3CDTF">2015-10-30T06:28:00Z</dcterms:modified>
</cp:coreProperties>
</file>