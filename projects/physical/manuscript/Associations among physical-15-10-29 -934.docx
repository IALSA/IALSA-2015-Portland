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77777777" w:rsidR="00C251D5" w:rsidRDefault="00C251D5" w:rsidP="002C5340">
      <w:pPr>
        <w:spacing w:line="480" w:lineRule="auto"/>
        <w:jc w:val="center"/>
      </w:pPr>
      <w:r>
        <w:t>Annie G.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Philipp Handschuh</w:t>
      </w:r>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Valerie Jarry</w:t>
      </w:r>
    </w:p>
    <w:p w14:paraId="0A22316A" w14:textId="77777777" w:rsidR="00C251D5" w:rsidRDefault="00C251D5" w:rsidP="002C5340">
      <w:pPr>
        <w:spacing w:line="480" w:lineRule="auto"/>
        <w:jc w:val="center"/>
      </w:pPr>
      <w:r>
        <w:t xml:space="preserve">Université </w:t>
      </w:r>
      <w:r w:rsidR="004B4C52">
        <w:t>de Sherbrooke</w:t>
      </w:r>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r>
        <w:t>Dorly Deeg</w:t>
      </w:r>
    </w:p>
    <w:p w14:paraId="66D20A4B" w14:textId="77777777" w:rsidR="00FB56EE" w:rsidRDefault="00FB56EE" w:rsidP="00FB56EE">
      <w:pPr>
        <w:spacing w:line="480" w:lineRule="auto"/>
        <w:jc w:val="center"/>
      </w:pPr>
      <w:r>
        <w:t>Vrije Universiteit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r w:rsidRPr="00D35034">
        <w:t>Université de Sherbrooke</w:t>
      </w:r>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r>
        <w:t>Karolinska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5575F625"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commentRangeStart w:id="0"/>
    <w:p w14:paraId="355C1C5F" w14:textId="755B8132" w:rsidR="00EC33C7" w:rsidRDefault="000A6BDA" w:rsidP="002C5340">
      <w:pPr>
        <w:spacing w:line="480" w:lineRule="auto"/>
      </w:pPr>
      <w:r>
        <w:rPr>
          <w:noProof/>
        </w:rPr>
        <mc:AlternateContent>
          <mc:Choice Requires="wps">
            <w:drawing>
              <wp:anchor distT="45720" distB="45720" distL="114300" distR="114300" simplePos="0" relativeHeight="251659264" behindDoc="0" locked="0" layoutInCell="1" allowOverlap="1" wp14:anchorId="42531255" wp14:editId="6D257116">
                <wp:simplePos x="0" y="0"/>
                <wp:positionH relativeFrom="column">
                  <wp:posOffset>40337</wp:posOffset>
                </wp:positionH>
                <wp:positionV relativeFrom="paragraph">
                  <wp:posOffset>394164</wp:posOffset>
                </wp:positionV>
                <wp:extent cx="5554345" cy="818515"/>
                <wp:effectExtent l="0" t="0" r="273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818515"/>
                        </a:xfrm>
                        <a:prstGeom prst="rect">
                          <a:avLst/>
                        </a:prstGeom>
                        <a:solidFill>
                          <a:srgbClr val="FFFFFF"/>
                        </a:solidFill>
                        <a:ln w="9525">
                          <a:solidFill>
                            <a:srgbClr val="000000"/>
                          </a:solidFill>
                          <a:miter lim="800000"/>
                          <a:headEnd/>
                          <a:tailEnd/>
                        </a:ln>
                      </wps:spPr>
                      <wps:txb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3.2pt;margin-top:31.05pt;width:437.35pt;height:6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">
                <v:textbox>
                  <w:txbxContent>
                    <w:p w14:paraId="74502972" w14:textId="6F46FE35" w:rsidR="003D3031" w:rsidRDefault="003D3031" w:rsidP="000A6BDA">
                      <w:pPr>
                        <w:pStyle w:val="ListParagraph"/>
                        <w:numPr>
                          <w:ilvl w:val="0"/>
                          <w:numId w:val="2"/>
                        </w:numPr>
                      </w:pPr>
                      <w:r>
                        <w:t>Physical capability measures are associated across domains in late adulthood.</w:t>
                      </w:r>
                    </w:p>
                    <w:p w14:paraId="0717E000" w14:textId="42B2AE8B" w:rsidR="003D3031" w:rsidRDefault="003D3031" w:rsidP="000A6BDA">
                      <w:pPr>
                        <w:pStyle w:val="ListParagraph"/>
                        <w:numPr>
                          <w:ilvl w:val="0"/>
                          <w:numId w:val="2"/>
                        </w:numPr>
                      </w:pPr>
                      <w:r>
                        <w:t>Declines in these physical capabilities are associated over time.</w:t>
                      </w:r>
                    </w:p>
                    <w:p w14:paraId="11933AC2" w14:textId="5E9D2FD2" w:rsidR="003D3031" w:rsidRDefault="003D3031" w:rsidP="000A6BDA">
                      <w:pPr>
                        <w:pStyle w:val="ListParagraph"/>
                        <w:numPr>
                          <w:ilvl w:val="0"/>
                          <w:numId w:val="2"/>
                        </w:numPr>
                      </w:pPr>
                      <w:r>
                        <w:t>Occasion-related fluctuations are not associated.</w:t>
                      </w:r>
                    </w:p>
                  </w:txbxContent>
                </v:textbox>
                <w10:wrap type="square"/>
              </v:shape>
            </w:pict>
          </mc:Fallback>
        </mc:AlternateContent>
      </w:r>
      <w:r w:rsidR="00271442">
        <w:t>Keywords</w:t>
      </w:r>
      <w:commentRangeEnd w:id="0"/>
      <w:r w:rsidR="00944F82">
        <w:rPr>
          <w:rStyle w:val="CommentReference"/>
        </w:rPr>
        <w:commentReference w:id="0"/>
      </w:r>
      <w:r w:rsidR="00271442">
        <w:t xml:space="preserve">: Aging, Longitudinal, </w:t>
      </w:r>
      <w:r w:rsidR="00D35034">
        <w:t>Physical Capability</w:t>
      </w:r>
    </w:p>
    <w:p w14:paraId="47B2152A" w14:textId="77777777" w:rsidR="00944F82" w:rsidRDefault="008F3B07" w:rsidP="002C5340">
      <w:pPr>
        <w:spacing w:line="480" w:lineRule="auto"/>
        <w:rPr>
          <w:i/>
        </w:rPr>
      </w:pPr>
      <w:r w:rsidRPr="00FB56EE">
        <w:rPr>
          <w:i/>
        </w:rPr>
        <w:t>To be submitted to special issue of IJE. IJE submissions generally &lt;=3000 words</w:t>
      </w:r>
    </w:p>
    <w:p w14:paraId="61103515" w14:textId="173BF460" w:rsidR="008F3B07" w:rsidRPr="00FB56EE" w:rsidRDefault="00944F82" w:rsidP="002C5340">
      <w:pPr>
        <w:spacing w:line="480" w:lineRule="auto"/>
        <w:rPr>
          <w:i/>
        </w:rPr>
      </w:pPr>
      <w:r>
        <w:rPr>
          <w:i/>
        </w:rPr>
        <w:t xml:space="preserve">Current word count: </w:t>
      </w:r>
      <w:r w:rsidR="00D84913">
        <w:rPr>
          <w:i/>
        </w:rPr>
        <w:t>2470</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commentRangeStart w:id="1"/>
      <w:r w:rsidR="00E91C90">
        <w:t xml:space="preserve">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(Kayode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commentRangeEnd w:id="1"/>
      <w:r w:rsidR="003D3031">
        <w:rPr>
          <w:rStyle w:val="CommentReference"/>
        </w:rPr>
        <w:commentReference w:id="1"/>
      </w:r>
    </w:p>
    <w:p w14:paraId="501F8FA1" w14:textId="784AC275"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(Deary, 2012)</w:t>
      </w:r>
      <w:r w:rsidR="00D72CAC">
        <w:t xml:space="preserve">. </w:t>
      </w:r>
      <w:r>
        <w:t>Associations may reflect the interdependence of different functional systems, or the mobilization of multiple systems to accomplish particular tasks.  For example, t</w:t>
      </w:r>
      <w:r w:rsidRPr="00741731">
        <w:t xml:space="preserve">imed-up-and-go, which involves both upper and lower body strength, </w:t>
      </w:r>
      <w:r>
        <w:t>might</w:t>
      </w:r>
      <w:r w:rsidRPr="00741731">
        <w:t xml:space="preserve"> be expected to correlate more highly with grip strength than would walking speed alone, due to </w:t>
      </w:r>
      <w:r>
        <w:t>requiring both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44C78421"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(Schaie</w:t>
      </w:r>
      <w:r w:rsidR="00A05F5C">
        <w:t xml:space="preserve"> &amp; Strother, 1968</w:t>
      </w:r>
      <w:r>
        <w:t xml:space="preserve">) or mean trends </w:t>
      </w:r>
      <w:r w:rsidR="0093280E">
        <w:fldChar w:fldCharType="begin"/>
      </w:r>
      <w:r w:rsidR="00A223D8">
        <w:instrText xml:space="preserve"> ADDIN EN.CITE &lt;EndNote&gt;&lt;Cite&gt;&lt;Author&gt;Hofer&lt;/Author&gt;&lt;Year&gt;2003&lt;/Year&gt;&lt;RecNum&gt;26&lt;/RecNum&gt;&lt;DisplayText&gt;(18)&lt;/DisplayText&gt;&lt;record&gt;&lt;rec-number&gt;26&lt;/rec-number&gt;&lt;foreign-keys&gt;&lt;key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A223D8">
        <w:rPr>
          <w:noProof/>
        </w:rPr>
        <w:t>(18)</w:t>
      </w:r>
      <w:r w:rsidR="0093280E">
        <w:fldChar w:fldCharType="end"/>
      </w:r>
      <w:r>
        <w:t>, it is important to validate the</w:t>
      </w:r>
      <w:r w:rsidR="00977CB4">
        <w:t>se associations</w:t>
      </w:r>
      <w:r>
        <w:t xml:space="preserve"> in longitudinal data. </w:t>
      </w:r>
    </w:p>
    <w:p w14:paraId="18D5F54F" w14:textId="6761D19C"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 (Cooper et al. 2011),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bookmarkStart w:id="2" w:name="_GoBack"/>
      <w:bookmarkEnd w:id="2"/>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277B1903" w:rsidR="00CC4068" w:rsidRPr="00CC4068" w:rsidRDefault="00685937" w:rsidP="00CC4068">
      <w:pPr>
        <w:spacing w:line="480" w:lineRule="auto"/>
        <w:rPr>
          <w:lang w:val="en-CA"/>
        </w:rPr>
      </w:pPr>
      <w:r>
        <w:rPr>
          <w:lang w:val="en-CA"/>
        </w:rPr>
        <w:lastRenderedPageBreak/>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nonambulatory status </w:t>
      </w:r>
      <w:r>
        <w:t xml:space="preserve">were excluded </w:t>
      </w:r>
      <w:r w:rsidR="003B2FCD" w:rsidRPr="00B73E92">
        <w:t>(Katz, Lipton et al. 2012).</w:t>
      </w:r>
      <w:r w:rsidR="00CC4068" w:rsidRPr="00CC4068">
        <w:t xml:space="preserve"> We included 7 waves of data in this study. </w:t>
      </w:r>
    </w:p>
    <w:p w14:paraId="36C32544" w14:textId="210A921C" w:rsidR="00004194" w:rsidRDefault="00685937" w:rsidP="002C5340">
      <w:pPr>
        <w:spacing w:line="480" w:lineRule="auto"/>
        <w:rPr>
          <w:lang w:val="en-CA"/>
        </w:rPr>
      </w:pPr>
      <w:commentRangeStart w:id="3"/>
      <w:r>
        <w:rPr>
          <w:lang w:val="en-CA"/>
        </w:rPr>
        <w:t>The</w:t>
      </w:r>
      <w:commentRangeEnd w:id="3"/>
      <w:r w:rsidR="00944F82">
        <w:rPr>
          <w:rStyle w:val="CommentReference"/>
        </w:rPr>
        <w:commentReference w:id="3"/>
      </w:r>
      <w:r>
        <w:rPr>
          <w:lang w:val="en-CA"/>
        </w:rPr>
        <w:t xml:space="preserv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6062A471" w:rsidR="00A62EC8" w:rsidRPr="00A9725D" w:rsidRDefault="00A62EC8" w:rsidP="002C5340">
      <w:pPr>
        <w:spacing w:line="480" w:lineRule="auto"/>
        <w:rPr>
          <w:lang w:val="en-CA"/>
        </w:rPr>
      </w:pPr>
      <w:r>
        <w:rPr>
          <w:lang w:val="en-CA"/>
        </w:rPr>
        <w:t xml:space="preserve">Health and Retirement Study (HRS). </w:t>
      </w:r>
      <w:r w:rsidR="00D30686">
        <w:rPr>
          <w:lang w:val="en-CA"/>
        </w:rPr>
        <w:t>P</w:t>
      </w:r>
      <w:r w:rsidRPr="003B2FCD">
        <w:t xml:space="preserve">hysical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A223D8">
        <w:instrText xml:space="preserve"> ADDIN EN.CITE &lt;EndNote&gt;&lt;Cite&gt;&lt;Author&gt;Crimmins&lt;/Author&gt;&lt;Year&gt;2008&lt;/Year&gt;&lt;RecNum&gt;27&lt;/RecNum&gt;&lt;DisplayText&gt;(19)&lt;/DisplayText&gt;&lt;record&gt;&lt;rec-number&gt;27&lt;/rec-number&gt;&lt;foreign-keys&gt;&lt;key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A223D8">
        <w:rPr>
          <w:noProof/>
        </w:rPr>
        <w:t>(19)</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commentRangeStart w:id="4"/>
      <w:r>
        <w:t>The</w:t>
      </w:r>
      <w:commentRangeEnd w:id="4"/>
      <w:r w:rsidR="00944F82">
        <w:rPr>
          <w:rStyle w:val="CommentReference"/>
        </w:rPr>
        <w:commentReference w:id="4"/>
      </w:r>
      <w:r>
        <w:t xml:space="preserv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6BA13958"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A223D8">
        <w:rPr>
          <w:lang w:val="en-CA"/>
        </w:rPr>
        <w:instrText xml:space="preserve"> ADDIN EN.CITE &lt;EndNote&gt;&lt;Cite&gt;&lt;Author&gt;Huisman&lt;/Author&gt;&lt;Year&gt;2011&lt;/Year&gt;&lt;RecNum&gt;34&lt;/RecNum&gt;&lt;DisplayText&gt;(20)&lt;/DisplayText&gt;&lt;record&gt;&lt;rec-number&gt;34&lt;/rec-number&gt;&lt;foreign-keys&gt;&lt;key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A223D8">
        <w:rPr>
          <w:noProof/>
          <w:lang w:val="en-CA"/>
        </w:rPr>
        <w:t>(20)</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38970F8"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w:t>
      </w:r>
      <w:r w:rsidRPr="003F62AA">
        <w:rPr>
          <w:color w:val="221E1F"/>
        </w:rPr>
        <w:lastRenderedPageBreak/>
        <w:t xml:space="preserve">free from dementia at study enrollment, participate in annual clinical evaluations, and agree to donation of their spinal cord and brain at the time of death.  There were no other exclusion criteria and all clinical evaluations were conducted as home visits. </w:t>
      </w:r>
    </w:p>
    <w:p w14:paraId="3B48E81A" w14:textId="0304C7C7"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(NuAge</w:t>
      </w:r>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Sherbrooke in Québec, </w:t>
      </w:r>
      <w:r>
        <w:rPr>
          <w:color w:val="221E1F"/>
        </w:rPr>
        <w:t xml:space="preserve">Canada </w:t>
      </w:r>
      <w:r w:rsidR="006B42E0" w:rsidRPr="00544710">
        <w:rPr>
          <w:color w:val="221E1F"/>
        </w:rPr>
        <w:t>(Payette et a</w:t>
      </w:r>
      <w:r>
        <w:rPr>
          <w:color w:val="221E1F"/>
        </w:rPr>
        <w:t xml:space="preserve">l. 2011, Bouchard et al. 2009).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r w:rsidR="006B42E0" w:rsidRPr="0090676A">
        <w:rPr>
          <w:lang w:val="fr-CA"/>
        </w:rPr>
        <w:t xml:space="preserve">willing to commit for </w:t>
      </w:r>
      <w:r w:rsidRPr="0090676A">
        <w:rPr>
          <w:lang w:val="fr-CA"/>
        </w:rPr>
        <w:t>the</w:t>
      </w:r>
      <w:r w:rsidR="006B42E0" w:rsidRPr="0090676A">
        <w:rPr>
          <w:lang w:val="fr-CA"/>
        </w:rPr>
        <w:t xml:space="preserve"> 5 </w:t>
      </w:r>
      <w:r w:rsidRPr="0090676A">
        <w:rPr>
          <w:lang w:val="fr-CA"/>
        </w:rPr>
        <w:t>year</w:t>
      </w:r>
      <w:r>
        <w:rPr>
          <w:lang w:val="fr-CA"/>
        </w:rPr>
        <w:t>s of the</w:t>
      </w:r>
      <w:r w:rsidRPr="0090676A">
        <w:rPr>
          <w:lang w:val="fr-CA"/>
        </w:rPr>
        <w:t xml:space="preserve"> study</w:t>
      </w:r>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(Teng and Chui, 1987)), able to walk without assistance (cane acceptable), to walk 300 meters, and to climb 10 stairs without rest.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 were excluded.</w:t>
      </w:r>
    </w:p>
    <w:p w14:paraId="2E03735F" w14:textId="798DCF14"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 </w:instrText>
      </w:r>
      <w:r w:rsidR="00A223D8">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EN.CITE.DATA </w:instrText>
      </w:r>
      <w:r w:rsidR="00A223D8">
        <w:rPr>
          <w:lang w:val="en-CA"/>
        </w:rPr>
      </w:r>
      <w:r w:rsidR="00A223D8">
        <w:rPr>
          <w:lang w:val="en-CA"/>
        </w:rPr>
        <w:fldChar w:fldCharType="end"/>
      </w:r>
      <w:r w:rsidR="0090433A">
        <w:rPr>
          <w:lang w:val="en-CA"/>
        </w:rPr>
      </w:r>
      <w:r w:rsidR="0090433A">
        <w:rPr>
          <w:lang w:val="en-CA"/>
        </w:rPr>
        <w:fldChar w:fldCharType="separate"/>
      </w:r>
      <w:r w:rsidR="00A223D8">
        <w:rPr>
          <w:noProof/>
          <w:lang w:val="en-CA"/>
        </w:rPr>
        <w:t>(21, 22)</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A223D8">
        <w:rPr>
          <w:lang w:val="en-CA"/>
        </w:rPr>
        <w:instrText xml:space="preserve"> ADDIN EN.CITE &lt;EndNote&gt;&lt;Cite&gt;&lt;Author&gt;Cederlof&lt;/Author&gt;&lt;Year&gt;1978&lt;/Year&gt;&lt;RecNum&gt;33&lt;/RecNum&gt;&lt;DisplayText&gt;(23)&lt;/DisplayText&gt;&lt;record&gt;&lt;rec-number&gt;33&lt;/rec-number&gt;&lt;foreign-keys&gt;&lt;key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A223D8">
        <w:rPr>
          <w:noProof/>
          <w:lang w:val="en-CA"/>
        </w:rPr>
        <w:t>(23)</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14902AB3"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 xml:space="preserve">each wave as they reached age 50. A total of 7 IPT waves were included in the present analyses, for a total </w:t>
      </w:r>
      <w:r w:rsidR="003D3031">
        <w:t>potential follow-up of 19 years</w:t>
      </w:r>
      <w:r w:rsidRPr="00B379EB">
        <w:t xml:space="preserve"> (Finkel &amp; Pedersen, 2004)</w:t>
      </w:r>
      <w:r w:rsidR="003D3031">
        <w:t>.</w:t>
      </w:r>
      <w:r>
        <w:t xml:space="preserve"> </w:t>
      </w:r>
    </w:p>
    <w:p w14:paraId="24AF7D45" w14:textId="6BF1E708" w:rsidR="005A277E" w:rsidRDefault="00900170" w:rsidP="002C5340">
      <w:pPr>
        <w:spacing w:line="480" w:lineRule="auto"/>
      </w:pPr>
      <w:r>
        <w:t>Measures.</w:t>
      </w:r>
    </w:p>
    <w:p w14:paraId="7D93C7FA" w14:textId="437EF91B"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3BD978C9"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76A59C12"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7C5C98">
        <w:instrText xml:space="preserve"> ADDIN EN.CITE &lt;EndNote&gt;&lt;Cite&gt;&lt;Author&gt;Hofer&lt;/Author&gt;&lt;Year&gt;2009&lt;/Year&gt;&lt;RecNum&gt;35&lt;/RecNum&gt;&lt;DisplayText&gt;(24)&lt;/DisplayText&gt;&lt;record&gt;&lt;rec-number&gt;35&lt;/rec-number&gt;&lt;foreign-keys&gt;&lt;key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7C5C98">
        <w:rPr>
          <w:noProof/>
        </w:rPr>
        <w:t>(24)</w:t>
      </w:r>
      <w:r w:rsidR="007C5C98">
        <w:fldChar w:fldCharType="end"/>
      </w:r>
      <w:r w:rsidRPr="00BF335C">
        <w:t xml:space="preserve">.  </w:t>
      </w:r>
      <w:del w:id="5" w:author="Andrea Piccinin" w:date="2015-10-28T21:53:00Z">
        <w:r w:rsidR="003D3031" w:rsidDel="003D3031">
          <w:delText>For the purpose of this study</w:delText>
        </w:r>
        <w:r w:rsidRPr="00BF335C" w:rsidDel="003D3031">
          <w:delText xml:space="preserve">, we focus on correlations among the slopes, though summarize other relevant aspects of the models to provide context. </w:delText>
        </w:r>
      </w:del>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Mplus (version 7) was used for fitting the models </w:t>
      </w:r>
      <w:r w:rsidR="006A3048">
        <w:fldChar w:fldCharType="begin"/>
      </w:r>
      <w:r w:rsidR="007C5C98">
        <w:instrText xml:space="preserve"> ADDIN EN.CITE &lt;EndNote&gt;&lt;Cite&gt;&lt;Author&gt;Muthén&lt;/Author&gt;&lt;Year&gt;1998-2015&lt;/Year&gt;&lt;RecNum&gt;28&lt;/RecNum&gt;&lt;DisplayText&gt;(25)&lt;/DisplayText&gt;&lt;record&gt;&lt;rec-number&gt;28&lt;/rec-number&gt;&lt;foreign-keys&gt;&lt;key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7C5C98">
        <w:rPr>
          <w:noProof/>
        </w:rPr>
        <w:t>(25)</w:t>
      </w:r>
      <w:r w:rsidR="006A3048">
        <w:fldChar w:fldCharType="end"/>
      </w:r>
      <w:r w:rsidR="006A3048">
        <w:t xml:space="preserve"> </w:t>
      </w:r>
      <w:r w:rsidR="00874E26">
        <w:t>using</w:t>
      </w:r>
      <w:r w:rsidRPr="00BF335C">
        <w:t xml:space="preserve"> full information </w:t>
      </w:r>
      <w:r w:rsidRPr="00BF335C">
        <w:lastRenderedPageBreak/>
        <w:t>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7C5C98">
        <w:instrText xml:space="preserve"> ADDIN EN.CITE &lt;EndNote&gt;&lt;Cite&gt;&lt;Author&gt;Muthén&lt;/Author&gt;&lt;Year&gt;1998-2010&lt;/Year&gt;&lt;RecNum&gt;29&lt;/RecNum&gt;&lt;DisplayText&gt;(26, 27)&lt;/DisplayText&gt;&lt;record&gt;&lt;rec-number&gt;29&lt;/rec-number&gt;&lt;foreign-keys&gt;&lt;key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7C5C98">
        <w:rPr>
          <w:noProof/>
        </w:rPr>
        <w:t>(26, 27)</w:t>
      </w:r>
      <w:r w:rsidR="006A3048">
        <w:fldChar w:fldCharType="end"/>
      </w:r>
      <w:r w:rsidRPr="00BF335C">
        <w:t xml:space="preserve">. </w:t>
      </w:r>
      <w:r>
        <w:t>Syntax and output for all models are available at GitHub/IALSA/IALSA-2015-Portland.</w:t>
      </w:r>
    </w:p>
    <w:p w14:paraId="4FC6D504" w14:textId="56E57A79"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 xml:space="preserve">Combining estimates.—Results from the studies analyzed here have also been robustly combined to obtain a variance-weighted average effect using meta-analytic techniques (DerSimonian &amp; Laird 1986). </w:t>
      </w:r>
      <w:commentRangeStart w:id="6"/>
      <w:r w:rsidRPr="00091BBD">
        <w:rPr>
          <w:rFonts w:ascii="Calibri" w:eastAsia="Calibri" w:hAnsi="Calibri" w:cs="Times New Roman"/>
        </w:rPr>
        <w:t xml:space="preserve">Unlike a typical meta-analysis of existing literature, however, our “integrative analysis” is less susceptible to publication bias. </w:t>
      </w:r>
      <w:commentRangeEnd w:id="6"/>
      <w:r w:rsidR="00A7291E">
        <w:rPr>
          <w:rStyle w:val="CommentReference"/>
        </w:rPr>
        <w:commentReference w:id="6"/>
      </w:r>
      <w:r w:rsidRPr="00091BBD">
        <w:rPr>
          <w:rFonts w:ascii="Calibri" w:eastAsia="Calibri" w:hAnsi="Calibri" w:cs="Times New Roman"/>
        </w:rPr>
        <w:t xml:space="preserve">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5C204BC"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w:t>
      </w:r>
      <w:r w:rsidR="00023D44">
        <w:t>; Table 3</w:t>
      </w:r>
      <w:r w:rsidRPr="003F62AA">
        <w:t>)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59273BEF" w:rsidR="003F62AA" w:rsidRPr="003F62AA" w:rsidRDefault="003F62AA" w:rsidP="002C5340">
      <w:pPr>
        <w:spacing w:line="480" w:lineRule="auto"/>
      </w:pPr>
      <w:r w:rsidRPr="003F62AA">
        <w:rPr>
          <w:i/>
        </w:rPr>
        <w:t>Longitudinal associations</w:t>
      </w:r>
      <w:r w:rsidRPr="003F62AA">
        <w:t>. Most bivariate slope correlations were statistically significant</w:t>
      </w:r>
      <w:r w:rsidR="00023D44">
        <w:t xml:space="preserve"> (Table 4)</w:t>
      </w:r>
      <w:r w:rsidRPr="003F62AA">
        <w: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lastRenderedPageBreak/>
        <w:t xml:space="preserve">SATSA </w:t>
      </w:r>
      <w:r w:rsidR="00483F21">
        <w:t>participants</w:t>
      </w:r>
      <w:r w:rsidRPr="003F62AA">
        <w:t>. Correlations between changes in peak flow and changes in grip strength were the least consistent, with only half of them significant in either the male or female subsamples.</w:t>
      </w:r>
    </w:p>
    <w:p w14:paraId="6872CAFB" w14:textId="74CB46E7" w:rsidR="003F62AA" w:rsidRDefault="003F62AA" w:rsidP="002C5340">
      <w:pPr>
        <w:spacing w:line="480" w:lineRule="auto"/>
      </w:pPr>
      <w:r w:rsidRPr="003F62AA">
        <w:rPr>
          <w:i/>
        </w:rPr>
        <w:t>Time-patterned fluctuations.</w:t>
      </w:r>
      <w:r w:rsidRPr="003F62AA">
        <w:t xml:space="preserve"> Virtually no statistically significant correlations were found between occasion-specific residuals, and those identified were weak: maximum expiration and walking speed for HRS women, peak flow and grip</w:t>
      </w:r>
      <w:r w:rsidR="00023D44">
        <w:t xml:space="preserve"> strength</w:t>
      </w:r>
      <w:r w:rsidRPr="003F62AA">
        <w:t xml:space="preserve"> for SATSA women, and, for men, grip strength and peak flow in SATSA and grip</w:t>
      </w:r>
      <w:r w:rsidR="00023D44">
        <w:t xml:space="preserve"> strength</w:t>
      </w:r>
      <w:r w:rsidRPr="003F62AA">
        <w:t xml:space="preserve"> with timed-up-and-go for ILSE</w:t>
      </w:r>
      <w:r w:rsidR="00023D44">
        <w:t xml:space="preserve"> (Table 4)</w:t>
      </w:r>
      <w:r w:rsidRPr="003F62AA">
        <w:t xml:space="preserve">. </w:t>
      </w:r>
    </w:p>
    <w:p w14:paraId="2F126E0B" w14:textId="23D0A87B" w:rsidR="00023D44" w:rsidRPr="003F62AA" w:rsidRDefault="00023D44" w:rsidP="00023D44">
      <w:pPr>
        <w:spacing w:line="480" w:lineRule="auto"/>
        <w:jc w:val="center"/>
      </w:pPr>
      <w:r>
        <w:t>(Table 4 here)</w:t>
      </w:r>
    </w:p>
    <w:p w14:paraId="6E7535B5" w14:textId="66C4C5D1"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r w:rsidR="00023D44">
        <w:rPr>
          <w:rFonts w:ascii="Calibri" w:eastAsia="Calibri" w:hAnsi="Calibri" w:cs="Times New Roman"/>
        </w:rPr>
        <w:t xml:space="preserve"> Forest plots in Figure 1 display the slope-slope correlations for each variable pair by study and sex.</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54634EB8"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3489DFCB"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lastRenderedPageBreak/>
        <w:t>capabilities</w:t>
      </w:r>
      <w:r w:rsidR="00483F21" w:rsidRPr="00483F21">
        <w:t xml:space="preserve"> were statistically significant for virtually all variables and studies.  Th</w:t>
      </w:r>
      <w:r w:rsidR="00A05630">
        <w:t>es</w:t>
      </w:r>
      <w:r w:rsidR="00483F21" w:rsidRPr="00483F21">
        <w:t>e longitudinal correlations</w:t>
      </w:r>
      <w:r w:rsidR="00DB3CBE">
        <w:t xml:space="preserve"> </w:t>
      </w:r>
      <w:r w:rsidR="00483F21" w:rsidRPr="00483F21">
        <w:t xml:space="preserve">are almost as consistent as, and often larger than, the cross-sectional associations. This suggests that declines in physical </w:t>
      </w:r>
      <w:r w:rsidR="00A05630">
        <w:t>capability</w:t>
      </w:r>
      <w:r w:rsidR="00483F21" w:rsidRPr="00483F21">
        <w:t xml:space="preserve"> do not occur in isolation, but tend to co-occur. </w:t>
      </w:r>
      <w:r w:rsidR="00DB3CBE">
        <w:t xml:space="preserve">The magnitude of age-related declines in gait speed, grip strength, and pulmonary function are interrelated among older adults.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523B85CF"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DB3CBE">
        <w:t>s</w:t>
      </w:r>
      <w:r w:rsidR="00821ADD">
        <w:t>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F9F3357" w:rsidR="00483F21" w:rsidRPr="00483F21" w:rsidRDefault="00483F21" w:rsidP="002C5340">
      <w:pPr>
        <w:spacing w:line="480" w:lineRule="auto"/>
      </w:pPr>
      <w:r w:rsidRPr="00483F21">
        <w:t>One possible limitation of this research is low reliability of physical functioning measures. However, grip strength in particular has been shown to have high test-retest stability (for average of three trials, ICC=0.81; Wolinsky et al., 2005). Although gait speed was found to be less reliable (for average of two trials, ICC=0.56; Wolinsky et al., 2005),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w:t>
      </w:r>
      <w:r w:rsidRPr="00483F21">
        <w:lastRenderedPageBreak/>
        <w:t>50% of ILSE participants were not assessed on TUG at Wave 3, and HRS measured only a small, though randomly selected, subsample of individuals. Given the variety of physical functioning measures and study designs across studies, the level of agreement is striking.</w:t>
      </w:r>
    </w:p>
    <w:p w14:paraId="1A8C4D1F" w14:textId="545E72B7" w:rsidR="00DB3CBE" w:rsidRPr="00483F21" w:rsidRDefault="00DB3CBE" w:rsidP="002C5340">
      <w:pPr>
        <w:spacing w:line="480" w:lineRule="auto"/>
      </w:pPr>
      <w:commentRangeStart w:id="7"/>
      <w:r>
        <w:t xml:space="preserve">  </w:t>
      </w:r>
      <w:commentRangeEnd w:id="7"/>
      <w:r>
        <w:rPr>
          <w:rStyle w:val="CommentReference"/>
        </w:rPr>
        <w:commentReference w:id="7"/>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23E99E1C"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w:t>
      </w:r>
      <w:r w:rsidR="00003185" w:rsidRPr="006D091A">
        <w:lastRenderedPageBreak/>
        <w:t xml:space="preserve">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66E907EF" w14:textId="77777777" w:rsidR="007C5C98" w:rsidRPr="007C5C98" w:rsidRDefault="0016663A" w:rsidP="002C5340">
      <w:pPr>
        <w:pStyle w:val="EndNoteBibliography"/>
        <w:spacing w:after="0" w:line="480" w:lineRule="auto"/>
      </w:pPr>
      <w:r>
        <w:fldChar w:fldCharType="begin"/>
      </w:r>
      <w:r>
        <w:instrText xml:space="preserve"> ADDIN EN.REFLIST </w:instrText>
      </w:r>
      <w:r>
        <w:fldChar w:fldCharType="separate"/>
      </w:r>
      <w:r w:rsidR="007C5C98" w:rsidRPr="007C5C98">
        <w:t>1.</w:t>
      </w:r>
      <w:r w:rsidR="007C5C98" w:rsidRPr="007C5C98">
        <w:tab/>
        <w:t>Cooper R, Kuh D, Cooper C, Gale CR, Lawlor DA, Matthews F, et al. Objective measures of physical capability and subsequent health: a systematic review Age and Ageing. 2010;40(1):14-23.</w:t>
      </w:r>
    </w:p>
    <w:p w14:paraId="0EA80E65" w14:textId="77777777" w:rsidR="007C5C98" w:rsidRPr="007C5C98" w:rsidRDefault="007C5C98" w:rsidP="002C5340">
      <w:pPr>
        <w:pStyle w:val="EndNoteBibliography"/>
        <w:spacing w:after="0" w:line="480" w:lineRule="auto"/>
      </w:pPr>
      <w:r w:rsidRPr="007C5C98">
        <w:t>2.</w:t>
      </w:r>
      <w:r w:rsidRPr="007C5C98">
        <w:tab/>
        <w:t>Forrest KYZ, Zmuda JM, Cauley JA. Patterns and determinants of muscle strength change with aging in older men. The Aging Male: The Official Journal Of The International Society For The Study Of The Aging Male. 2005;8(3-4):151-6.</w:t>
      </w:r>
    </w:p>
    <w:p w14:paraId="599F5DBD" w14:textId="77777777" w:rsidR="007C5C98" w:rsidRPr="007C5C98" w:rsidRDefault="007C5C98" w:rsidP="002C5340">
      <w:pPr>
        <w:pStyle w:val="EndNoteBibliography"/>
        <w:spacing w:after="0" w:line="480" w:lineRule="auto"/>
      </w:pPr>
      <w:r w:rsidRPr="007C5C98">
        <w:t>3.</w:t>
      </w:r>
      <w:r w:rsidRPr="007C5C98">
        <w:tab/>
        <w:t>Jerome GJ, Ko S-u, Kauffman D, Studenski SA, Ferrucci L, Simonsick EM. Gait characteristics associated with walking speed decline in older adults: Results from the Baltimore Longitudinal Study of Aging Archives of Gerontology and Geriatrics. 2015;60(2):239-43.</w:t>
      </w:r>
    </w:p>
    <w:p w14:paraId="27E475E2" w14:textId="77777777" w:rsidR="007C5C98" w:rsidRPr="007C5C98" w:rsidRDefault="007C5C98" w:rsidP="002C5340">
      <w:pPr>
        <w:pStyle w:val="EndNoteBibliography"/>
        <w:spacing w:after="0" w:line="480" w:lineRule="auto"/>
      </w:pPr>
      <w:r w:rsidRPr="007C5C98">
        <w:t>4.</w:t>
      </w:r>
      <w:r w:rsidRPr="007C5C98">
        <w:tab/>
        <w:t>Ribom EL, Mellstrom D, Ljunggren O, Karlsson MK. Population-based reference values of handgrip strength and functional tests of muscle strength and balance in men aged 70-80 years. Archives of Gerontology and Geriatrics. 2011;53(2):e114-e7.</w:t>
      </w:r>
    </w:p>
    <w:p w14:paraId="667C03B2" w14:textId="77777777" w:rsidR="007C5C98" w:rsidRPr="007C5C98" w:rsidRDefault="007C5C98" w:rsidP="002C5340">
      <w:pPr>
        <w:pStyle w:val="EndNoteBibliography"/>
        <w:spacing w:after="0" w:line="480" w:lineRule="auto"/>
      </w:pPr>
      <w:r w:rsidRPr="007C5C98">
        <w:t>5.</w:t>
      </w:r>
      <w:r w:rsidRPr="007C5C98">
        <w:tab/>
        <w:t>Xue Q-L, Beamer BA, Chaves PHM, Guralnik JM, Fried LP. Heterogeneity in rate of decline in grip, hip, and knee strength and the risk of all-cause mortality: The Women's Health and Aging Study Journal of the American Geriatrics Society. 2010;58(11):2076-84.</w:t>
      </w:r>
    </w:p>
    <w:p w14:paraId="632DEC46" w14:textId="77777777" w:rsidR="007C5C98" w:rsidRPr="007C5C98" w:rsidRDefault="007C5C98" w:rsidP="002C5340">
      <w:pPr>
        <w:pStyle w:val="EndNoteBibliography"/>
        <w:spacing w:after="0" w:line="480" w:lineRule="auto"/>
      </w:pPr>
      <w:r w:rsidRPr="007C5C98">
        <w:t>6.</w:t>
      </w:r>
      <w:r w:rsidRPr="007C5C98">
        <w:tab/>
        <w:t>Buchman AS, Boyle PA, Wilson RS, Gu L, Bienias JL, Bennett DA. Pulmonary function, muscle strength and mortality in old age. Mechanisms of Ageing and Development. 2008;129(11):625-31.</w:t>
      </w:r>
    </w:p>
    <w:p w14:paraId="6E3CF648" w14:textId="77777777" w:rsidR="007C5C98" w:rsidRPr="007C5C98" w:rsidRDefault="007C5C98" w:rsidP="002C5340">
      <w:pPr>
        <w:pStyle w:val="EndNoteBibliography"/>
        <w:spacing w:after="0" w:line="480" w:lineRule="auto"/>
      </w:pPr>
      <w:r w:rsidRPr="007C5C98">
        <w:t>7.</w:t>
      </w:r>
      <w:r w:rsidRPr="007C5C98">
        <w:tab/>
        <w:t>Brown JC, Harhay MO, Harhay MN. Walking cadence and mortality among community-dwelling older adults. Journal of General Internal Medicine. 2014;29(9):1263-9.</w:t>
      </w:r>
    </w:p>
    <w:p w14:paraId="10E069A8" w14:textId="77777777" w:rsidR="007C5C98" w:rsidRPr="007C5C98" w:rsidRDefault="007C5C98" w:rsidP="002C5340">
      <w:pPr>
        <w:pStyle w:val="EndNoteBibliography"/>
        <w:spacing w:after="0" w:line="480" w:lineRule="auto"/>
      </w:pPr>
      <w:r w:rsidRPr="007C5C98">
        <w:t>8.</w:t>
      </w:r>
      <w:r w:rsidRPr="007C5C98">
        <w:tab/>
        <w:t>Emery CF, Finkel D, Pedersen NL. Pulmonary function as a cause of cognitive aging. Psychological Science. 2012;23(9):1024-32.</w:t>
      </w:r>
    </w:p>
    <w:p w14:paraId="47C2099F" w14:textId="77777777" w:rsidR="007C5C98" w:rsidRPr="007C5C98" w:rsidRDefault="007C5C98" w:rsidP="002C5340">
      <w:pPr>
        <w:pStyle w:val="EndNoteBibliography"/>
        <w:spacing w:after="0" w:line="480" w:lineRule="auto"/>
      </w:pPr>
      <w:r w:rsidRPr="007C5C98">
        <w:t>9.</w:t>
      </w:r>
      <w:r w:rsidRPr="007C5C98">
        <w:tab/>
        <w:t>Krall JR, Carlson MC, Fried LP, Xue Q-L. Examining the dynamic, bidirectional associations between cognitive and physical functioning in older adults American Journal of Epidemiology. 2014;180(8):838-46.</w:t>
      </w:r>
    </w:p>
    <w:p w14:paraId="3800512B" w14:textId="77777777" w:rsidR="007C5C98" w:rsidRPr="007C5C98" w:rsidRDefault="007C5C98" w:rsidP="002C5340">
      <w:pPr>
        <w:pStyle w:val="EndNoteBibliography"/>
        <w:spacing w:after="0" w:line="480" w:lineRule="auto"/>
      </w:pPr>
      <w:r w:rsidRPr="007C5C98">
        <w:lastRenderedPageBreak/>
        <w:t>10.</w:t>
      </w:r>
      <w:r w:rsidRPr="007C5C98">
        <w:tab/>
        <w:t>Laukkanen PIA, Heikkinen E, Kauppinen M. Muscle strength and mobility as predictors of survival in 75–84  year old people. Age and Ageing. 1995;24(6):468-73.</w:t>
      </w:r>
    </w:p>
    <w:p w14:paraId="7E8FE2EA" w14:textId="77777777" w:rsidR="007C5C98" w:rsidRPr="007C5C98" w:rsidRDefault="007C5C98" w:rsidP="002C5340">
      <w:pPr>
        <w:pStyle w:val="EndNoteBibliography"/>
        <w:spacing w:after="0" w:line="480" w:lineRule="auto"/>
      </w:pPr>
      <w:r w:rsidRPr="007C5C98">
        <w:t>11.</w:t>
      </w:r>
      <w:r w:rsidRPr="007C5C98">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57140F38" w14:textId="77777777" w:rsidR="007C5C98" w:rsidRPr="007C5C98" w:rsidRDefault="007C5C98" w:rsidP="002C5340">
      <w:pPr>
        <w:pStyle w:val="EndNoteBibliography"/>
        <w:spacing w:after="0" w:line="480" w:lineRule="auto"/>
      </w:pPr>
      <w:r w:rsidRPr="007C5C98">
        <w:t>12.</w:t>
      </w:r>
      <w:r w:rsidRPr="007C5C98">
        <w:tab/>
        <w:t>Studenski S, Perera S, Patel K, Rosano C, Faulkner K, Inzitari M, et al. Gait speed and survival in older adults JAMA. 2011;305(1):50-8.</w:t>
      </w:r>
    </w:p>
    <w:p w14:paraId="6DCE6708" w14:textId="77777777" w:rsidR="007C5C98" w:rsidRPr="007C5C98" w:rsidRDefault="007C5C98" w:rsidP="002C5340">
      <w:pPr>
        <w:pStyle w:val="EndNoteBibliography"/>
        <w:spacing w:after="0" w:line="480" w:lineRule="auto"/>
      </w:pPr>
      <w:r w:rsidRPr="007C5C98">
        <w:t>13.</w:t>
      </w:r>
      <w:r w:rsidRPr="007C5C98">
        <w:tab/>
        <w:t>Waite LM, Grayson DA, Piguet O, Creasey H, Bennett HP, Broe GA. Gait slowing as a predictor of incident dementia: 6-year longitudinal data from the Sydney Older Persons Study Journal of the Neurological Sciences. 2005;229:89-93.</w:t>
      </w:r>
    </w:p>
    <w:p w14:paraId="162827D2" w14:textId="77777777" w:rsidR="007C5C98" w:rsidRPr="007C5C98" w:rsidRDefault="007C5C98" w:rsidP="002C5340">
      <w:pPr>
        <w:pStyle w:val="EndNoteBibliography"/>
        <w:spacing w:after="0" w:line="480" w:lineRule="auto"/>
      </w:pPr>
      <w:r w:rsidRPr="007C5C98">
        <w:t>14.</w:t>
      </w:r>
      <w:r w:rsidRPr="007C5C98">
        <w:tab/>
        <w:t>Pegorari MS, Ruas G, Patrizzi LJ. Relationship between frailty and respiratory function in the community-dwelling elderly Brazilian Journal of Physical Therapy 2013;17(1):9.</w:t>
      </w:r>
    </w:p>
    <w:p w14:paraId="1F6AAB36" w14:textId="77777777" w:rsidR="007C5C98" w:rsidRPr="007C5C98" w:rsidRDefault="007C5C98" w:rsidP="002C5340">
      <w:pPr>
        <w:pStyle w:val="EndNoteBibliography"/>
        <w:spacing w:after="0" w:line="480" w:lineRule="auto"/>
      </w:pPr>
      <w:r w:rsidRPr="007C5C98">
        <w:t>15.</w:t>
      </w:r>
      <w:r w:rsidRPr="007C5C98">
        <w:tab/>
        <w:t>Rantanen T, Guralnik JM, Izmirlian G, Williamson JD, Simonsick EM, Ferrucci L, et al. Association of muscle strength with maximum walking speed in disabled older women. American Journal of Physical Medicine &amp; Rehabilitation 1998;77(4):299.</w:t>
      </w:r>
    </w:p>
    <w:p w14:paraId="16C0A0DC" w14:textId="77777777" w:rsidR="007C5C98" w:rsidRPr="007C5C98" w:rsidRDefault="007C5C98" w:rsidP="002C5340">
      <w:pPr>
        <w:pStyle w:val="EndNoteBibliography"/>
        <w:spacing w:after="0" w:line="480" w:lineRule="auto"/>
      </w:pPr>
      <w:r w:rsidRPr="007C5C98">
        <w:t>16.</w:t>
      </w:r>
      <w:r w:rsidRPr="007C5C98">
        <w:tab/>
        <w:t>Kayode O. Relationship between upper and lower extremities muscle strength and pulmonary function in Nigerian male amateur boxers. Serbian Journal of Sports Sciences. 2013;2.</w:t>
      </w:r>
    </w:p>
    <w:p w14:paraId="36D189F3" w14:textId="77777777" w:rsidR="007C5C98" w:rsidRPr="007C5C98" w:rsidRDefault="007C5C98" w:rsidP="002C5340">
      <w:pPr>
        <w:pStyle w:val="EndNoteBibliography"/>
        <w:spacing w:after="0" w:line="480" w:lineRule="auto"/>
      </w:pPr>
      <w:r w:rsidRPr="007C5C98">
        <w:t>17.</w:t>
      </w:r>
      <w:r w:rsidRPr="007C5C98">
        <w:tab/>
        <w:t>Sallinen J, Stenholm S, Rantanen T, Heliovaara M, Sainio P, Koskinen S. Hand-grip strength cut-points to screen older persons at risk for mobility limitation Journal of the American Geriatrics Society. 2010;58(9):1721-6.</w:t>
      </w:r>
    </w:p>
    <w:p w14:paraId="4ECE09FD" w14:textId="77777777" w:rsidR="007C5C98" w:rsidRPr="007C5C98" w:rsidRDefault="007C5C98" w:rsidP="002C5340">
      <w:pPr>
        <w:pStyle w:val="EndNoteBibliography"/>
        <w:spacing w:after="0" w:line="480" w:lineRule="auto"/>
      </w:pPr>
      <w:r w:rsidRPr="007C5C98">
        <w:t>18.</w:t>
      </w:r>
      <w:r w:rsidRPr="007C5C98">
        <w:tab/>
        <w:t>Hofer SM, Berg S, Era P. Evaluating the interdependence of aging-related changes in visual and auditory acuity, balance, and cognitive functioning. Psychology and aging. 2003;18(2):285-305.</w:t>
      </w:r>
    </w:p>
    <w:p w14:paraId="7130BF64" w14:textId="77777777" w:rsidR="007C5C98" w:rsidRPr="007C5C98" w:rsidRDefault="007C5C98" w:rsidP="002C5340">
      <w:pPr>
        <w:pStyle w:val="EndNoteBibliography"/>
        <w:spacing w:after="0" w:line="480" w:lineRule="auto"/>
      </w:pPr>
      <w:r w:rsidRPr="007C5C98">
        <w:lastRenderedPageBreak/>
        <w:t>19.</w:t>
      </w:r>
      <w:r w:rsidRPr="007C5C98">
        <w:tab/>
        <w:t>Crimmins E, Guyer H, Langa K, Ofstedal MB, Wallace R, Weir D. Documentation of physical measures, anthropometrics and blood pressure in the Health and Retirement Study 2008.</w:t>
      </w:r>
    </w:p>
    <w:p w14:paraId="04D2D45F" w14:textId="77777777" w:rsidR="007C5C98" w:rsidRPr="007C5C98" w:rsidRDefault="007C5C98" w:rsidP="002C5340">
      <w:pPr>
        <w:pStyle w:val="EndNoteBibliography"/>
        <w:spacing w:after="0" w:line="480" w:lineRule="auto"/>
      </w:pPr>
      <w:r w:rsidRPr="007C5C98">
        <w:t>20.</w:t>
      </w:r>
      <w:r w:rsidRPr="007C5C98">
        <w:tab/>
        <w:t>Huisman M, Poppelaars J, van der Horst M, Beekman AT, Brug J, van Tilburg TG, et al. Cohort profile: The Longitudinal Aging Study Amsterdam. International Journal of Epidemiology. 2011;40(4):868-76.</w:t>
      </w:r>
    </w:p>
    <w:p w14:paraId="03B7011E" w14:textId="77777777" w:rsidR="007C5C98" w:rsidRPr="007C5C98" w:rsidRDefault="007C5C98" w:rsidP="002C5340">
      <w:pPr>
        <w:pStyle w:val="EndNoteBibliography"/>
        <w:spacing w:after="0" w:line="480" w:lineRule="auto"/>
      </w:pPr>
      <w:r w:rsidRPr="007C5C98">
        <w:t>21.</w:t>
      </w:r>
      <w:r w:rsidRPr="007C5C98">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A20622B" w14:textId="77777777" w:rsidR="007C5C98" w:rsidRPr="007C5C98" w:rsidRDefault="007C5C98" w:rsidP="002C5340">
      <w:pPr>
        <w:pStyle w:val="EndNoteBibliography"/>
        <w:spacing w:after="0" w:line="480" w:lineRule="auto"/>
      </w:pPr>
      <w:r w:rsidRPr="007C5C98">
        <w:t>22.</w:t>
      </w:r>
      <w:r w:rsidRPr="007C5C98">
        <w:tab/>
        <w:t>McClearn GE, Johansson B, Berg S, Pedersen NL, Ahern F, Petrill SA, et al. Substantial genetic influence on cognitive abilities in twins 80 or more years old. Science. 1997;276(5318):1560-3.</w:t>
      </w:r>
    </w:p>
    <w:p w14:paraId="79852077" w14:textId="77777777" w:rsidR="007C5C98" w:rsidRPr="007C5C98" w:rsidRDefault="007C5C98" w:rsidP="002C5340">
      <w:pPr>
        <w:pStyle w:val="EndNoteBibliography"/>
        <w:spacing w:after="0" w:line="480" w:lineRule="auto"/>
      </w:pPr>
      <w:r w:rsidRPr="007C5C98">
        <w:t>23.</w:t>
      </w:r>
      <w:r w:rsidRPr="007C5C98">
        <w:tab/>
        <w:t>Cederlof R, Lorich U. The Swedish Twin Registry. In: W.E.Nance, Allen G, Parisi P, editors. Twin research: Biology and epidemiology New York, NY: Alan R. Riss; 1978. p. 189-95.</w:t>
      </w:r>
    </w:p>
    <w:p w14:paraId="57160A9D" w14:textId="77777777" w:rsidR="007C5C98" w:rsidRPr="007C5C98" w:rsidRDefault="007C5C98" w:rsidP="002C5340">
      <w:pPr>
        <w:pStyle w:val="EndNoteBibliography"/>
        <w:spacing w:after="0" w:line="480" w:lineRule="auto"/>
      </w:pPr>
      <w:r w:rsidRPr="007C5C98">
        <w:t>24.</w:t>
      </w:r>
      <w:r w:rsidRPr="007C5C98">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140367BE" w14:textId="77777777" w:rsidR="007C5C98" w:rsidRPr="007C5C98" w:rsidRDefault="007C5C98" w:rsidP="002C5340">
      <w:pPr>
        <w:pStyle w:val="EndNoteBibliography"/>
        <w:spacing w:after="0" w:line="480" w:lineRule="auto"/>
      </w:pPr>
      <w:r w:rsidRPr="007C5C98">
        <w:t>25.</w:t>
      </w:r>
      <w:r w:rsidRPr="007C5C98">
        <w:tab/>
        <w:t>Muthén BO, Muthén LK. Mplus (Version 7) Los Angeles, CA: Muthén &amp; Muthén.; 1998-2015.</w:t>
      </w:r>
    </w:p>
    <w:p w14:paraId="2784E47C" w14:textId="77777777" w:rsidR="007C5C98" w:rsidRPr="007C5C98" w:rsidRDefault="007C5C98" w:rsidP="002C5340">
      <w:pPr>
        <w:pStyle w:val="EndNoteBibliography"/>
        <w:spacing w:after="0" w:line="480" w:lineRule="auto"/>
      </w:pPr>
      <w:r w:rsidRPr="007C5C98">
        <w:t>26.</w:t>
      </w:r>
      <w:r w:rsidRPr="007C5C98">
        <w:tab/>
        <w:t>Muthén LK, Muthén BO. Mplus User's Guide. 6 ed. Los Angeles, CA: Muthén &amp; Muthén; 1998-2010.</w:t>
      </w:r>
    </w:p>
    <w:p w14:paraId="5966EBA1" w14:textId="77777777" w:rsidR="007C5C98" w:rsidRPr="007C5C98" w:rsidRDefault="007C5C98" w:rsidP="002C5340">
      <w:pPr>
        <w:pStyle w:val="EndNoteBibliography"/>
        <w:spacing w:line="480" w:lineRule="auto"/>
      </w:pPr>
      <w:r w:rsidRPr="007C5C98">
        <w:t>27.</w:t>
      </w:r>
      <w:r w:rsidRPr="007C5C98">
        <w:tab/>
        <w:t>Yuan K-H, Bentler PM. Three likelihood-based methods for mean and covariance structure analysis with nonnormal missing data. Sociological Methodology. 2000;30:165-200.</w:t>
      </w:r>
    </w:p>
    <w:p w14:paraId="1A2EC5BB" w14:textId="5E00A280"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7FDA8564" w:rsidR="0099148D" w:rsidRDefault="00944F82" w:rsidP="002C5340">
      <w:pPr>
        <w:spacing w:line="480" w:lineRule="auto"/>
      </w:pPr>
      <w:r>
        <w:lastRenderedPageBreak/>
        <w:t>Annie: When you get a chance, could you p</w:t>
      </w:r>
      <w:r w:rsidR="0099148D">
        <w:t xml:space="preserve">lease add - </w:t>
      </w:r>
    </w:p>
    <w:p w14:paraId="64B5BE81" w14:textId="0782F8C1" w:rsidR="002A50BC" w:rsidRDefault="0099148D" w:rsidP="002C5340">
      <w:pPr>
        <w:spacing w:line="480" w:lineRule="auto"/>
        <w:rPr>
          <w:noProof/>
        </w:rPr>
      </w:pPr>
      <w:r w:rsidRPr="0099148D">
        <w:rPr>
          <w:noProof/>
        </w:rPr>
        <w:t>Cooper R, Hardy R, Aihie Sayer A, Ben-Shlomo Y, Birnie K, Cooper C, et al. Age and Gender Differences in Physical Capability Levels from Mid-Life Onwards: The Harmonisation and Meta-Analysis of Data from Eight UK Cohort Studies. PLoS ONE</w:t>
      </w:r>
      <w:r w:rsidR="00A05F5C">
        <w:rPr>
          <w:noProof/>
        </w:rPr>
        <w:t xml:space="preserve">. </w:t>
      </w:r>
      <w:r w:rsidR="00A05F5C" w:rsidRPr="0099148D">
        <w:rPr>
          <w:noProof/>
        </w:rPr>
        <w:t>2011</w:t>
      </w:r>
      <w:r w:rsidR="00A05F5C">
        <w:rPr>
          <w:noProof/>
        </w:rPr>
        <w:t>;</w:t>
      </w:r>
      <w:r w:rsidRPr="0099148D">
        <w:rPr>
          <w:noProof/>
        </w:rPr>
        <w:t xml:space="preserve"> 6(11): e27899. doi:10.1371/journal.pone.0027899</w:t>
      </w:r>
      <w:r w:rsidR="00A05F5C">
        <w:rPr>
          <w:noProof/>
        </w:rPr>
        <w:t>.</w:t>
      </w:r>
    </w:p>
    <w:p w14:paraId="528CF200" w14:textId="77777777" w:rsidR="008667F0" w:rsidRDefault="008667F0" w:rsidP="002C5340">
      <w:pPr>
        <w:spacing w:line="480" w:lineRule="auto"/>
      </w:pPr>
    </w:p>
    <w:p w14:paraId="6D69204D" w14:textId="6FE580D9" w:rsidR="00A05F5C" w:rsidRDefault="008667F0" w:rsidP="00A05F5C">
      <w:pPr>
        <w:spacing w:line="480" w:lineRule="auto"/>
        <w:rPr>
          <w:noProof/>
        </w:rPr>
      </w:pPr>
      <w:r w:rsidRPr="0019589F">
        <w:rPr>
          <w:noProof/>
        </w:rPr>
        <w:t>Deary IJ. Looking for 'system integrity' in cognitive epidemiology. Gerontology. 2012;58(6):545-53.</w:t>
      </w:r>
    </w:p>
    <w:p w14:paraId="042CDCDE" w14:textId="77777777" w:rsidR="008667F0" w:rsidRDefault="008667F0" w:rsidP="00A05F5C">
      <w:pPr>
        <w:spacing w:line="480" w:lineRule="auto"/>
      </w:pPr>
    </w:p>
    <w:p w14:paraId="1AE875C4" w14:textId="66167B3E" w:rsidR="00A05F5C" w:rsidRPr="00A05F5C" w:rsidRDefault="00A05F5C" w:rsidP="00A05F5C">
      <w:pPr>
        <w:spacing w:line="480" w:lineRule="auto"/>
      </w:pPr>
      <w:r w:rsidRPr="00A05F5C">
        <w:t xml:space="preserve">Schaie, K. </w:t>
      </w:r>
      <w:r>
        <w:t>W. &amp;</w:t>
      </w:r>
      <w:r w:rsidRPr="00A05F5C">
        <w:t xml:space="preserve"> Strother, </w:t>
      </w:r>
      <w:r>
        <w:t>C.</w:t>
      </w:r>
      <w:r w:rsidRPr="00A05F5C">
        <w:t xml:space="preserve"> R.</w:t>
      </w:r>
      <w:r>
        <w:t xml:space="preserve"> </w:t>
      </w:r>
      <w:r w:rsidRPr="00A05F5C">
        <w:t>A cross-sequential study of age changes in cognitive behavior.</w:t>
      </w:r>
      <w:r>
        <w:t xml:space="preserve"> Psychological Bulletin. 1968; 70:</w:t>
      </w:r>
      <w:r w:rsidRPr="00A05F5C">
        <w:t xml:space="preserve"> 671-680.</w:t>
      </w:r>
      <w:r>
        <w:t xml:space="preserve"> </w:t>
      </w:r>
      <w:r w:rsidRPr="00A05F5C">
        <w:t>doi.org/10.1037/h0026811</w:t>
      </w:r>
      <w:r>
        <w:t>.</w:t>
      </w:r>
    </w:p>
    <w:p w14:paraId="74AEC63E" w14:textId="77777777" w:rsidR="00944F82" w:rsidRDefault="00944F82" w:rsidP="002C5340">
      <w:pPr>
        <w:spacing w:line="480" w:lineRule="auto"/>
        <w:rPr>
          <w:color w:val="221E1F"/>
        </w:rPr>
      </w:pPr>
    </w:p>
    <w:p w14:paraId="6FF82624" w14:textId="1DDC2964" w:rsidR="00944F82" w:rsidRDefault="00944F82" w:rsidP="002C5340">
      <w:pPr>
        <w:spacing w:line="480" w:lineRule="auto"/>
        <w:rPr>
          <w:color w:val="221E1F"/>
        </w:rPr>
      </w:pPr>
      <w:r w:rsidRPr="00B73E92">
        <w:t>Katz, Lipton et al. 2012</w:t>
      </w:r>
    </w:p>
    <w:p w14:paraId="7C0549C0" w14:textId="0428454F" w:rsidR="00944F82" w:rsidRDefault="00944F82" w:rsidP="002C5340">
      <w:pPr>
        <w:spacing w:line="480" w:lineRule="auto"/>
      </w:pP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Pr>
          <w:color w:val="221E1F"/>
        </w:rPr>
        <w:t>,</w:t>
      </w:r>
    </w:p>
    <w:p w14:paraId="71EB342C" w14:textId="06D723F3" w:rsidR="00944F82" w:rsidRDefault="00944F82" w:rsidP="002C5340">
      <w:pPr>
        <w:spacing w:line="480" w:lineRule="auto"/>
      </w:pPr>
      <w:r w:rsidRPr="00544710">
        <w:rPr>
          <w:color w:val="221E1F"/>
        </w:rPr>
        <w:t>Payette et a</w:t>
      </w:r>
      <w:r>
        <w:rPr>
          <w:color w:val="221E1F"/>
        </w:rPr>
        <w:t>l. 2011, Bouchard et al. 2009</w:t>
      </w:r>
    </w:p>
    <w:p w14:paraId="673D6BB3" w14:textId="3A59ABA3" w:rsidR="00944F82" w:rsidRDefault="00944F82" w:rsidP="002C5340">
      <w:pPr>
        <w:spacing w:line="480" w:lineRule="auto"/>
      </w:pPr>
      <w:r w:rsidRPr="00544710">
        <w:rPr>
          <w:color w:val="221E1F"/>
        </w:rPr>
        <w:t>Teng and Chui, 1987</w:t>
      </w:r>
    </w:p>
    <w:p w14:paraId="79E3E679" w14:textId="77777777" w:rsidR="00003185" w:rsidRDefault="00003185" w:rsidP="00003185">
      <w:pPr>
        <w:spacing w:line="480" w:lineRule="auto"/>
      </w:pPr>
      <w:r w:rsidRPr="004B01B7">
        <w:rPr>
          <w:noProof/>
        </w:rPr>
        <w:t xml:space="preserve">Finkel D, Pedersen NL. 2004. Processing speed and longitudinal trajectories of change for cognitive abilities: The Swedish Adoption/Twin Study of Aging. </w:t>
      </w:r>
      <w:r w:rsidRPr="004B01B7">
        <w:rPr>
          <w:i/>
          <w:noProof/>
        </w:rPr>
        <w:t>Aging, Neuropsychology, and Cognition</w:t>
      </w:r>
      <w:r w:rsidRPr="004B01B7">
        <w:rPr>
          <w:noProof/>
        </w:rPr>
        <w:t xml:space="preserve"> 11:325-45</w:t>
      </w:r>
    </w:p>
    <w:p w14:paraId="2E2690D5" w14:textId="2A559E19" w:rsidR="00944F82" w:rsidRDefault="00944F82" w:rsidP="002C5340">
      <w:pPr>
        <w:spacing w:line="480" w:lineRule="auto"/>
      </w:pPr>
      <w:r w:rsidRPr="00091BBD">
        <w:rPr>
          <w:rFonts w:ascii="Calibri" w:eastAsia="Calibri" w:hAnsi="Calibri" w:cs="Times New Roman"/>
        </w:rPr>
        <w:t>DerSimonian &amp; Laird 1986).</w:t>
      </w:r>
    </w:p>
    <w:p w14:paraId="188F08EF" w14:textId="19D10471" w:rsidR="00944F82" w:rsidRDefault="00944F82" w:rsidP="002C5340">
      <w:pPr>
        <w:spacing w:line="480" w:lineRule="auto"/>
      </w:pPr>
      <w:r w:rsidRPr="00483F21">
        <w:t>Wolinsky et al., 2005</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10"/>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r w:rsidRPr="00D30686">
              <w:rPr>
                <w:rFonts w:eastAsia="Calibri" w:cs="Cordia New"/>
              </w:rPr>
              <w:t>NuAge</w:t>
            </w:r>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77777777" w:rsidR="008F2DC6" w:rsidRPr="00D30686" w:rsidRDefault="008F2DC6" w:rsidP="002C5340">
            <w:pPr>
              <w:spacing w:line="480" w:lineRule="auto"/>
              <w:jc w:val="center"/>
              <w:rPr>
                <w:rFonts w:eastAsia="Calibri" w:cs="Cordia New"/>
              </w:rPr>
            </w:pPr>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2C5340">
            <w:pPr>
              <w:spacing w:line="480" w:lineRule="auto"/>
              <w:jc w:val="center"/>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66A2AD13" w:rsidR="008F2DC6" w:rsidRPr="00D30686" w:rsidRDefault="008F2DC6" w:rsidP="002C534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77777777" w:rsidR="008F2DC6" w:rsidRPr="00D30686" w:rsidRDefault="008F2DC6" w:rsidP="002C5340">
            <w:pPr>
              <w:spacing w:line="480" w:lineRule="auto"/>
              <w:rPr>
                <w:rFonts w:eastAsia="Calibri" w:cs="Cordia New"/>
              </w:rPr>
            </w:pPr>
            <w:r w:rsidRPr="00D30686">
              <w:rPr>
                <w:rFonts w:eastAsia="Calibri" w:cs="Cordia New"/>
              </w:rPr>
              <w:t xml:space="preserve">   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10166FE1" w:rsidR="001951ED" w:rsidRPr="00D30686" w:rsidRDefault="001951ED" w:rsidP="002C5340">
            <w:pPr>
              <w:spacing w:line="480" w:lineRule="auto"/>
              <w:rPr>
                <w:rFonts w:eastAsia="Calibri" w:cs="Cordia New"/>
              </w:rPr>
            </w:pPr>
            <w:r>
              <w:rPr>
                <w:rFonts w:eastAsia="Calibri" w:cs="Cordia New"/>
              </w:rPr>
              <w:t xml:space="preserve">   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commentRangeStart w:id="8"/>
      <w:r>
        <w:lastRenderedPageBreak/>
        <w:t xml:space="preserve">Table 2. Physical </w:t>
      </w:r>
      <w:r w:rsidR="003534A8">
        <w:t>Capability</w:t>
      </w:r>
      <w:r>
        <w:t xml:space="preserve"> Variables </w:t>
      </w:r>
      <w:commentRangeEnd w:id="8"/>
      <w:r w:rsidR="003534A8">
        <w:rPr>
          <w:rStyle w:val="CommentReference"/>
        </w:rPr>
        <w:commentReference w:id="8"/>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commentRangeStart w:id="9"/>
            <w:r>
              <w:t xml:space="preserve">Pulmonary function    </w:t>
            </w:r>
            <w:r w:rsidR="009130B4">
              <w:t xml:space="preserve">  </w:t>
            </w:r>
            <w:r>
              <w:t>(FEV, PEF)</w:t>
            </w:r>
            <w:commentRangeEnd w:id="9"/>
            <w:r w:rsidR="009130B4">
              <w:rPr>
                <w:rStyle w:val="CommentReference"/>
              </w:rPr>
              <w:commentReference w:id="9"/>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221896B3" w:rsidR="00A80061" w:rsidRDefault="00A80061" w:rsidP="009130B4">
            <w:pPr>
              <w:spacing w:line="480" w:lineRule="auto"/>
            </w:pPr>
            <w:r>
              <w:t xml:space="preserve">Walk 12 ft at usual pace on GAITRite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Maximum of three trials, Vitalograph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Walk 8 ft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AVERAGE OR MAX force; 3 trials per hand (+2 practice); Vigorimeter (largest bulb) (kg??? )</w:t>
            </w:r>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(lbs)</w:t>
            </w:r>
          </w:p>
        </w:tc>
        <w:tc>
          <w:tcPr>
            <w:tcW w:w="2638" w:type="dxa"/>
          </w:tcPr>
          <w:p w14:paraId="0C79046A" w14:textId="77777777" w:rsidR="00A80061" w:rsidRDefault="00A80061" w:rsidP="002C5340">
            <w:pPr>
              <w:spacing w:line="480" w:lineRule="auto"/>
            </w:pPr>
            <w:r>
              <w:t xml:space="preserve">Average of two spirometer trials </w:t>
            </w:r>
            <w:r w:rsidRPr="003F62AA">
              <w:t xml:space="preserve">(MicroPlus Spirometer MS03, MicroMedical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Average of maximum force,  3 trials per hand; Martin Vigorimeter  (KPa)</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Vigorimeter (lbs/in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77777777" w:rsidR="00A80061" w:rsidRPr="007F1C37" w:rsidRDefault="00A80061" w:rsidP="002C5340">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Forced expiratory volume during the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Vicatest spirometer (Mijnhardt, Bunnik, The Netherlands) with subjects in seated </w:t>
            </w:r>
            <w:r w:rsidRPr="007F1C37">
              <w:rPr>
                <w:rFonts w:ascii="Calibri" w:hAnsi="Calibri" w:cs="Helvetica"/>
                <w:color w:val="333333"/>
                <w:shd w:val="clear" w:color="auto" w:fill="FFFFFF"/>
              </w:rPr>
              <w:lastRenderedPageBreak/>
              <w:t xml:space="preserve">position and nasal passages blocked with nose clips. At IPT3, 30% of subjects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Vicatest, the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ed a</w:t>
            </w:r>
            <w:r w:rsidRPr="007F1C37">
              <w:rPr>
                <w:rFonts w:ascii="Calibri" w:hAnsi="Calibri" w:cs="Helvetica"/>
                <w:color w:val="333333"/>
                <w:shd w:val="clear" w:color="auto" w:fill="FFFFFF"/>
              </w:rPr>
              <w:t xml:space="preserve"> portable ML 330 spirometer (Micor Medical, Kent, United Kingdom).</w:t>
            </w:r>
            <w:r>
              <w:t xml:space="preserve"> </w:t>
            </w:r>
            <w:r>
              <w:rPr>
                <w:rFonts w:ascii="Calibri" w:hAnsi="Calibri" w:cs="Helvetica"/>
                <w:color w:val="333333"/>
                <w:shd w:val="clear" w:color="auto" w:fill="FFFFFF"/>
              </w:rPr>
              <w:t>(BTPS =</w:t>
            </w:r>
            <w:r w:rsidRPr="007F1C37">
              <w:rPr>
                <w:rFonts w:ascii="Calibri" w:hAnsi="Calibri" w:cs="Helvetica"/>
                <w:color w:val="333333"/>
                <w:shd w:val="clear" w:color="auto" w:fill="FFFFFF"/>
              </w:rPr>
              <w:t>body temperature and pressure saturated with water vapor).</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lastRenderedPageBreak/>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&gt;&gt;&gt; exact p values will be added to these tables as well</w:t>
      </w:r>
    </w:p>
    <w:p w14:paraId="1710EEC3" w14:textId="77777777" w:rsidR="00A80061" w:rsidRPr="000470B5" w:rsidRDefault="00A80061" w:rsidP="002C5340">
      <w:pPr>
        <w:spacing w:line="360" w:lineRule="auto"/>
      </w:pPr>
      <w:r w:rsidRPr="00977CB4">
        <w:rPr>
          <w:highlight w:val="yellow"/>
        </w:rPr>
        <w:t>[Colours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NuAge</w:t>
            </w:r>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8T22:41:00Z" w:initials="AP">
    <w:p w14:paraId="6AC99FC3" w14:textId="5FFEA94F" w:rsidR="00944F82" w:rsidRDefault="00944F82">
      <w:pPr>
        <w:pStyle w:val="CommentText"/>
      </w:pPr>
      <w:r>
        <w:rPr>
          <w:rStyle w:val="CommentReference"/>
        </w:rPr>
        <w:annotationRef/>
      </w:r>
      <w:r>
        <w:t>Up to 10 – please feel free to suggest more</w:t>
      </w:r>
    </w:p>
  </w:comment>
  <w:comment w:id="1" w:author="Andrea Piccinin" w:date="2015-10-28T21:47:00Z" w:initials="AP">
    <w:p w14:paraId="0CAA290F" w14:textId="15DCE207" w:rsidR="003D3031" w:rsidRDefault="003D3031">
      <w:pPr>
        <w:pStyle w:val="CommentText"/>
      </w:pPr>
      <w:r>
        <w:rPr>
          <w:rStyle w:val="CommentReference"/>
        </w:rPr>
        <w:annotationRef/>
      </w:r>
      <w:r>
        <w:t>Chenkai suggested moving some of this to the Discussion, an idea I like, but have not yet implemented.</w:t>
      </w:r>
    </w:p>
  </w:comment>
  <w:comment w:id="3" w:author="Andrea Piccinin" w:date="2015-10-28T22:41:00Z" w:initials="AP">
    <w:p w14:paraId="6407A369" w14:textId="06B543C4" w:rsidR="00944F82" w:rsidRDefault="00944F82">
      <w:pPr>
        <w:pStyle w:val="CommentText"/>
      </w:pPr>
      <w:r>
        <w:rPr>
          <w:rStyle w:val="CommentReference"/>
        </w:rPr>
        <w:annotationRef/>
      </w:r>
      <w:r>
        <w:t>Ref for more detail re ELSA?</w:t>
      </w:r>
    </w:p>
  </w:comment>
  <w:comment w:id="4" w:author="Andrea Piccinin" w:date="2015-10-28T22:40:00Z" w:initials="AP">
    <w:p w14:paraId="52CF8B22" w14:textId="4A52C2CA" w:rsidR="00944F82" w:rsidRDefault="00944F82">
      <w:pPr>
        <w:pStyle w:val="CommentText"/>
      </w:pPr>
      <w:r>
        <w:rPr>
          <w:rStyle w:val="CommentReference"/>
        </w:rPr>
        <w:annotationRef/>
      </w:r>
      <w:r>
        <w:t>Ref for more detail re ILSE?</w:t>
      </w:r>
    </w:p>
  </w:comment>
  <w:comment w:id="6" w:author="Andrea Piccinin" w:date="2015-10-28T22:03:00Z" w:initials="AP">
    <w:p w14:paraId="4A615081" w14:textId="20A28481" w:rsidR="00A7291E" w:rsidRDefault="00A7291E">
      <w:pPr>
        <w:pStyle w:val="CommentText"/>
      </w:pPr>
      <w:r>
        <w:rPr>
          <w:rStyle w:val="CommentReference"/>
        </w:rPr>
        <w:annotationRef/>
      </w:r>
      <w:r>
        <w:t>To be expanded</w:t>
      </w:r>
      <w:r w:rsidR="00023D44">
        <w:t xml:space="preserve"> to explain why this is better (thanks for the suggestion, CW!)</w:t>
      </w:r>
    </w:p>
  </w:comment>
  <w:comment w:id="7" w:author="Andrea Piccinin" w:date="2015-10-28T22:17:00Z" w:initials="AP">
    <w:p w14:paraId="5082ADD8" w14:textId="37A41A21" w:rsidR="00DB3CBE" w:rsidRPr="00483F21" w:rsidRDefault="00DB3CBE" w:rsidP="00DB3CBE">
      <w:pPr>
        <w:spacing w:line="480" w:lineRule="auto"/>
      </w:pPr>
      <w:r>
        <w:rPr>
          <w:rStyle w:val="CommentReference"/>
        </w:rPr>
        <w:annotationRef/>
      </w:r>
      <w:r>
        <w:t xml:space="preserve">Will add a section listing out all the methodological strengths (longitudinal modeling, multi-study analysis, meta-analysis, etc) in detail to give us a stronger paper (per CW). </w:t>
      </w:r>
    </w:p>
    <w:p w14:paraId="4663B26B" w14:textId="79C087D6" w:rsidR="00DB3CBE" w:rsidRDefault="00DB3CBE">
      <w:pPr>
        <w:pStyle w:val="CommentText"/>
      </w:pPr>
    </w:p>
  </w:comment>
  <w:comment w:id="8" w:author="Andrea Piccinin" w:date="2015-10-28T22:32:00Z" w:initials="AP">
    <w:p w14:paraId="7ADC053C" w14:textId="085CAC8E" w:rsidR="003534A8" w:rsidRDefault="003534A8">
      <w:pPr>
        <w:pStyle w:val="CommentText"/>
      </w:pPr>
      <w:r>
        <w:rPr>
          <w:rStyle w:val="CommentReference"/>
        </w:rPr>
        <w:annotationRef/>
      </w:r>
      <w:r>
        <w:t>For each study and variable: Please clarify whether values modeled were maximum trial or average of maximum force applied in multiple trials.</w:t>
      </w:r>
    </w:p>
  </w:comment>
  <w:comment w:id="9" w:author="Andrea Piccinin" w:date="2015-10-28T22:34:00Z" w:initials="AP">
    <w:p w14:paraId="5C00413E" w14:textId="3CEC61BF" w:rsidR="009130B4" w:rsidRDefault="009130B4">
      <w:pPr>
        <w:pStyle w:val="CommentText"/>
      </w:pPr>
      <w:r>
        <w:rPr>
          <w:rStyle w:val="CommentReference"/>
        </w:rPr>
        <w:annotationRef/>
      </w:r>
      <w:r>
        <w:t>The variation in means across studies suggests that different units are being used. Please add the units (e.g., (</w:t>
      </w:r>
      <w:r w:rsidRPr="00E85E04">
        <w:rPr>
          <w:rFonts w:ascii="Freestyle Script" w:hAnsi="Freestyle Script"/>
        </w:rPr>
        <w:t>l</w:t>
      </w:r>
      <w:r>
        <w: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99FC3" w15:done="0"/>
  <w15:commentEx w15:paraId="0CAA290F" w15:done="0"/>
  <w15:commentEx w15:paraId="6407A369" w15:done="0"/>
  <w15:commentEx w15:paraId="52CF8B22" w15:done="0"/>
  <w15:commentEx w15:paraId="4A615081" w15:done="0"/>
  <w15:commentEx w15:paraId="4663B26B" w15:done="0"/>
  <w15:commentEx w15:paraId="7ADC053C" w15:done="0"/>
  <w15:commentEx w15:paraId="5C004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BEDB8" w14:textId="77777777" w:rsidR="002D3BFB" w:rsidRDefault="002D3BFB" w:rsidP="00030BF9">
      <w:pPr>
        <w:spacing w:after="0" w:line="240" w:lineRule="auto"/>
      </w:pPr>
      <w:r>
        <w:separator/>
      </w:r>
    </w:p>
  </w:endnote>
  <w:endnote w:type="continuationSeparator" w:id="0">
    <w:p w14:paraId="1825F27E" w14:textId="77777777" w:rsidR="002D3BFB" w:rsidRDefault="002D3BFB"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Freestyle Script">
    <w:altName w:val="Chalkboard"/>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65037624" w:rsidR="003D3031" w:rsidRDefault="003D3031">
        <w:pPr>
          <w:pStyle w:val="Footer"/>
          <w:jc w:val="right"/>
        </w:pPr>
        <w:r>
          <w:fldChar w:fldCharType="begin"/>
        </w:r>
        <w:r>
          <w:instrText xml:space="preserve"> PAGE   \* MERGEFORMAT </w:instrText>
        </w:r>
        <w:r>
          <w:fldChar w:fldCharType="separate"/>
        </w:r>
        <w:r w:rsidR="00003185">
          <w:rPr>
            <w:noProof/>
          </w:rPr>
          <w:t>5</w:t>
        </w:r>
        <w:r>
          <w:rPr>
            <w:noProof/>
          </w:rPr>
          <w:fldChar w:fldCharType="end"/>
        </w:r>
      </w:p>
    </w:sdtContent>
  </w:sdt>
  <w:p w14:paraId="569ADECE" w14:textId="77777777" w:rsidR="003D3031" w:rsidRDefault="003D30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B9A84" w14:textId="77777777" w:rsidR="002D3BFB" w:rsidRDefault="002D3BFB" w:rsidP="00030BF9">
      <w:pPr>
        <w:spacing w:after="0" w:line="240" w:lineRule="auto"/>
      </w:pPr>
      <w:r>
        <w:separator/>
      </w:r>
    </w:p>
  </w:footnote>
  <w:footnote w:type="continuationSeparator" w:id="0">
    <w:p w14:paraId="41A7813E" w14:textId="77777777" w:rsidR="002D3BFB" w:rsidRDefault="002D3BFB"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s>
  <w:rsids>
    <w:rsidRoot w:val="00B21F55"/>
    <w:rsid w:val="0000066D"/>
    <w:rsid w:val="00003185"/>
    <w:rsid w:val="00004194"/>
    <w:rsid w:val="00004D30"/>
    <w:rsid w:val="00017BF7"/>
    <w:rsid w:val="00023D44"/>
    <w:rsid w:val="00030BF9"/>
    <w:rsid w:val="00043821"/>
    <w:rsid w:val="000470B5"/>
    <w:rsid w:val="00060605"/>
    <w:rsid w:val="00091BBD"/>
    <w:rsid w:val="000A3305"/>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85A2A"/>
    <w:rsid w:val="00193A13"/>
    <w:rsid w:val="001951ED"/>
    <w:rsid w:val="0019552C"/>
    <w:rsid w:val="001B6570"/>
    <w:rsid w:val="001C4DCD"/>
    <w:rsid w:val="001D5BCA"/>
    <w:rsid w:val="001E1F86"/>
    <w:rsid w:val="00203A99"/>
    <w:rsid w:val="00223D36"/>
    <w:rsid w:val="0023165B"/>
    <w:rsid w:val="002643EC"/>
    <w:rsid w:val="00270CD2"/>
    <w:rsid w:val="00271442"/>
    <w:rsid w:val="00273392"/>
    <w:rsid w:val="00277960"/>
    <w:rsid w:val="00286772"/>
    <w:rsid w:val="00290811"/>
    <w:rsid w:val="002A50BC"/>
    <w:rsid w:val="002C5340"/>
    <w:rsid w:val="002D21DB"/>
    <w:rsid w:val="002D3BFB"/>
    <w:rsid w:val="002E5203"/>
    <w:rsid w:val="00307D55"/>
    <w:rsid w:val="00315AFD"/>
    <w:rsid w:val="00322611"/>
    <w:rsid w:val="00334000"/>
    <w:rsid w:val="003368CB"/>
    <w:rsid w:val="003405A6"/>
    <w:rsid w:val="0035240A"/>
    <w:rsid w:val="003534A8"/>
    <w:rsid w:val="00366332"/>
    <w:rsid w:val="003714E1"/>
    <w:rsid w:val="0038660F"/>
    <w:rsid w:val="00395DCB"/>
    <w:rsid w:val="003A7919"/>
    <w:rsid w:val="003B2FCD"/>
    <w:rsid w:val="003B475A"/>
    <w:rsid w:val="003C4212"/>
    <w:rsid w:val="003C4C47"/>
    <w:rsid w:val="003D3031"/>
    <w:rsid w:val="003E32AD"/>
    <w:rsid w:val="003F62AA"/>
    <w:rsid w:val="00407F8D"/>
    <w:rsid w:val="00411374"/>
    <w:rsid w:val="00422B11"/>
    <w:rsid w:val="0043124E"/>
    <w:rsid w:val="0043429D"/>
    <w:rsid w:val="004505C4"/>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EBA"/>
    <w:rsid w:val="0065321E"/>
    <w:rsid w:val="00654709"/>
    <w:rsid w:val="00663CD5"/>
    <w:rsid w:val="00685937"/>
    <w:rsid w:val="0069541A"/>
    <w:rsid w:val="006964EC"/>
    <w:rsid w:val="006A25E2"/>
    <w:rsid w:val="006A3048"/>
    <w:rsid w:val="006B2BAF"/>
    <w:rsid w:val="006B42E0"/>
    <w:rsid w:val="006D2801"/>
    <w:rsid w:val="006D69A5"/>
    <w:rsid w:val="006E568F"/>
    <w:rsid w:val="006E5DEB"/>
    <w:rsid w:val="007225FA"/>
    <w:rsid w:val="0072546F"/>
    <w:rsid w:val="00741731"/>
    <w:rsid w:val="00743454"/>
    <w:rsid w:val="007463D1"/>
    <w:rsid w:val="00750274"/>
    <w:rsid w:val="00767F13"/>
    <w:rsid w:val="0077555D"/>
    <w:rsid w:val="0077623D"/>
    <w:rsid w:val="00787DFB"/>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C7FA4"/>
    <w:rsid w:val="00BD2BA2"/>
    <w:rsid w:val="00BF335C"/>
    <w:rsid w:val="00C00C6F"/>
    <w:rsid w:val="00C01021"/>
    <w:rsid w:val="00C251D5"/>
    <w:rsid w:val="00C3521B"/>
    <w:rsid w:val="00C62A51"/>
    <w:rsid w:val="00C70518"/>
    <w:rsid w:val="00C73B93"/>
    <w:rsid w:val="00C936E1"/>
    <w:rsid w:val="00CA6751"/>
    <w:rsid w:val="00CC1D15"/>
    <w:rsid w:val="00CC4068"/>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84913"/>
    <w:rsid w:val="00D90370"/>
    <w:rsid w:val="00D92377"/>
    <w:rsid w:val="00D92E0D"/>
    <w:rsid w:val="00DA07FF"/>
    <w:rsid w:val="00DA5EC6"/>
    <w:rsid w:val="00DB26B5"/>
    <w:rsid w:val="00DB3CBE"/>
    <w:rsid w:val="00DC3ABE"/>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F01E9B"/>
    <w:rsid w:val="00F1316A"/>
    <w:rsid w:val="00F25599"/>
    <w:rsid w:val="00F337E6"/>
    <w:rsid w:val="00F36970"/>
    <w:rsid w:val="00F44FDE"/>
    <w:rsid w:val="00F461BD"/>
    <w:rsid w:val="00F465F8"/>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32DBC-CAB0-4FFD-AAFA-E7E99B0B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6962</Words>
  <Characters>39687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2</cp:revision>
  <cp:lastPrinted>2015-10-27T05:24:00Z</cp:lastPrinted>
  <dcterms:created xsi:type="dcterms:W3CDTF">2015-10-29T16:34:00Z</dcterms:created>
  <dcterms:modified xsi:type="dcterms:W3CDTF">2015-10-29T16:34:00Z</dcterms:modified>
</cp:coreProperties>
</file>