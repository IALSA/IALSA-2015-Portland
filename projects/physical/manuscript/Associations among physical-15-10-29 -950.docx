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commentRangeStart w:id="0"/>
    <w:p w14:paraId="355C1C5F" w14:textId="755B8132"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1"/>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1"/>
      <w:r w:rsidR="003D3031">
        <w:rPr>
          <w:rStyle w:val="CommentReference"/>
        </w:rPr>
        <w:commentReference w:id="1"/>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(Deary,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Strother,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2"/>
      <w:r>
        <w:rPr>
          <w:lang w:val="en-CA"/>
        </w:rPr>
        <w:t>The</w:t>
      </w:r>
      <w:commentRangeEnd w:id="2"/>
      <w:r w:rsidR="00944F82">
        <w:rPr>
          <w:rStyle w:val="CommentReference"/>
        </w:rPr>
        <w:commentReference w:id="2"/>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3"/>
      <w:r>
        <w:t>The</w:t>
      </w:r>
      <w:commentRangeEnd w:id="3"/>
      <w:r w:rsidR="00944F82">
        <w:rPr>
          <w:rStyle w:val="CommentReference"/>
        </w:rPr>
        <w:commentReference w:id="3"/>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(Teng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482D5AFB"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w:t>
      </w:r>
      <w:del w:id="4" w:author="Andrea Piccinin" w:date="2015-10-29T09:47:00Z">
        <w:r w:rsidRPr="00B379EB" w:rsidDel="00243FE0">
          <w:delText xml:space="preserve">7 </w:delText>
        </w:r>
      </w:del>
      <w:ins w:id="5" w:author="Andrea Piccinin" w:date="2015-10-29T09:47:00Z">
        <w:r w:rsidR="00243FE0">
          <w:t xml:space="preserve">5 </w:t>
        </w:r>
      </w:ins>
      <w:bookmarkStart w:id="6" w:name="_GoBack"/>
      <w:bookmarkEnd w:id="6"/>
      <w:r w:rsidRPr="00B379EB">
        <w:t xml:space="preserve">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7"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w:t>
      </w:r>
      <w:r w:rsidRPr="00BF335C">
        <w:lastRenderedPageBreak/>
        <w:t>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(DerSimonian &amp; Laird 1986). </w:t>
      </w:r>
      <w:commentRangeStart w:id="8"/>
      <w:r w:rsidRPr="00091BBD">
        <w:rPr>
          <w:rFonts w:ascii="Calibri" w:eastAsia="Calibri" w:hAnsi="Calibri" w:cs="Times New Roman"/>
        </w:rPr>
        <w:t xml:space="preserve">Unlike a typical meta-analysis of existing literature, however, our “integrative analysis” is less susceptible to publication bias. </w:t>
      </w:r>
      <w:commentRangeEnd w:id="8"/>
      <w:r w:rsidR="00A7291E">
        <w:rPr>
          <w:rStyle w:val="CommentReference"/>
        </w:rPr>
        <w:commentReference w:id="8"/>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lastRenderedPageBreak/>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4634EB8"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lastRenderedPageBreak/>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One possible limitation of this research is low reliability of physical functioning measures. However, grip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9"/>
      <w:r>
        <w:t xml:space="preserve">  </w:t>
      </w:r>
      <w:commentRangeEnd w:id="9"/>
      <w:r>
        <w:rPr>
          <w:rStyle w:val="CommentReference"/>
        </w:rPr>
        <w:commentReference w:id="9"/>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23E99E1C"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w:t>
      </w:r>
      <w:r w:rsidR="00003185" w:rsidRPr="006D091A">
        <w:lastRenderedPageBreak/>
        <w:t xml:space="preserve">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Strother,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 Bouchard et al. 2009</w:t>
      </w:r>
    </w:p>
    <w:p w14:paraId="673D6BB3" w14:textId="3A59ABA3" w:rsidR="00944F82" w:rsidRDefault="00944F82" w:rsidP="002C5340">
      <w:pPr>
        <w:spacing w:line="480" w:lineRule="auto"/>
      </w:pPr>
      <w:r w:rsidRPr="00544710">
        <w:rPr>
          <w:color w:val="221E1F"/>
        </w:rPr>
        <w:t>Teng and Chui, 1987</w:t>
      </w:r>
    </w:p>
    <w:p w14:paraId="79E3E679" w14:textId="77777777" w:rsidR="00003185" w:rsidRDefault="00003185" w:rsidP="00003185">
      <w:pPr>
        <w:spacing w:line="480" w:lineRule="auto"/>
      </w:pPr>
      <w:r w:rsidRPr="004B01B7">
        <w:rPr>
          <w:noProof/>
        </w:rPr>
        <w:t xml:space="preserve">Finkel D, Pedersen NL. 2004. Processing speed and longitudinal trajectories of change for cognitive abilities: The Swedish Adoption/Twin Study of Aging. </w:t>
      </w:r>
      <w:r w:rsidRPr="004B01B7">
        <w:rPr>
          <w:i/>
          <w:noProof/>
        </w:rPr>
        <w:t>Aging, Neuropsychology, and Cognition</w:t>
      </w:r>
      <w:r w:rsidRPr="004B01B7">
        <w:rPr>
          <w:noProof/>
        </w:rPr>
        <w:t xml:space="preserve"> 11:325-45</w:t>
      </w:r>
    </w:p>
    <w:p w14:paraId="2E2690D5" w14:textId="2A559E19" w:rsidR="00944F82" w:rsidRDefault="00944F82" w:rsidP="002C5340">
      <w:pPr>
        <w:spacing w:line="480" w:lineRule="auto"/>
      </w:pPr>
      <w:r w:rsidRPr="00091BBD">
        <w:rPr>
          <w:rFonts w:ascii="Calibri" w:eastAsia="Calibri" w:hAnsi="Calibri" w:cs="Times New Roman"/>
        </w:rPr>
        <w:t>DerSimonian &amp; Laird 1986).</w:t>
      </w:r>
    </w:p>
    <w:p w14:paraId="188F08EF" w14:textId="19D10471" w:rsidR="00944F82" w:rsidRDefault="00944F82" w:rsidP="002C5340">
      <w:pPr>
        <w:spacing w:line="480" w:lineRule="auto"/>
      </w:pPr>
      <w:r w:rsidRPr="00483F21">
        <w:t>Wolinsky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gridSpan w:val="2"/>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gridSpan w:val="2"/>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gridSpan w:val="2"/>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799DFEF1" w:rsidR="00DC4CC1" w:rsidRPr="00D30686" w:rsidRDefault="00DC4CC1" w:rsidP="002C5340">
            <w:pPr>
              <w:spacing w:line="480" w:lineRule="auto"/>
              <w:jc w:val="center"/>
              <w:rPr>
                <w:rFonts w:eastAsia="Calibri" w:cs="Cordia New"/>
              </w:rPr>
            </w:pPr>
            <w:r>
              <w:rPr>
                <w:rFonts w:eastAsia="Calibri" w:cs="Cordia New"/>
              </w:rPr>
              <w:t>5</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(yrs)</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2016BD94" w14:textId="77777777" w:rsidR="00DC4CC1" w:rsidRPr="00D30686" w:rsidRDefault="00DC4CC1" w:rsidP="002C5340">
            <w:pPr>
              <w:spacing w:line="480" w:lineRule="auto"/>
              <w:jc w:val="center"/>
              <w:rPr>
                <w:rFonts w:eastAsia="Calibri" w:cs="Cordia New"/>
              </w:rPr>
            </w:pP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gridSpan w:val="2"/>
          </w:tcPr>
          <w:p w14:paraId="271769D2" w14:textId="77777777" w:rsidR="00DC4CC1" w:rsidRPr="00D30686" w:rsidRDefault="00DC4CC1" w:rsidP="002C5340">
            <w:pPr>
              <w:spacing w:line="480" w:lineRule="auto"/>
              <w:jc w:val="center"/>
              <w:rPr>
                <w:rFonts w:eastAsia="Calibri" w:cs="Cordia New"/>
              </w:rPr>
            </w:pP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77777777" w:rsidR="00DC4CC1" w:rsidRPr="00D30686" w:rsidRDefault="00DC4CC1"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10"/>
      <w:r>
        <w:lastRenderedPageBreak/>
        <w:t xml:space="preserve">Table 2. Physical </w:t>
      </w:r>
      <w:r w:rsidR="003534A8">
        <w:t>Capability</w:t>
      </w:r>
      <w:r>
        <w:t xml:space="preserve"> Variables </w:t>
      </w:r>
      <w:commentRangeEnd w:id="10"/>
      <w:r w:rsidR="003534A8">
        <w:rPr>
          <w:rStyle w:val="CommentReference"/>
        </w:rPr>
        <w:commentReference w:id="10"/>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11"/>
            <w:r>
              <w:t xml:space="preserve">Pulmonary function    </w:t>
            </w:r>
            <w:r w:rsidR="009130B4">
              <w:t xml:space="preserve">  </w:t>
            </w:r>
            <w:r>
              <w:t>(FEV, PEF)</w:t>
            </w:r>
            <w:commentRangeEnd w:id="11"/>
            <w:r w:rsidR="009130B4">
              <w:rPr>
                <w:rStyle w:val="CommentReference"/>
              </w:rPr>
              <w:commentReference w:id="11"/>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AVERAGE OR MAX force; 3 trials per hand (+2 practice); Vigorimeter (largest bulb) (kg???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77777777" w:rsidR="00A80061" w:rsidRPr="007F1C37" w:rsidRDefault="00A80061" w:rsidP="002C5340">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Forced expiratory volume during the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 (Mijnhardt, Bunnik, The Netherlands) with subjects in seated </w:t>
            </w:r>
            <w:r w:rsidRPr="007F1C37">
              <w:rPr>
                <w:rFonts w:ascii="Calibri" w:hAnsi="Calibri" w:cs="Helvetica"/>
                <w:color w:val="333333"/>
                <w:shd w:val="clear" w:color="auto" w:fill="FFFFFF"/>
              </w:rPr>
              <w:lastRenderedPageBreak/>
              <w:t xml:space="preserve">position and nasal passages blocked with nose clips. At IPT3, 30% of subjects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Vicatest, the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ed a</w:t>
            </w:r>
            <w:r w:rsidRPr="007F1C37">
              <w:rPr>
                <w:rFonts w:ascii="Calibri" w:hAnsi="Calibri" w:cs="Helvetica"/>
                <w:color w:val="333333"/>
                <w:shd w:val="clear" w:color="auto" w:fill="FFFFFF"/>
              </w:rPr>
              <w:t xml:space="preserve"> portable ML 330 spirometer (Micor Medical, Kent, United Kingdom).</w:t>
            </w:r>
            <w:r>
              <w:t xml:space="preserve"> </w:t>
            </w:r>
            <w:r>
              <w:rPr>
                <w:rFonts w:ascii="Calibri" w:hAnsi="Calibri" w:cs="Helvetica"/>
                <w:color w:val="333333"/>
                <w:shd w:val="clear" w:color="auto" w:fill="FFFFFF"/>
              </w:rPr>
              <w:t>(BTPS =</w:t>
            </w:r>
            <w:r w:rsidRPr="007F1C37">
              <w:rPr>
                <w:rFonts w:ascii="Calibri" w:hAnsi="Calibri" w:cs="Helvetica"/>
                <w:color w:val="333333"/>
                <w:shd w:val="clear" w:color="auto" w:fill="FFFFFF"/>
              </w:rPr>
              <w:t>body temperature and pressure saturated with water vapor).</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&gt;&gt;&gt; exact p values will be added to these tables as well</w:t>
      </w:r>
    </w:p>
    <w:p w14:paraId="1710EEC3" w14:textId="77777777" w:rsidR="00A80061" w:rsidRPr="000470B5" w:rsidRDefault="00A80061" w:rsidP="002C5340">
      <w:pPr>
        <w:spacing w:line="360" w:lineRule="auto"/>
      </w:pPr>
      <w:r w:rsidRPr="00977CB4">
        <w:rPr>
          <w:highlight w:val="yellow"/>
        </w:rPr>
        <w:t>[Colours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944F82" w:rsidRDefault="00944F82">
      <w:pPr>
        <w:pStyle w:val="CommentText"/>
      </w:pPr>
      <w:r>
        <w:rPr>
          <w:rStyle w:val="CommentReference"/>
        </w:rPr>
        <w:annotationRef/>
      </w:r>
      <w:r>
        <w:t>Up to 10 – please feel free to suggest more</w:t>
      </w:r>
    </w:p>
  </w:comment>
  <w:comment w:id="1" w:author="Andrea Piccinin" w:date="2015-10-28T21:47:00Z" w:initials="AP">
    <w:p w14:paraId="0CAA290F" w14:textId="15DCE207" w:rsidR="003D3031" w:rsidRDefault="003D3031">
      <w:pPr>
        <w:pStyle w:val="CommentText"/>
      </w:pPr>
      <w:r>
        <w:rPr>
          <w:rStyle w:val="CommentReference"/>
        </w:rPr>
        <w:annotationRef/>
      </w:r>
      <w:r>
        <w:t>Chenkai suggested moving some of this to the Discussion, an idea I like, but have not yet implemented.</w:t>
      </w:r>
    </w:p>
  </w:comment>
  <w:comment w:id="2" w:author="Andrea Piccinin" w:date="2015-10-28T22:41:00Z" w:initials="AP">
    <w:p w14:paraId="6407A369" w14:textId="06B543C4" w:rsidR="00944F82" w:rsidRDefault="00944F82">
      <w:pPr>
        <w:pStyle w:val="CommentText"/>
      </w:pPr>
      <w:r>
        <w:rPr>
          <w:rStyle w:val="CommentReference"/>
        </w:rPr>
        <w:annotationRef/>
      </w:r>
      <w:r>
        <w:t>Ref for more detail re ELSA?</w:t>
      </w:r>
    </w:p>
  </w:comment>
  <w:comment w:id="3" w:author="Andrea Piccinin" w:date="2015-10-28T22:40:00Z" w:initials="AP">
    <w:p w14:paraId="52CF8B22" w14:textId="4A52C2CA" w:rsidR="00944F82" w:rsidRDefault="00944F82">
      <w:pPr>
        <w:pStyle w:val="CommentText"/>
      </w:pPr>
      <w:r>
        <w:rPr>
          <w:rStyle w:val="CommentReference"/>
        </w:rPr>
        <w:annotationRef/>
      </w:r>
      <w:r>
        <w:t>Ref for more detail re ILSE?</w:t>
      </w:r>
    </w:p>
  </w:comment>
  <w:comment w:id="8" w:author="Andrea Piccinin" w:date="2015-10-28T22:03:00Z" w:initials="AP">
    <w:p w14:paraId="4A615081" w14:textId="20A28481" w:rsidR="00A7291E" w:rsidRDefault="00A7291E">
      <w:pPr>
        <w:pStyle w:val="CommentText"/>
      </w:pPr>
      <w:r>
        <w:rPr>
          <w:rStyle w:val="CommentReference"/>
        </w:rPr>
        <w:annotationRef/>
      </w:r>
      <w:r>
        <w:t>To be expanded</w:t>
      </w:r>
      <w:r w:rsidR="00023D44">
        <w:t xml:space="preserve"> to explain why this is better (thanks for the suggestion, CW!)</w:t>
      </w:r>
    </w:p>
  </w:comment>
  <w:comment w:id="9" w:author="Andrea Piccinin" w:date="2015-10-28T22:17:00Z" w:initials="AP">
    <w:p w14:paraId="5082ADD8" w14:textId="37A41A21" w:rsidR="00DB3CBE" w:rsidRPr="00483F21" w:rsidRDefault="00DB3CBE" w:rsidP="00DB3CBE">
      <w:pPr>
        <w:spacing w:line="480" w:lineRule="auto"/>
      </w:pPr>
      <w:r>
        <w:rPr>
          <w:rStyle w:val="CommentReference"/>
        </w:rPr>
        <w:annotationRef/>
      </w:r>
      <w:r>
        <w:t xml:space="preserve">Will add a section listing out all the methodological strengths (longitudinal modeling, multi-study analysis, meta-analysis, etc) in detail to give us a stronger paper (per CW). </w:t>
      </w:r>
    </w:p>
    <w:p w14:paraId="4663B26B" w14:textId="79C087D6" w:rsidR="00DB3CBE" w:rsidRDefault="00DB3CBE">
      <w:pPr>
        <w:pStyle w:val="CommentText"/>
      </w:pPr>
    </w:p>
  </w:comment>
  <w:comment w:id="10" w:author="Andrea Piccinin" w:date="2015-10-28T22:32:00Z" w:initials="AP">
    <w:p w14:paraId="7ADC053C" w14:textId="085CAC8E" w:rsidR="003534A8" w:rsidRDefault="003534A8">
      <w:pPr>
        <w:pStyle w:val="CommentText"/>
      </w:pPr>
      <w:r>
        <w:rPr>
          <w:rStyle w:val="CommentReference"/>
        </w:rPr>
        <w:annotationRef/>
      </w:r>
      <w:r>
        <w:t>For each study and variable: Please clarify whether values modeled were maximum trial or average of maximum force applied in multiple trials.</w:t>
      </w:r>
    </w:p>
  </w:comment>
  <w:comment w:id="11" w:author="Andrea Piccinin" w:date="2015-10-28T22:34:00Z" w:initials="AP">
    <w:p w14:paraId="5C00413E" w14:textId="3CEC61BF" w:rsidR="009130B4" w:rsidRDefault="009130B4">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F5DCC" w14:textId="77777777" w:rsidR="0087021C" w:rsidRDefault="0087021C" w:rsidP="00030BF9">
      <w:pPr>
        <w:spacing w:after="0" w:line="240" w:lineRule="auto"/>
      </w:pPr>
      <w:r>
        <w:separator/>
      </w:r>
    </w:p>
  </w:endnote>
  <w:endnote w:type="continuationSeparator" w:id="0">
    <w:p w14:paraId="39589822" w14:textId="77777777" w:rsidR="0087021C" w:rsidRDefault="0087021C"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3D3031" w:rsidRDefault="003D3031">
        <w:pPr>
          <w:pStyle w:val="Footer"/>
          <w:jc w:val="right"/>
        </w:pPr>
        <w:r>
          <w:fldChar w:fldCharType="begin"/>
        </w:r>
        <w:r>
          <w:instrText xml:space="preserve"> PAGE   \* MERGEFORMAT </w:instrText>
        </w:r>
        <w:r>
          <w:fldChar w:fldCharType="separate"/>
        </w:r>
        <w:r w:rsidR="00243FE0">
          <w:rPr>
            <w:noProof/>
          </w:rPr>
          <w:t>20</w:t>
        </w:r>
        <w:r>
          <w:rPr>
            <w:noProof/>
          </w:rPr>
          <w:fldChar w:fldCharType="end"/>
        </w:r>
      </w:p>
    </w:sdtContent>
  </w:sdt>
  <w:p w14:paraId="569ADECE" w14:textId="77777777" w:rsidR="003D3031" w:rsidRDefault="003D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16B61" w14:textId="77777777" w:rsidR="0087021C" w:rsidRDefault="0087021C" w:rsidP="00030BF9">
      <w:pPr>
        <w:spacing w:after="0" w:line="240" w:lineRule="auto"/>
      </w:pPr>
      <w:r>
        <w:separator/>
      </w:r>
    </w:p>
  </w:footnote>
  <w:footnote w:type="continuationSeparator" w:id="0">
    <w:p w14:paraId="3580B22E" w14:textId="77777777" w:rsidR="0087021C" w:rsidRDefault="0087021C"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3185"/>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3A13"/>
    <w:rsid w:val="001951ED"/>
    <w:rsid w:val="0019552C"/>
    <w:rsid w:val="001B6570"/>
    <w:rsid w:val="001C4DCD"/>
    <w:rsid w:val="001D5BCA"/>
    <w:rsid w:val="001E1F86"/>
    <w:rsid w:val="00203A99"/>
    <w:rsid w:val="00223D36"/>
    <w:rsid w:val="0023165B"/>
    <w:rsid w:val="00243FE0"/>
    <w:rsid w:val="002643EC"/>
    <w:rsid w:val="00270CD2"/>
    <w:rsid w:val="00271442"/>
    <w:rsid w:val="00273392"/>
    <w:rsid w:val="00277960"/>
    <w:rsid w:val="00286772"/>
    <w:rsid w:val="00290811"/>
    <w:rsid w:val="002A50BC"/>
    <w:rsid w:val="002C5340"/>
    <w:rsid w:val="002D21DB"/>
    <w:rsid w:val="002D3BF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C4212"/>
    <w:rsid w:val="003C4C47"/>
    <w:rsid w:val="003D3031"/>
    <w:rsid w:val="003E32AD"/>
    <w:rsid w:val="003F62AA"/>
    <w:rsid w:val="00407F8D"/>
    <w:rsid w:val="00411374"/>
    <w:rsid w:val="00422B11"/>
    <w:rsid w:val="0043124E"/>
    <w:rsid w:val="0043429D"/>
    <w:rsid w:val="004505C4"/>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021C"/>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A07FF"/>
    <w:rsid w:val="00DA5EC6"/>
    <w:rsid w:val="00DB26B5"/>
    <w:rsid w:val="00DB3CBE"/>
    <w:rsid w:val="00DC3ABE"/>
    <w:rsid w:val="00DC4CC1"/>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0706F-F115-49F2-880A-9ABDBF8C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6975</Words>
  <Characters>39759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4</cp:revision>
  <cp:lastPrinted>2015-10-27T05:24:00Z</cp:lastPrinted>
  <dcterms:created xsi:type="dcterms:W3CDTF">2015-10-29T16:34:00Z</dcterms:created>
  <dcterms:modified xsi:type="dcterms:W3CDTF">2015-10-29T16:48:00Z</dcterms:modified>
</cp:coreProperties>
</file>