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3D74F5A5" w14:textId="60E23397" w:rsidR="00C251D5" w:rsidRDefault="008F3B07" w:rsidP="002C5340">
      <w:pPr>
        <w:spacing w:line="480" w:lineRule="auto"/>
        <w:jc w:val="center"/>
      </w:pPr>
      <w:r>
        <w:t>Andrea M. Piccinin</w:t>
      </w:r>
      <w:r w:rsidR="00066C69">
        <w:rPr>
          <w:vertAlign w:val="superscript"/>
        </w:rPr>
        <w:t>1</w:t>
      </w:r>
      <w:r w:rsidR="00066C69">
        <w:t xml:space="preserve">, </w:t>
      </w:r>
      <w:r w:rsidR="00C251D5">
        <w:t>Annie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60E21B9E" w:rsidR="00D35034" w:rsidRDefault="00066C69" w:rsidP="002C5340">
      <w:pPr>
        <w:spacing w:line="480" w:lineRule="auto"/>
        <w:jc w:val="center"/>
      </w:pPr>
      <w:r>
        <w:rPr>
          <w:vertAlign w:val="superscript"/>
        </w:rPr>
        <w:t>1</w:t>
      </w:r>
      <w:r w:rsidR="00D35034">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 xml:space="preserve">Philipp </w:t>
      </w:r>
      <w:proofErr w:type="spellStart"/>
      <w:r>
        <w:t>Handschuh</w:t>
      </w:r>
      <w:proofErr w:type="spellEnd"/>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2C5340">
      <w:pPr>
        <w:spacing w:line="480" w:lineRule="auto"/>
        <w:jc w:val="center"/>
      </w:pPr>
      <w:r>
        <w:t>Deborah Finkel</w:t>
      </w:r>
    </w:p>
    <w:p w14:paraId="731D21B6" w14:textId="77777777" w:rsidR="00C251D5" w:rsidRDefault="00D02C2C" w:rsidP="002C5340">
      <w:pPr>
        <w:spacing w:line="480" w:lineRule="auto"/>
        <w:jc w:val="center"/>
      </w:pPr>
      <w:r>
        <w:lastRenderedPageBreak/>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proofErr w:type="spellStart"/>
      <w:r>
        <w:t>Dorly</w:t>
      </w:r>
      <w:proofErr w:type="spellEnd"/>
      <w:r>
        <w:t xml:space="preserve"> </w:t>
      </w:r>
      <w:proofErr w:type="spellStart"/>
      <w:r>
        <w:t>Deeg</w:t>
      </w:r>
      <w:proofErr w:type="spellEnd"/>
    </w:p>
    <w:p w14:paraId="66D20A4B" w14:textId="77777777" w:rsidR="00FB56EE" w:rsidRDefault="00FB56EE" w:rsidP="00FB56EE">
      <w:pPr>
        <w:spacing w:line="480" w:lineRule="auto"/>
        <w:jc w:val="center"/>
      </w:pPr>
      <w:proofErr w:type="spellStart"/>
      <w:r>
        <w:t>Vrije</w:t>
      </w:r>
      <w:proofErr w:type="spellEnd"/>
      <w:r>
        <w:t xml:space="preserve"> </w:t>
      </w:r>
      <w:proofErr w:type="spellStart"/>
      <w:r>
        <w:t>Universiteit</w:t>
      </w:r>
      <w:proofErr w:type="spellEnd"/>
      <w:r>
        <w:t xml:space="preserve">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proofErr w:type="spellStart"/>
      <w:r w:rsidRPr="00D35034">
        <w:t>Université</w:t>
      </w:r>
      <w:proofErr w:type="spellEnd"/>
      <w:r w:rsidRPr="00D35034">
        <w:t xml:space="preserve"> de </w:t>
      </w:r>
      <w:proofErr w:type="spellStart"/>
      <w:r w:rsidRPr="00D35034">
        <w:t>Sherbrooke</w:t>
      </w:r>
      <w:proofErr w:type="spellEnd"/>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proofErr w:type="spellStart"/>
      <w:r>
        <w:t>Karolinska</w:t>
      </w:r>
      <w:proofErr w:type="spellEnd"/>
      <w:r>
        <w:t xml:space="preserve">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2B4C7BE2"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36247">
        <w:t>Results we</w:t>
      </w:r>
      <w:r w:rsidR="00142461">
        <w:t>re combined using fixed-</w:t>
      </w:r>
      <w:r w:rsidR="00293963">
        <w:t xml:space="preserve"> and random-</w:t>
      </w:r>
      <w:r w:rsidR="00142461">
        <w:t>effects meta-analysis.</w:t>
      </w:r>
    </w:p>
    <w:p w14:paraId="3D1DAC19" w14:textId="3F26E165" w:rsidR="0038660F" w:rsidRDefault="0038660F" w:rsidP="002C5340">
      <w:pPr>
        <w:spacing w:line="480" w:lineRule="auto"/>
      </w:pPr>
      <w:r>
        <w:t xml:space="preserve">Results: </w:t>
      </w:r>
      <w:r w:rsidR="00066C69">
        <w:t>While physical capabilities were associated at baseline, c</w:t>
      </w:r>
      <w:r>
        <w:t>hanges in</w:t>
      </w:r>
      <w:r w:rsidR="00066C69">
        <w:t xml:space="preserve"> the</w:t>
      </w:r>
      <w:r>
        <w:t xml:space="preserve"> physical </w:t>
      </w:r>
      <w:r w:rsidR="008667F0">
        <w:t>capability</w:t>
      </w:r>
      <w:r>
        <w:t xml:space="preserve"> variables considered here</w:t>
      </w:r>
      <w:r w:rsidR="00066C69">
        <w:t>, adjusted for baseline age, education, height, smoking history, diabetes and cardiovascular disease,</w:t>
      </w:r>
      <w:r>
        <w:t xml:space="preserve"> were </w:t>
      </w:r>
      <w:r w:rsidR="00066C69">
        <w:t xml:space="preserve">not </w:t>
      </w:r>
      <w:r>
        <w:t>significantly correlated. The most consistent correlations</w:t>
      </w:r>
      <w:r w:rsidR="00136247">
        <w:t>, in two of</w:t>
      </w:r>
      <w:r>
        <w:t xml:space="preserve"> nine studies</w:t>
      </w:r>
      <w:r w:rsidR="00136247">
        <w:t>,</w:t>
      </w:r>
      <w:r>
        <w:t xml:space="preserve"> were between change in walking speed and change in peak expiratory flow. </w:t>
      </w:r>
    </w:p>
    <w:p w14:paraId="016795EC" w14:textId="2CD3F2C1" w:rsidR="00142461" w:rsidRPr="00142461" w:rsidRDefault="0038660F" w:rsidP="002C5340">
      <w:pPr>
        <w:spacing w:line="480" w:lineRule="auto"/>
      </w:pPr>
      <w:r>
        <w:t xml:space="preserve">Conclusions: </w:t>
      </w:r>
      <w:r w:rsidR="00142461" w:rsidRPr="00142461">
        <w:t xml:space="preserve">Physical </w:t>
      </w:r>
      <w:r w:rsidR="00066C69">
        <w:t>capability</w:t>
      </w:r>
      <w:r w:rsidR="00142461" w:rsidRPr="00142461">
        <w:t xml:space="preserve"> declines </w:t>
      </w:r>
      <w:r w:rsidR="00066C69">
        <w:t>did not</w:t>
      </w:r>
      <w:r w:rsidR="00142461" w:rsidRPr="00142461">
        <w:t xml:space="preserve"> consistently co-occur within individuals. This suggest</w:t>
      </w:r>
      <w:r w:rsidR="00066C69">
        <w:t>s</w:t>
      </w:r>
      <w:r w:rsidR="00142461" w:rsidRPr="00142461">
        <w:t xml:space="preserve"> </w:t>
      </w:r>
      <w:r w:rsidR="00066C69">
        <w:t>that</w:t>
      </w:r>
      <w:r w:rsidR="00142461" w:rsidRPr="00142461">
        <w:t xml:space="preserve"> a common, underlying process of aging </w:t>
      </w:r>
      <w:r w:rsidR="00066C69">
        <w:t>did not directly drive the changes in capability observed here. Instead, co-occurrence of changes within individuals may be driven more by illness or injury.</w:t>
      </w:r>
    </w:p>
    <w:p w14:paraId="355C1C5F" w14:textId="0177EC75"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24A0D732">
                <wp:simplePos x="0" y="0"/>
                <wp:positionH relativeFrom="margin">
                  <wp:align>left</wp:align>
                </wp:positionH>
                <wp:positionV relativeFrom="paragraph">
                  <wp:posOffset>583565</wp:posOffset>
                </wp:positionV>
                <wp:extent cx="5554345" cy="679450"/>
                <wp:effectExtent l="0" t="0" r="2730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679450"/>
                        </a:xfrm>
                        <a:prstGeom prst="rect">
                          <a:avLst/>
                        </a:prstGeom>
                        <a:solidFill>
                          <a:srgbClr val="FFFFFF"/>
                        </a:solidFill>
                        <a:ln w="9525">
                          <a:solidFill>
                            <a:srgbClr val="000000"/>
                          </a:solidFill>
                          <a:miter lim="800000"/>
                          <a:headEnd/>
                          <a:tailEnd/>
                        </a:ln>
                      </wps:spPr>
                      <wps:txbx>
                        <w:txbxContent>
                          <w:p w14:paraId="74502972" w14:textId="6F46FE35" w:rsidR="00066C69" w:rsidRDefault="00066C69" w:rsidP="000A6BDA">
                            <w:pPr>
                              <w:pStyle w:val="ListParagraph"/>
                              <w:numPr>
                                <w:ilvl w:val="0"/>
                                <w:numId w:val="2"/>
                              </w:numPr>
                            </w:pPr>
                            <w:r>
                              <w:t>Physical capability measures are associated across domains in late adulthood.</w:t>
                            </w:r>
                          </w:p>
                          <w:p w14:paraId="0717E000" w14:textId="42B2AE8B" w:rsidR="00066C69" w:rsidRDefault="00066C69" w:rsidP="000A6BDA">
                            <w:pPr>
                              <w:pStyle w:val="ListParagraph"/>
                              <w:numPr>
                                <w:ilvl w:val="0"/>
                                <w:numId w:val="2"/>
                              </w:numPr>
                            </w:pPr>
                            <w:r>
                              <w:t>Declines in these physical capabilities are associated over time.</w:t>
                            </w:r>
                          </w:p>
                          <w:p w14:paraId="11933AC2" w14:textId="5E9D2FD2" w:rsidR="00066C69" w:rsidRDefault="00066C69"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0;margin-top:45.95pt;width:437.35pt;height:5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">
                <v:textbox>
                  <w:txbxContent>
                    <w:p w14:paraId="74502972" w14:textId="6F46FE35" w:rsidR="00066C69" w:rsidRDefault="00066C69" w:rsidP="000A6BDA">
                      <w:pPr>
                        <w:pStyle w:val="ListParagraph"/>
                        <w:numPr>
                          <w:ilvl w:val="0"/>
                          <w:numId w:val="2"/>
                        </w:numPr>
                      </w:pPr>
                      <w:r>
                        <w:t>Physical capability measures are associated across domains in late adulthood.</w:t>
                      </w:r>
                    </w:p>
                    <w:p w14:paraId="0717E000" w14:textId="42B2AE8B" w:rsidR="00066C69" w:rsidRDefault="00066C69" w:rsidP="000A6BDA">
                      <w:pPr>
                        <w:pStyle w:val="ListParagraph"/>
                        <w:numPr>
                          <w:ilvl w:val="0"/>
                          <w:numId w:val="2"/>
                        </w:numPr>
                      </w:pPr>
                      <w:r>
                        <w:t>Declines in these physical capabilities are associated over time.</w:t>
                      </w:r>
                    </w:p>
                    <w:p w14:paraId="11933AC2" w14:textId="5E9D2FD2" w:rsidR="00066C69" w:rsidRDefault="00066C69" w:rsidP="000A6BDA">
                      <w:pPr>
                        <w:pStyle w:val="ListParagraph"/>
                        <w:numPr>
                          <w:ilvl w:val="0"/>
                          <w:numId w:val="2"/>
                        </w:numPr>
                      </w:pPr>
                      <w:r>
                        <w:t>Occasion-related fluctuations are not associated.</w:t>
                      </w:r>
                    </w:p>
                  </w:txbxContent>
                </v:textbox>
                <w10:wrap type="square" anchorx="margin"/>
              </v:shape>
            </w:pict>
          </mc:Fallback>
        </mc:AlternateContent>
      </w:r>
      <w:r w:rsidR="00271442">
        <w:t xml:space="preserve">Keywords: Aging, Longitudinal, </w:t>
      </w:r>
      <w:r w:rsidR="00D35034">
        <w:t>Physical Capability</w:t>
      </w:r>
      <w:r w:rsidR="00772685">
        <w:t xml:space="preserve">, </w:t>
      </w:r>
      <w:r w:rsidR="006E2A6D">
        <w:t>M</w:t>
      </w:r>
      <w:r w:rsidR="006E2A6D" w:rsidRPr="00772685">
        <w:t xml:space="preserve">ultivariate </w:t>
      </w:r>
      <w:r w:rsidR="006E2A6D">
        <w:t>L</w:t>
      </w:r>
      <w:r w:rsidR="006E2A6D" w:rsidRPr="00772685">
        <w:t xml:space="preserve">atent </w:t>
      </w:r>
      <w:r w:rsidR="006E2A6D">
        <w:t>G</w:t>
      </w:r>
      <w:r w:rsidR="006E2A6D" w:rsidRPr="00772685">
        <w:t xml:space="preserve">rowth </w:t>
      </w:r>
      <w:r w:rsidR="006E2A6D">
        <w:t>C</w:t>
      </w:r>
      <w:r w:rsidR="006E2A6D" w:rsidRPr="00772685">
        <w:t xml:space="preserve">urve </w:t>
      </w:r>
      <w:r w:rsidR="006E2A6D">
        <w:t>M</w:t>
      </w:r>
      <w:r w:rsidR="006E2A6D" w:rsidRPr="00772685">
        <w:t>odel</w:t>
      </w:r>
      <w:r w:rsidR="006E2A6D">
        <w:t>, Walking Speed</w:t>
      </w:r>
      <w:r w:rsidR="006E2A6D" w:rsidRPr="00772685">
        <w:t xml:space="preserve">, </w:t>
      </w:r>
      <w:r w:rsidR="006E2A6D">
        <w:t>G</w:t>
      </w:r>
      <w:r w:rsidR="006E2A6D" w:rsidRPr="00772685">
        <w:t xml:space="preserve">rip </w:t>
      </w:r>
      <w:r w:rsidR="006E2A6D">
        <w:t>S</w:t>
      </w:r>
      <w:r w:rsidR="006E2A6D" w:rsidRPr="00772685">
        <w:t>trength</w:t>
      </w:r>
      <w:r w:rsidR="006E2A6D">
        <w:t>, Pulmonary Function</w:t>
      </w:r>
      <w:r w:rsidR="00F9722B">
        <w:t xml:space="preserve">, </w:t>
      </w:r>
      <w:r w:rsidR="006E2A6D">
        <w:t>Coordinated Analysis, M</w:t>
      </w:r>
      <w:r w:rsidR="00CE50EB">
        <w:t>eta-analysis</w:t>
      </w:r>
    </w:p>
    <w:p w14:paraId="57387399" w14:textId="77777777" w:rsidR="00413EEA" w:rsidRDefault="00413EEA" w:rsidP="00772685">
      <w:pPr>
        <w:spacing w:after="0" w:line="480" w:lineRule="auto"/>
        <w:contextualSpacing/>
        <w:rPr>
          <w:i/>
        </w:rPr>
      </w:pPr>
    </w:p>
    <w:p w14:paraId="48FD6FC9" w14:textId="77777777" w:rsidR="00413EEA" w:rsidRDefault="00413EEA" w:rsidP="00772685">
      <w:pPr>
        <w:spacing w:after="0" w:line="480" w:lineRule="auto"/>
        <w:contextualSpacing/>
        <w:rPr>
          <w:i/>
        </w:rPr>
      </w:pPr>
    </w:p>
    <w:p w14:paraId="61103515" w14:textId="4E27DE80" w:rsidR="008F3B07" w:rsidRPr="00FB56EE" w:rsidRDefault="00413EEA" w:rsidP="00293963">
      <w:pPr>
        <w:spacing w:after="0" w:line="480" w:lineRule="auto"/>
        <w:contextualSpacing/>
        <w:rPr>
          <w:i/>
        </w:rPr>
      </w:pPr>
      <w:r>
        <w:rPr>
          <w:i/>
        </w:rPr>
        <w:t xml:space="preserve">To </w:t>
      </w:r>
      <w:r w:rsidR="008F3B07" w:rsidRPr="00FB56EE">
        <w:rPr>
          <w:i/>
        </w:rPr>
        <w:t xml:space="preserve">be submitted to special issue of IJE. </w:t>
      </w:r>
      <w:proofErr w:type="gramStart"/>
      <w:r w:rsidR="008F3B07" w:rsidRPr="00FB56EE">
        <w:rPr>
          <w:i/>
        </w:rPr>
        <w:t>submissions</w:t>
      </w:r>
      <w:proofErr w:type="gramEnd"/>
      <w:r w:rsidR="008F3B07" w:rsidRPr="00FB56EE">
        <w:rPr>
          <w:i/>
        </w:rPr>
        <w:t xml:space="preserve"> generally &lt;=3000 words</w:t>
      </w:r>
      <w:r>
        <w:rPr>
          <w:i/>
        </w:rPr>
        <w:t xml:space="preserve"> </w:t>
      </w:r>
      <w:r w:rsidR="00293963">
        <w:rPr>
          <w:i/>
        </w:rPr>
        <w:t xml:space="preserve">  </w:t>
      </w:r>
      <w:r w:rsidR="00944F82">
        <w:rPr>
          <w:i/>
        </w:rPr>
        <w:t xml:space="preserve">Current word count: </w:t>
      </w:r>
      <w:r w:rsidR="00BE5C78">
        <w:rPr>
          <w:i/>
        </w:rPr>
        <w:t>302</w:t>
      </w:r>
      <w:r w:rsidR="00D84913">
        <w:rPr>
          <w:i/>
        </w:rPr>
        <w:t>2</w:t>
      </w:r>
      <w:r w:rsidR="008F3B07" w:rsidRPr="00FB56EE">
        <w:rPr>
          <w:i/>
        </w:rPr>
        <w:br w:type="page"/>
      </w:r>
    </w:p>
    <w:p w14:paraId="1F2520BC" w14:textId="51A1B077"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136247">
        <w:t>,</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78B734CE" w14:textId="6A6FDAD6" w:rsidR="00136247"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w:t>
      </w:r>
      <w:r w:rsidR="008667F0" w:rsidRPr="00136247">
        <w:rPr>
          <w:highlight w:val="yellow"/>
        </w:rPr>
        <w:t>ref</w:t>
      </w:r>
      <w:r w:rsidR="008667F0">
        <w:t>?)</w:t>
      </w:r>
      <w:r w:rsidRPr="00741731">
        <w:t>, a</w:t>
      </w:r>
      <w:r w:rsidR="00750274" w:rsidRPr="00741731">
        <w:t>ssociations among the changes in differen</w:t>
      </w:r>
      <w:r w:rsidRPr="00741731">
        <w:t>t physical functions may exist</w:t>
      </w:r>
      <w:r w:rsidR="00136247">
        <w:t>,</w:t>
      </w:r>
      <w:r w:rsidRPr="00741731">
        <w:t xml:space="preserve">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136247">
        <w:t>For example, to what extent are changes in different capabilities driven by the common process of aging, relative to other drivers such as illness or injury. While individuals may become more susceptible to illness and injury as they age, clarifying the likely source of physical capability changes can point to the types of interventions that would be appropriate to mitigate declines.</w:t>
      </w:r>
    </w:p>
    <w:p w14:paraId="62657EF6" w14:textId="33A020AC" w:rsidR="000E47EB" w:rsidRDefault="00D72CAC" w:rsidP="002C5340">
      <w:pPr>
        <w:spacing w:line="480" w:lineRule="auto"/>
      </w:pPr>
      <w:r>
        <w:t>Cross-sectional evidence</w:t>
      </w:r>
      <w:r w:rsidR="0011332B" w:rsidRPr="00741731">
        <w:t xml:space="preserve"> s</w:t>
      </w:r>
      <w:r>
        <w:t>uggest</w:t>
      </w:r>
      <w:r w:rsidR="0011332B" w:rsidRPr="00741731">
        <w:t xml:space="preserve">s that </w:t>
      </w:r>
      <w:r w:rsidR="000C1393" w:rsidRPr="00741731">
        <w:t>grip strength</w:t>
      </w:r>
      <w:r>
        <w:t xml:space="preserve">, </w:t>
      </w:r>
      <w:r w:rsidR="000C1393" w:rsidRPr="00741731">
        <w:t xml:space="preserve">walking </w:t>
      </w:r>
      <w:r>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w:t>
      </w:r>
      <w:r w:rsidR="00136247">
        <w:t>R</w:t>
      </w:r>
      <w:r w:rsidR="00E91C90" w:rsidRPr="00741731">
        <w:t xml:space="preserve">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136247">
        <w:t>lower extremity</w:t>
      </w:r>
      <w:r w:rsidR="000E47EB" w:rsidRPr="000E47EB">
        <w:t xml:space="preserve"> muscle strength</w:t>
      </w:r>
      <w:r w:rsidR="00136247">
        <w:t>,</w:t>
      </w:r>
      <w:r w:rsidR="000E47EB">
        <w:t xml:space="preserve"> and FIV and FEV were not associated with grip strength</w:t>
      </w:r>
      <w:r w:rsidR="003D3031" w:rsidRPr="003D3031">
        <w:t xml:space="preserve"> </w:t>
      </w:r>
      <w:r w:rsidR="003D3031">
        <w:t>(</w:t>
      </w:r>
      <w:proofErr w:type="spellStart"/>
      <w:r w:rsidR="003D3031">
        <w:t>Kayode</w:t>
      </w:r>
      <w:proofErr w:type="spellEnd"/>
      <w:r w:rsidR="003D3031">
        <w:t xml:space="preserve"> et al., 2013)</w:t>
      </w:r>
      <w:r w:rsidR="000E47EB">
        <w:t xml:space="preserve">. </w:t>
      </w:r>
      <w:del w:id="0" w:author="Andrea Piccinin" w:date="2015-10-31T08:55:00Z">
        <w:r w:rsidR="0099308E" w:rsidDel="00136247">
          <w:delText xml:space="preserve">More research is needed to </w:delText>
        </w:r>
        <w:r w:rsidR="00C70518" w:rsidDel="00136247">
          <w:delText>disentangle</w:delText>
        </w:r>
        <w:r w:rsidR="0099308E" w:rsidDel="00136247">
          <w:delText xml:space="preserve"> the mixed results with regards to the </w:delText>
        </w:r>
        <w:r w:rsidR="00D23FE4" w:rsidDel="00136247">
          <w:delText xml:space="preserve">potential strength of the </w:delText>
        </w:r>
        <w:r w:rsidR="0099308E" w:rsidDel="00136247">
          <w:delText xml:space="preserve">association between various physical </w:delText>
        </w:r>
        <w:r w:rsidR="00D23FE4" w:rsidDel="00136247">
          <w:delText>capability</w:delText>
        </w:r>
        <w:r w:rsidR="0099308E" w:rsidDel="00136247">
          <w:delText xml:space="preserve"> mea</w:delText>
        </w:r>
        <w:r w:rsidR="00C70518" w:rsidDel="00136247">
          <w:delText xml:space="preserve">sures, </w:delText>
        </w:r>
        <w:r w:rsidR="00D23FE4" w:rsidDel="00136247">
          <w:delText xml:space="preserve">and </w:delText>
        </w:r>
        <w:r w:rsidR="0099308E" w:rsidDel="00136247">
          <w:delText xml:space="preserve">to provide insight into the </w:delText>
        </w:r>
        <w:r w:rsidR="00C70518" w:rsidDel="00136247">
          <w:delText xml:space="preserve">potential </w:delText>
        </w:r>
        <w:r w:rsidR="0099308E" w:rsidDel="00136247">
          <w:delText xml:space="preserve">process by which physical </w:delText>
        </w:r>
        <w:r w:rsidR="00D23FE4" w:rsidDel="00136247">
          <w:delText>capabilities</w:delText>
        </w:r>
        <w:r w:rsidR="00C70518" w:rsidDel="00136247">
          <w:delText xml:space="preserve"> are</w:delText>
        </w:r>
        <w:r w:rsidR="0099308E" w:rsidDel="00136247">
          <w:delText xml:space="preserve"> related.  </w:delText>
        </w:r>
      </w:del>
    </w:p>
    <w:p w14:paraId="501F8FA1" w14:textId="5A4DCFAB"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w:t>
      </w:r>
      <w:r w:rsidR="00136247">
        <w:t>aging-related</w:t>
      </w:r>
      <w:r w:rsidR="00136247" w:rsidRPr="00741731">
        <w:t xml:space="preserve"> </w:t>
      </w:r>
      <w:r w:rsidR="0043429D" w:rsidRPr="00741731">
        <w:t>decline</w:t>
      </w:r>
      <w:r w:rsidR="00136247">
        <w:t xml:space="preserve"> of capabilities</w:t>
      </w:r>
      <w:r w:rsidR="008667F0">
        <w:t xml:space="preserve"> </w:t>
      </w:r>
      <w:r w:rsidR="00CE50EB">
        <w:fldChar w:fldCharType="begin"/>
      </w:r>
      <w:r w:rsidR="00CE50EB">
        <w:instrText xml:space="preserve"> ADDIN EN.CITE &lt;EndNote&gt;&lt;Cite&gt;&lt;Author&gt;Deary&lt;/Author&gt;&lt;Year&gt;2012&lt;/Year&gt;&lt;RecNum&gt;38&lt;/RecNum&gt;&lt;DisplayText&gt;(18)&lt;/DisplayText&gt;&lt;record&gt;&lt;rec-number&gt;38&lt;/rec-number&gt;&lt;foreign-keys&gt;&lt;key app="EN" db-id="vxpf209d6zz2tyez906xpz5u20a5rtedpszv" timestamp="1446174337"&gt;38&lt;/key&gt;&lt;/foreign-keys&gt;&lt;ref-type name="Journal Article"&gt;17&lt;/ref-type&gt;&lt;contributors&gt;&lt;authors&gt;&lt;author&gt;Deary, I.J.&lt;/author&gt;&lt;/authors&gt;&lt;/contributors&gt;&lt;titles&gt;&lt;title&gt; Looking for &amp;apos;system integrity&amp;apos; in cognitive epidemiology&lt;/title&gt;&lt;secondary-title&gt;Gerontology&lt;/secondary-title&gt;&lt;/titles&gt;&lt;periodical&gt;&lt;full-title&gt;Gerontology&lt;/full-title&gt;&lt;/periodical&gt;&lt;pages&gt;545-553&lt;/pages&gt;&lt;volume&gt;58&lt;/volume&gt;&lt;number&gt;6&lt;/number&gt;&lt;dates&gt;&lt;year&gt;2012&lt;/year&gt;&lt;/dates&gt;&lt;urls&gt;&lt;/urls&gt;&lt;/record&gt;&lt;/Cite&gt;&lt;/EndNote&gt;</w:instrText>
      </w:r>
      <w:r w:rsidR="00CE50EB">
        <w:fldChar w:fldCharType="separate"/>
      </w:r>
      <w:r w:rsidR="00CE50EB">
        <w:rPr>
          <w:noProof/>
        </w:rPr>
        <w:t>(18)</w:t>
      </w:r>
      <w:r w:rsidR="00CE50EB">
        <w:fldChar w:fldCharType="end"/>
      </w:r>
      <w:r w:rsidR="00D72CAC">
        <w:t xml:space="preserve">. </w:t>
      </w:r>
      <w:r>
        <w:t xml:space="preserve">Associations may </w:t>
      </w:r>
      <w:r w:rsidR="00632BDC">
        <w:t xml:space="preserve">also </w:t>
      </w:r>
      <w:r>
        <w:t xml:space="preserve">reflect the interdependence </w:t>
      </w:r>
      <w:r>
        <w:lastRenderedPageBreak/>
        <w:t>of different functional systems, or the mobilization of multiple systems to accomplish particular tasks.  For example, t</w:t>
      </w:r>
      <w:r w:rsidRPr="00741731">
        <w:t>imed-up-and-go</w:t>
      </w:r>
      <w:r w:rsidR="00C806B7">
        <w:t xml:space="preserve"> </w:t>
      </w:r>
      <w:r>
        <w:t>might</w:t>
      </w:r>
      <w:r w:rsidRPr="00741731">
        <w:t xml:space="preserve"> be expected</w:t>
      </w:r>
      <w:r w:rsidR="00632BDC">
        <w:t>, more than walking speed,</w:t>
      </w:r>
      <w:r w:rsidRPr="00741731">
        <w:t xml:space="preserve"> to correlate more highly with grip strength, due to </w:t>
      </w:r>
      <w:r>
        <w:t xml:space="preserve">requiring </w:t>
      </w:r>
      <w:r w:rsidR="00C806B7" w:rsidRPr="00741731">
        <w:t>bot</w:t>
      </w:r>
      <w:r w:rsidR="00C806B7">
        <w:t>h upper and lower body strength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1D6F0C65" w:rsidR="00977CB4" w:rsidRDefault="0011332B" w:rsidP="002C5340">
      <w:pPr>
        <w:spacing w:line="480" w:lineRule="auto"/>
      </w:pPr>
      <w:r w:rsidRPr="00741731">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w:t>
      </w:r>
      <w:r w:rsidR="00CE50EB">
        <w:fldChar w:fldCharType="begin"/>
      </w:r>
      <w:r w:rsidR="00CE50EB">
        <w:instrText xml:space="preserve"> ADDIN EN.CITE &lt;EndNote&gt;&lt;Cite&gt;&lt;Author&gt;Schaie&lt;/Author&gt;&lt;Year&gt;1968&lt;/Year&gt;&lt;RecNum&gt;36&lt;/RecNum&gt;&lt;DisplayText&gt;(19)&lt;/DisplayText&gt;&lt;record&gt;&lt;rec-number&gt;36&lt;/rec-number&gt;&lt;foreign-keys&gt;&lt;key app="EN" db-id="vxpf209d6zz2tyez906xpz5u20a5rtedpszv" timestamp="1446173632"&gt;36&lt;/key&gt;&lt;/foreign-keys&gt;&lt;ref-type name="Journal Article"&gt;17&lt;/ref-type&gt;&lt;contributors&gt;&lt;authors&gt;&lt;author&gt;Schaie, K. W.&lt;/author&gt;&lt;author&gt;Strother, C. R. &lt;/author&gt;&lt;/authors&gt;&lt;/contributors&gt;&lt;titles&gt;&lt;title&gt;A cross-sequential study of age changes in cognitive behavior&lt;/title&gt;&lt;secondary-title&gt;Psychological Bulletin&lt;/secondary-title&gt;&lt;/titles&gt;&lt;periodical&gt;&lt;full-title&gt;Psychological Bulletin&lt;/full-title&gt;&lt;/periodical&gt;&lt;pages&gt;671-680&lt;/pages&gt;&lt;volume&gt;70&lt;/volume&gt;&lt;dates&gt;&lt;year&gt;1968&lt;/year&gt;&lt;/dates&gt;&lt;urls&gt;&lt;/urls&gt;&lt;electronic-resource-num&gt;doi.org/10.1037/h0026811&lt;/electronic-resource-num&gt;&lt;/record&gt;&lt;/Cite&gt;&lt;/EndNote&gt;</w:instrText>
      </w:r>
      <w:r w:rsidR="00CE50EB">
        <w:fldChar w:fldCharType="separate"/>
      </w:r>
      <w:r w:rsidR="00CE50EB">
        <w:rPr>
          <w:noProof/>
        </w:rPr>
        <w:t>(19)</w:t>
      </w:r>
      <w:r w:rsidR="00CE50EB">
        <w:fldChar w:fldCharType="end"/>
      </w:r>
      <w:r w:rsidR="00293963">
        <w:t xml:space="preserve"> </w:t>
      </w:r>
      <w:r>
        <w:t xml:space="preserve">or mean trends </w:t>
      </w:r>
      <w:r w:rsidR="0093280E">
        <w:fldChar w:fldCharType="begin"/>
      </w:r>
      <w:r w:rsidR="00CE50EB">
        <w:instrText xml:space="preserve"> ADDIN EN.CITE &lt;EndNote&gt;&lt;Cite&gt;&lt;Author&gt;Hofer&lt;/Author&gt;&lt;Year&gt;2003&lt;/Year&gt;&lt;RecNum&gt;26&lt;/RecNum&gt;&lt;DisplayText&gt;(20)&lt;/DisplayText&gt;&lt;record&gt;&lt;rec-number&gt;26&lt;/rec-number&gt;&lt;foreign-keys&gt;&lt;key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CE50EB">
        <w:rPr>
          <w:noProof/>
        </w:rPr>
        <w:t>(20)</w:t>
      </w:r>
      <w:r w:rsidR="0093280E">
        <w:fldChar w:fldCharType="end"/>
      </w:r>
      <w:r>
        <w:t>, it is important to validate the</w:t>
      </w:r>
      <w:r w:rsidR="00977CB4">
        <w:t>se associations</w:t>
      </w:r>
      <w:r>
        <w:t xml:space="preserve"> in longitudinal data. </w:t>
      </w:r>
    </w:p>
    <w:p w14:paraId="18D5F54F" w14:textId="4CC2536E"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w:t>
      </w:r>
      <w:r w:rsidR="00632BDC">
        <w:t>capability</w:t>
      </w:r>
      <w:r>
        <w:t xml:space="preserve"> are </w:t>
      </w:r>
      <w:r w:rsidR="00977CB4">
        <w:t xml:space="preserve">more </w:t>
      </w:r>
      <w:r>
        <w:t xml:space="preserve">likely to experience </w:t>
      </w:r>
      <w:r w:rsidR="00977CB4">
        <w:t xml:space="preserve">concurrent </w:t>
      </w:r>
      <w:r>
        <w:t>decline</w:t>
      </w:r>
      <w:r w:rsidR="00977CB4">
        <w:t>s</w:t>
      </w:r>
      <w:r>
        <w:t xml:space="preserve"> in other physical </w:t>
      </w:r>
      <w:r w:rsidR="00632BDC">
        <w:t>capabilities</w:t>
      </w:r>
      <w:r>
        <w:t>.</w:t>
      </w:r>
      <w:r w:rsidR="00977CB4">
        <w:t xml:space="preserve"> It includes simultaneous evaluation of</w:t>
      </w:r>
      <w:r>
        <w:t xml:space="preserve"> cross-sectional, longitudinal, and </w:t>
      </w:r>
      <w:r w:rsidR="00632BDC">
        <w:t xml:space="preserve">fluctuation </w:t>
      </w:r>
      <w:r>
        <w:t>pattern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expected sex differences </w:t>
      </w:r>
      <w:r w:rsidR="00CE50EB">
        <w:fldChar w:fldCharType="begin"/>
      </w:r>
      <w:r w:rsidR="00CE50EB">
        <w:instrText xml:space="preserve"> ADDIN EN.CITE &lt;EndNote&gt;&lt;Cite&gt;&lt;Author&gt;Cooper&lt;/Author&gt;&lt;Year&gt;2010&lt;/Year&gt;&lt;RecNum&gt;8&lt;/RecNum&gt;&lt;DisplayText&gt;(1)&lt;/DisplayText&gt;&lt;record&gt;&lt;rec-number&gt;8&lt;/rec-number&gt;&lt;foreign-keys&gt;&lt;key app="EN" db-id="vxpf209d6zz2tyez906xpz5u20a5rtedpszv" timestamp="1445968178"&gt;8&lt;/key&gt;&lt;/foreign-keys&gt;&lt;ref-type name="Journal Article"&gt;17&lt;/ref-type&gt;&lt;contributors&gt;&lt;authors&gt;&lt;author&gt;Cooper, Rachel&lt;/author&gt;&lt;author&gt;Kuh, Diana&lt;/author&gt;&lt;author&gt;Cooper, Cyrus&lt;/author&gt;&lt;author&gt;Gale, Catharine R.&lt;/author&gt;&lt;author&gt;Lawlor, Debbie A.&lt;/author&gt;&lt;author&gt;Matthews, Fiona&lt;/author&gt;&lt;author&gt;Hardy, Rebecca&lt;/author&gt;&lt;author&gt;the FALCon&lt;/author&gt;&lt;author&gt;Halcyon, Study Teams&lt;/author&gt;&lt;/authors&gt;&lt;/contributors&gt;&lt;titles&gt;&lt;title&gt;Objective measures of physical capability and subsequent health: a systematic review &lt;/title&gt;&lt;secondary-title&gt;Age and Ageing&lt;/secondary-title&gt;&lt;/titles&gt;&lt;periodical&gt;&lt;full-title&gt;Age and Ageing&lt;/full-title&gt;&lt;/periodical&gt;&lt;pages&gt;14-23&lt;/pages&gt;&lt;volume&gt;40&lt;/volume&gt;&lt;number&gt;1&lt;/number&gt;&lt;dates&gt;&lt;year&gt;2010&lt;/year&gt;&lt;pub-dates&gt;&lt;date&gt;2010&lt;/date&gt;&lt;/pub-dates&gt;&lt;/dates&gt;&lt;isbn&gt;0002-0729; 1468-2834&lt;/isbn&gt;&lt;label&gt;- 11718&lt;/label&gt;&lt;urls&gt;&lt;/urls&gt;&lt;/record&gt;&lt;/Cite&gt;&lt;/EndNote&gt;</w:instrText>
      </w:r>
      <w:r w:rsidR="00CE50EB">
        <w:fldChar w:fldCharType="separate"/>
      </w:r>
      <w:r w:rsidR="00CE50EB">
        <w:rPr>
          <w:noProof/>
        </w:rPr>
        <w:t>(1)</w:t>
      </w:r>
      <w:r w:rsidR="00CE50EB">
        <w:fldChar w:fldCharType="end"/>
      </w:r>
      <w:r w:rsidR="0099148D">
        <w:t>, all analyses are conducted separately in men and women within each study</w:t>
      </w:r>
      <w:r>
        <w:t>.</w:t>
      </w:r>
    </w:p>
    <w:p w14:paraId="3B9698B6" w14:textId="283613F7" w:rsidR="006A25E2" w:rsidRDefault="008562B7" w:rsidP="002C5340">
      <w:pPr>
        <w:spacing w:line="480" w:lineRule="auto"/>
      </w:pPr>
      <w:r>
        <w:t xml:space="preserve">On the assumption that cross-sectional data may overestimate associations among </w:t>
      </w:r>
      <w:r w:rsidR="00632BDC">
        <w:t>three physical capability domains</w:t>
      </w:r>
      <w:r>
        <w:t xml:space="preserve">, we expect smaller longitudinal associations. Of these, however, the </w:t>
      </w:r>
      <w:r w:rsidR="00632BDC">
        <w:t>strongest</w:t>
      </w:r>
      <w:r w:rsidR="00632BDC">
        <w:t xml:space="preserve"> </w:t>
      </w:r>
      <w:r>
        <w:t xml:space="preserve">association </w:t>
      </w:r>
      <w:r w:rsidR="00632BDC">
        <w:t xml:space="preserve">is expected </w:t>
      </w:r>
      <w:r>
        <w:t>between changes in walking speed and changes in pulmonary function</w:t>
      </w:r>
      <w:r w:rsidR="00632BDC">
        <w:t>, as</w:t>
      </w:r>
      <w:r w:rsidR="00003185">
        <w:t xml:space="preserve"> walking most directly requires pulmonary fitness</w:t>
      </w:r>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lastRenderedPageBreak/>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6268A338" w:rsidR="00CC4068" w:rsidRPr="00CC4068" w:rsidRDefault="00685937" w:rsidP="00CC4068">
      <w:pPr>
        <w:spacing w:line="480" w:lineRule="auto"/>
        <w:rPr>
          <w:lang w:val="en-CA"/>
        </w:rPr>
      </w:pPr>
      <w:r>
        <w:rPr>
          <w:lang w:val="en-CA"/>
        </w:rPr>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w:t>
      </w:r>
      <w:proofErr w:type="spellStart"/>
      <w:r w:rsidR="003B2FCD" w:rsidRPr="00B73E92">
        <w:t>nonambulatory</w:t>
      </w:r>
      <w:proofErr w:type="spellEnd"/>
      <w:r w:rsidR="003B2FCD" w:rsidRPr="00B73E92">
        <w:t xml:space="preserve"> status </w:t>
      </w:r>
      <w:r>
        <w:t xml:space="preserve">were excluded </w:t>
      </w:r>
      <w:r w:rsidR="00CC5A86">
        <w:fldChar w:fldCharType="begin"/>
      </w:r>
      <w:r w:rsidR="00CC5A86">
        <w:instrText xml:space="preserve"> ADDIN EN.CITE &lt;EndNote&gt;&lt;Cite&gt;&lt;Author&gt;Katz&lt;/Author&gt;&lt;Year&gt;2012&lt;/Year&gt;&lt;RecNum&gt;47&lt;/RecNum&gt;&lt;DisplayText&gt;(21)&lt;/DisplayText&gt;&lt;record&gt;&lt;rec-number&gt;47&lt;/rec-number&gt;&lt;foreign-keys&gt;&lt;key app="EN" db-id="vxpf209d6zz2tyez906xpz5u20a5rtedpszv" timestamp="1446177817"&gt;47&lt;/key&gt;&lt;/foreign-keys&gt;&lt;ref-type name="Journal Article"&gt;17&lt;/ref-type&gt;&lt;contributors&gt;&lt;authors&gt;&lt;author&gt;Katz, Mindy J.&lt;/author&gt;&lt;author&gt;Lipton, Richard B.&lt;/author&gt;&lt;author&gt;Hall, Charles B.&lt;/author&gt;&lt;author&gt;Zimmerman, Molly E.&lt;/author&gt;&lt;author&gt;Sanders, Amy E.&lt;/author&gt;&lt;author&gt;Verghese, Joe&lt;/author&gt;&lt;author&gt;Dickson, Dennis W.&lt;/author&gt;&lt;author&gt;Derby, Carol A.&lt;/author&gt;&lt;/authors&gt;&lt;/contributors&gt;&lt;titles&gt;&lt;title&gt;Age and sex specific prevalence and incidence of mild cognitive impairment, dementia and alzheimer’s dementia in blacks and whites: A report from The Einstein Aging Study&lt;/title&gt;&lt;secondary-title&gt;Alzheimer disease and associated disorders&lt;/secondary-title&gt;&lt;/titles&gt;&lt;periodical&gt;&lt;full-title&gt;Alzheimer disease and associated disorders&lt;/full-title&gt;&lt;/periodical&gt;&lt;pages&gt;335-343&lt;/pages&gt;&lt;volume&gt;26&lt;/volume&gt;&lt;number&gt;4&lt;/number&gt;&lt;dates&gt;&lt;year&gt;2012&lt;/year&gt;&lt;/dates&gt;&lt;isbn&gt;0893-0341&amp;#xD;1546-4156&lt;/isbn&gt;&lt;accession-num&gt;PMC3334445&lt;/accession-num&gt;&lt;urls&gt;&lt;related-urls&gt;&lt;url&gt;http://www.ncbi.nlm.nih.gov/pmc/articles/PMC3334445/&lt;/url&gt;&lt;/related-urls&gt;&lt;/urls&gt;&lt;electronic-resource-num&gt;10.1097/WAD.0b013e31823dbcfc&lt;/electronic-resource-num&gt;&lt;remote-database-name&gt;PMC&lt;/remote-database-name&gt;&lt;/record&gt;&lt;/Cite&gt;&lt;/EndNote&gt;</w:instrText>
      </w:r>
      <w:r w:rsidR="00CC5A86">
        <w:fldChar w:fldCharType="separate"/>
      </w:r>
      <w:r w:rsidR="00CC5A86">
        <w:rPr>
          <w:noProof/>
        </w:rPr>
        <w:t>(21)</w:t>
      </w:r>
      <w:r w:rsidR="00CC5A86">
        <w:fldChar w:fldCharType="end"/>
      </w:r>
      <w:r w:rsidR="003B2FCD" w:rsidRPr="00B73E92">
        <w:t>.</w:t>
      </w:r>
      <w:r w:rsidR="00082855">
        <w:t xml:space="preserve"> </w:t>
      </w:r>
      <w:r w:rsidR="00082855" w:rsidRPr="00082855">
        <w:t>Data from up to seven waves per person were included to avoid small sex-stratified samples in the later waves.</w:t>
      </w:r>
    </w:p>
    <w:p w14:paraId="36C32544" w14:textId="0A09FB8B" w:rsidR="00004194" w:rsidRDefault="00685937" w:rsidP="002C5340">
      <w:pPr>
        <w:spacing w:line="480" w:lineRule="auto"/>
        <w:rPr>
          <w:lang w:val="en-CA"/>
        </w:rPr>
      </w:pPr>
      <w:r>
        <w:rPr>
          <w:lang w:val="en-CA"/>
        </w:rPr>
        <w:t xml:space="preserve">The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w:t>
      </w:r>
      <w:r w:rsidR="007A5A6A">
        <w:rPr>
          <w:lang w:val="en-CA"/>
        </w:rPr>
        <w:fldChar w:fldCharType="begin"/>
      </w:r>
      <w:r w:rsidR="00CC5A86">
        <w:rPr>
          <w:lang w:val="en-CA"/>
        </w:rPr>
        <w:instrText xml:space="preserve"> ADDIN EN.CITE &lt;EndNote&gt;&lt;Cite&gt;&lt;Author&gt;Steptoe&lt;/Author&gt;&lt;Year&gt;2013&lt;/Year&gt;&lt;RecNum&gt;40&lt;/RecNum&gt;&lt;DisplayText&gt;(22)&lt;/DisplayText&gt;&lt;record&gt;&lt;rec-number&gt;40&lt;/rec-number&gt;&lt;foreign-keys&gt;&lt;key app="EN" db-id="vxpf209d6zz2tyez906xpz5u20a5rtedpszv" timestamp="1446175751"&gt;40&lt;/key&gt;&lt;/foreign-keys&gt;&lt;ref-type name="Journal Article"&gt;17&lt;/ref-type&gt;&lt;contributors&gt;&lt;authors&gt;&lt;author&gt;Steptoe, Andrew&lt;/author&gt;&lt;author&gt;Breeze, Elizabeth&lt;/author&gt;&lt;author&gt;Banks, James&lt;/author&gt;&lt;author&gt;Nazroo, James&lt;/author&gt;&lt;/authors&gt;&lt;/contributors&gt;&lt;titles&gt;&lt;title&gt;Cohort Profile: The English Longitudinal Study of Ageing&lt;/title&gt;&lt;secondary-title&gt;International Journal of Epidemiology&lt;/secondary-title&gt;&lt;/titles&gt;&lt;periodical&gt;&lt;full-title&gt;International Journal of Epidemiology&lt;/full-title&gt;&lt;/periodical&gt;&lt;pages&gt;1640-1648&lt;/pages&gt;&lt;volume&gt;42&lt;/volume&gt;&lt;number&gt;6&lt;/number&gt;&lt;dates&gt;&lt;year&gt;2013&lt;/year&gt;&lt;pub-dates&gt;&lt;date&gt;December 1, 2013&lt;/date&gt;&lt;/pub-dates&gt;&lt;/dates&gt;&lt;urls&gt;&lt;related-urls&gt;&lt;url&gt;http://ije.oxfordjournals.org/content/42/6/1640.abstract&lt;/url&gt;&lt;/related-urls&gt;&lt;/urls&gt;&lt;electronic-resource-num&gt;10.1093/ije/dys168&lt;/electronic-resource-num&gt;&lt;/record&gt;&lt;/Cite&gt;&lt;/EndNote&gt;</w:instrText>
      </w:r>
      <w:r w:rsidR="007A5A6A">
        <w:rPr>
          <w:lang w:val="en-CA"/>
        </w:rPr>
        <w:fldChar w:fldCharType="separate"/>
      </w:r>
      <w:r w:rsidR="00CC5A86">
        <w:rPr>
          <w:noProof/>
          <w:lang w:val="en-CA"/>
        </w:rPr>
        <w:t>(22)</w:t>
      </w:r>
      <w:r w:rsidR="007A5A6A">
        <w:rPr>
          <w:lang w:val="en-CA"/>
        </w:rPr>
        <w:fldChar w:fldCharType="end"/>
      </w:r>
      <w:r w:rsidR="00004194" w:rsidRPr="00A9725D">
        <w:rPr>
          <w:lang w:val="en-CA"/>
        </w:rPr>
        <w:t xml:space="preserve">.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r w:rsidR="00E41C3C" w:rsidRPr="001A56A2">
        <w:rPr>
          <w:lang w:val="en-CA"/>
        </w:rPr>
        <w:t>Respondents with dementia were excluded from the analysis.</w:t>
      </w:r>
    </w:p>
    <w:p w14:paraId="7ABF6C4C" w14:textId="413634BA" w:rsidR="00A62EC8" w:rsidRPr="00A9725D" w:rsidRDefault="00A62EC8" w:rsidP="002C5340">
      <w:pPr>
        <w:spacing w:line="480" w:lineRule="auto"/>
        <w:rPr>
          <w:lang w:val="en-CA"/>
        </w:rPr>
      </w:pPr>
      <w:r>
        <w:rPr>
          <w:lang w:val="en-CA"/>
        </w:rPr>
        <w:t xml:space="preserve">Health and Retirement Study (HRS). </w:t>
      </w:r>
      <w:r w:rsidR="00D30686">
        <w:rPr>
          <w:lang w:val="en-CA"/>
        </w:rPr>
        <w:t>P</w:t>
      </w:r>
      <w:proofErr w:type="spellStart"/>
      <w:r w:rsidRPr="003B2FCD">
        <w:t>hysical</w:t>
      </w:r>
      <w:proofErr w:type="spellEnd"/>
      <w:r w:rsidRPr="003B2FCD">
        <w:t xml:space="preserve">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CC5A86">
        <w:instrText xml:space="preserve"> ADDIN EN.CITE &lt;EndNote&gt;&lt;Cite&gt;&lt;Author&gt;Crimmins&lt;/Author&gt;&lt;Year&gt;2008&lt;/Year&gt;&lt;RecNum&gt;27&lt;/RecNum&gt;&lt;DisplayText&gt;(23)&lt;/DisplayText&gt;&lt;record&gt;&lt;rec-number&gt;27&lt;/rec-number&gt;&lt;foreign-keys&gt;&lt;key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CC5A86">
        <w:rPr>
          <w:noProof/>
        </w:rPr>
        <w:t>(23)</w:t>
      </w:r>
      <w:r w:rsidR="00043821">
        <w:fldChar w:fldCharType="end"/>
      </w:r>
      <w:r w:rsidR="00043821">
        <w:t xml:space="preserve"> </w:t>
      </w:r>
      <w:r w:rsidR="00D30686" w:rsidRPr="003B2FCD">
        <w:t>were included here.</w:t>
      </w:r>
    </w:p>
    <w:p w14:paraId="3B01B686" w14:textId="4695DEE6" w:rsidR="00E9471F" w:rsidRDefault="00E9471F" w:rsidP="002C5340">
      <w:pPr>
        <w:spacing w:line="480" w:lineRule="auto"/>
      </w:pPr>
      <w:r>
        <w:t>The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00F9722B">
        <w:t>; Schmitt, 2006</w:t>
      </w:r>
      <w:r w:rsidRPr="00E9471F">
        <w:t>).</w:t>
      </w:r>
      <w:r w:rsidR="00685937">
        <w:t xml:space="preserve"> Data from the </w:t>
      </w:r>
      <w:r w:rsidR="00734A65">
        <w:t xml:space="preserve">Heidelberg and Leipzig </w:t>
      </w:r>
      <w:r w:rsidR="00685937">
        <w:t>1930-32 cohort</w:t>
      </w:r>
      <w:r w:rsidR="00734A65">
        <w:t>s, which have a longer follow-up,</w:t>
      </w:r>
      <w:r w:rsidR="00685937">
        <w:t xml:space="preserve"> were analyzed here.</w:t>
      </w:r>
    </w:p>
    <w:p w14:paraId="3F00704B" w14:textId="382B489F" w:rsidR="003B2FCD" w:rsidRPr="00A9725D" w:rsidRDefault="00A45E3F" w:rsidP="002C5340">
      <w:pPr>
        <w:spacing w:line="480" w:lineRule="auto"/>
        <w:rPr>
          <w:lang w:val="en-CA"/>
        </w:rPr>
      </w:pPr>
      <w:r>
        <w:rPr>
          <w:lang w:val="en-CA"/>
        </w:rPr>
        <w:lastRenderedPageBreak/>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CC5A86">
        <w:rPr>
          <w:lang w:val="en-CA"/>
        </w:rPr>
        <w:instrText xml:space="preserve"> ADDIN EN.CITE &lt;EndNote&gt;&lt;Cite&gt;&lt;Author&gt;Huisman&lt;/Author&gt;&lt;Year&gt;2011&lt;/Year&gt;&lt;RecNum&gt;34&lt;/RecNum&gt;&lt;DisplayText&gt;(24)&lt;/DisplayText&gt;&lt;record&gt;&lt;rec-number&gt;34&lt;/rec-number&gt;&lt;foreign-keys&gt;&lt;key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CC5A86">
        <w:rPr>
          <w:noProof/>
          <w:lang w:val="en-CA"/>
        </w:rPr>
        <w:t>(24)</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r w:rsidR="00E41C3C">
        <w:rPr>
          <w:lang w:val="en-CA"/>
        </w:rPr>
        <w:t>Bivariate models including grip strength, data from the second wave of data (</w:t>
      </w:r>
      <w:r w:rsidR="00E41C3C" w:rsidRPr="001A56A2">
        <w:rPr>
          <w:lang w:val="en-CA"/>
        </w:rPr>
        <w:t>1995/1996</w:t>
      </w:r>
      <w:r w:rsidR="00E41C3C">
        <w:rPr>
          <w:lang w:val="en-CA"/>
        </w:rPr>
        <w:t>) onward were included</w:t>
      </w:r>
      <w:r w:rsidR="00F11AC3">
        <w:rPr>
          <w:lang w:val="en-CA"/>
        </w:rPr>
        <w:t>, as</w:t>
      </w:r>
      <w:r w:rsidR="00E41C3C">
        <w:rPr>
          <w:lang w:val="en-CA"/>
        </w:rPr>
        <w:t xml:space="preserve"> grip strength was not available </w:t>
      </w:r>
      <w:r w:rsidR="00F11AC3">
        <w:rPr>
          <w:lang w:val="en-CA"/>
        </w:rPr>
        <w:t>at</w:t>
      </w:r>
      <w:r w:rsidR="00E41C3C">
        <w:rPr>
          <w:lang w:val="en-CA"/>
        </w:rPr>
        <w:t xml:space="preserve"> the first wave. </w:t>
      </w:r>
      <w:r w:rsidR="00E41C3C" w:rsidRPr="006B70CE">
        <w:rPr>
          <w:lang w:val="en-CA"/>
        </w:rPr>
        <w:t xml:space="preserve">For models including </w:t>
      </w:r>
      <w:r w:rsidR="00E41C3C">
        <w:rPr>
          <w:lang w:val="en-CA"/>
        </w:rPr>
        <w:t>pulmonary function</w:t>
      </w:r>
      <w:r w:rsidR="00E41C3C" w:rsidRPr="006B70CE">
        <w:rPr>
          <w:lang w:val="en-CA"/>
        </w:rPr>
        <w:t xml:space="preserve">, respondents from the </w:t>
      </w:r>
      <w:r w:rsidR="00E41C3C">
        <w:rPr>
          <w:lang w:val="en-CA"/>
        </w:rPr>
        <w:t>fifth</w:t>
      </w:r>
      <w:r w:rsidR="00E41C3C" w:rsidRPr="006B70CE">
        <w:rPr>
          <w:lang w:val="en-CA"/>
        </w:rPr>
        <w:t xml:space="preserve"> wave of data </w:t>
      </w:r>
      <w:r w:rsidR="00E41C3C">
        <w:rPr>
          <w:lang w:val="en-CA"/>
        </w:rPr>
        <w:t>(</w:t>
      </w:r>
      <w:r w:rsidR="00E41C3C" w:rsidRPr="006B70CE">
        <w:rPr>
          <w:lang w:val="en-CA"/>
        </w:rPr>
        <w:t>2005/2006</w:t>
      </w:r>
      <w:r w:rsidR="00E41C3C">
        <w:rPr>
          <w:lang w:val="en-CA"/>
        </w:rPr>
        <w:t>) were ex</w:t>
      </w:r>
      <w:r w:rsidR="00E41C3C" w:rsidRPr="006B70CE">
        <w:rPr>
          <w:lang w:val="en-CA"/>
        </w:rPr>
        <w:t>cluded given that</w:t>
      </w:r>
      <w:r w:rsidR="00E41C3C" w:rsidRPr="006B70CE">
        <w:t xml:space="preserve"> </w:t>
      </w:r>
      <w:r w:rsidR="00E41C3C">
        <w:rPr>
          <w:lang w:val="en-CA"/>
        </w:rPr>
        <w:t>p</w:t>
      </w:r>
      <w:r w:rsidR="00E41C3C" w:rsidRPr="006B70CE">
        <w:rPr>
          <w:lang w:val="en-CA"/>
        </w:rPr>
        <w:t xml:space="preserve">eak expiratory flow was not available for </w:t>
      </w:r>
      <w:r w:rsidR="00E41C3C">
        <w:rPr>
          <w:lang w:val="en-CA"/>
        </w:rPr>
        <w:t>that</w:t>
      </w:r>
      <w:r w:rsidR="00E41C3C" w:rsidRPr="006B70CE">
        <w:rPr>
          <w:lang w:val="en-CA"/>
        </w:rPr>
        <w:t xml:space="preserve"> wave. </w:t>
      </w:r>
      <w:r w:rsidR="00E41C3C">
        <w:rPr>
          <w:lang w:val="en-CA"/>
        </w:rPr>
        <w:t>Respondents with dementia throughout the study were excluded from the analysis.</w:t>
      </w:r>
    </w:p>
    <w:p w14:paraId="2B2A3615" w14:textId="1DFD3CA2"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00CC5A86">
        <w:rPr>
          <w:color w:val="221E1F"/>
        </w:rPr>
        <w:instrText xml:space="preserve"> ADDIN EN.CITE &lt;EndNote&gt;&lt;Cite&gt;&lt;Author&gt;Bennett&lt;/Author&gt;&lt;Year&gt;2005&lt;/Year&gt;&lt;RecNum&gt;342&lt;/RecNum&gt;&lt;DisplayText&gt;(25)&lt;/DisplayText&gt;&lt;record&gt;&lt;rec-number&gt;342&lt;/rec-number&gt;&lt;foreign-keys&gt;&lt;key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00CC5A86">
        <w:rPr>
          <w:noProof/>
          <w:color w:val="221E1F"/>
        </w:rPr>
        <w:t>(25)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free from dementia at study enrollment, participate in annual clinical evaluations, and agree to donation of their spinal cord and brain at the time of death.  There were no other exclusion criteria and all clinical evaluations were conducted as home visits. </w:t>
      </w:r>
      <w:r w:rsidR="00082855">
        <w:rPr>
          <w:color w:val="221E1F"/>
        </w:rPr>
        <w:t>I</w:t>
      </w:r>
      <w:r w:rsidR="00293963" w:rsidRPr="00293963">
        <w:rPr>
          <w:color w:val="221E1F"/>
        </w:rPr>
        <w:t>ndividuals who remained free of dementia throughout the study period were included in the current analysis.</w:t>
      </w:r>
      <w:r w:rsidR="00082855">
        <w:rPr>
          <w:color w:val="221E1F"/>
        </w:rPr>
        <w:t xml:space="preserve"> Data from up to five waves per person were included to avoid small sex-stratified samples in the later waves. </w:t>
      </w:r>
    </w:p>
    <w:p w14:paraId="3B48E81A" w14:textId="7B87790E"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w:t>
      </w:r>
      <w:proofErr w:type="spellStart"/>
      <w:r w:rsidRPr="00544710">
        <w:rPr>
          <w:color w:val="221E1F"/>
        </w:rPr>
        <w:t>NuAge</w:t>
      </w:r>
      <w:proofErr w:type="spellEnd"/>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w:t>
      </w:r>
      <w:proofErr w:type="spellStart"/>
      <w:r w:rsidR="006B42E0" w:rsidRPr="00544710">
        <w:rPr>
          <w:color w:val="221E1F"/>
        </w:rPr>
        <w:t>Sherbrooke</w:t>
      </w:r>
      <w:proofErr w:type="spellEnd"/>
      <w:r w:rsidR="006B42E0" w:rsidRPr="00544710">
        <w:rPr>
          <w:color w:val="221E1F"/>
        </w:rPr>
        <w:t xml:space="preserve"> in Québec, </w:t>
      </w:r>
      <w:r>
        <w:rPr>
          <w:color w:val="221E1F"/>
        </w:rPr>
        <w:t xml:space="preserve">Canada </w:t>
      </w:r>
      <w:r w:rsidR="00EE2463">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 </w:instrText>
      </w:r>
      <w:r w:rsidR="00CC5A86">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EN.CITE.DATA </w:instrText>
      </w:r>
      <w:r w:rsidR="00CC5A86">
        <w:rPr>
          <w:color w:val="221E1F"/>
        </w:rPr>
      </w:r>
      <w:r w:rsidR="00CC5A86">
        <w:rPr>
          <w:color w:val="221E1F"/>
        </w:rPr>
        <w:fldChar w:fldCharType="end"/>
      </w:r>
      <w:r w:rsidR="00EE2463">
        <w:rPr>
          <w:color w:val="221E1F"/>
        </w:rPr>
      </w:r>
      <w:r w:rsidR="00EE2463">
        <w:rPr>
          <w:color w:val="221E1F"/>
        </w:rPr>
        <w:fldChar w:fldCharType="separate"/>
      </w:r>
      <w:r w:rsidR="00CC5A86">
        <w:rPr>
          <w:noProof/>
          <w:color w:val="221E1F"/>
        </w:rPr>
        <w:t>(26, 27)</w:t>
      </w:r>
      <w:r w:rsidR="00EE2463">
        <w:rPr>
          <w:color w:val="221E1F"/>
        </w:rPr>
        <w:fldChar w:fldCharType="end"/>
      </w:r>
      <w:r>
        <w:rPr>
          <w:color w:val="221E1F"/>
        </w:rPr>
        <w:t xml:space="preserve">.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proofErr w:type="spellStart"/>
      <w:r w:rsidR="006B42E0" w:rsidRPr="0090676A">
        <w:rPr>
          <w:lang w:val="fr-CA"/>
        </w:rPr>
        <w:t>willing</w:t>
      </w:r>
      <w:proofErr w:type="spellEnd"/>
      <w:r w:rsidR="006B42E0" w:rsidRPr="0090676A">
        <w:rPr>
          <w:lang w:val="fr-CA"/>
        </w:rPr>
        <w:t xml:space="preserve"> to commit for </w:t>
      </w:r>
      <w:r w:rsidRPr="0090676A">
        <w:rPr>
          <w:lang w:val="fr-CA"/>
        </w:rPr>
        <w:t>the</w:t>
      </w:r>
      <w:r w:rsidR="006B42E0" w:rsidRPr="0090676A">
        <w:rPr>
          <w:lang w:val="fr-CA"/>
        </w:rPr>
        <w:t xml:space="preserve"> 5 </w:t>
      </w:r>
      <w:proofErr w:type="spellStart"/>
      <w:r w:rsidRPr="0090676A">
        <w:rPr>
          <w:lang w:val="fr-CA"/>
        </w:rPr>
        <w:t>year</w:t>
      </w:r>
      <w:r>
        <w:rPr>
          <w:lang w:val="fr-CA"/>
        </w:rPr>
        <w:t>s</w:t>
      </w:r>
      <w:proofErr w:type="spellEnd"/>
      <w:r>
        <w:rPr>
          <w:lang w:val="fr-CA"/>
        </w:rPr>
        <w:t xml:space="preserve"> of the</w:t>
      </w:r>
      <w:r w:rsidRPr="0090676A">
        <w:rPr>
          <w:lang w:val="fr-CA"/>
        </w:rPr>
        <w:t xml:space="preserve"> </w:t>
      </w:r>
      <w:proofErr w:type="spellStart"/>
      <w:r w:rsidRPr="0090676A">
        <w:rPr>
          <w:lang w:val="fr-CA"/>
        </w:rPr>
        <w:t>study</w:t>
      </w:r>
      <w:proofErr w:type="spellEnd"/>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w:t>
      </w:r>
      <w:r w:rsidR="00C17DFB">
        <w:rPr>
          <w:color w:val="221E1F"/>
        </w:rPr>
        <w:fldChar w:fldCharType="begin"/>
      </w:r>
      <w:r w:rsidR="00CC5A86">
        <w:rPr>
          <w:color w:val="221E1F"/>
        </w:rPr>
        <w:instrText xml:space="preserve"> ADDIN EN.CITE &lt;EndNote&gt;&lt;Cite&gt;&lt;Author&gt;Teng&lt;/Author&gt;&lt;Year&gt;1987&lt;/Year&gt;&lt;RecNum&gt;41&lt;/RecNum&gt;&lt;DisplayText&gt;(28)&lt;/DisplayText&gt;&lt;record&gt;&lt;rec-number&gt;41&lt;/rec-number&gt;&lt;foreign-keys&gt;&lt;key app="EN" db-id="vxpf209d6zz2tyez906xpz5u20a5rtedpszv" timestamp="1446176296"&gt;41&lt;/key&gt;&lt;/foreign-keys&gt;&lt;ref-type name="Journal Article"&gt;17&lt;/ref-type&gt;&lt;contributors&gt;&lt;authors&gt;&lt;author&gt;Teng, Evelyn L.&lt;/author&gt;&lt;author&gt;Chui, Helena C.&lt;/author&gt;&lt;author&gt;Schneider, Lon S.&lt;/author&gt;&lt;author&gt;Metzger, Laura E.&lt;/author&gt;&lt;/authors&gt;&lt;/contributors&gt;&lt;titles&gt;&lt;title&gt;Alzheimer&amp;apos;s dementia: Performance on the Mini-Mental State Examination&lt;/title&gt;&lt;secondary-title&gt;Journal of Consulting and Clinical Psychology&lt;/secondary-title&gt;&lt;/titles&gt;&lt;periodical&gt;&lt;full-title&gt;Journal of Consulting and Clinical Psychology&lt;/full-title&gt;&lt;/periodical&gt;&lt;pages&gt;96-100&lt;/pages&gt;&lt;volume&gt;55&lt;/volume&gt;&lt;number&gt;1&lt;/number&gt;&lt;keywords&gt;&lt;keyword&gt;Mini-Mental State Examination performance &amp;amp; duration of illness&lt;/keyword&gt;&lt;keyword&gt;53–96 yr old Alzheimer&amp;apos;s dementia patients with early vs late onset&lt;/keyword&gt;&lt;keyword&gt;Alzheimer&amp;apos;s Disease&lt;/keyword&gt;&lt;keyword&gt;Cognitive Ability&lt;/keyword&gt;&lt;keyword&gt;Neuropsychological Assessment&lt;/keyword&gt;&lt;keyword&gt;Onset (Disorders)&lt;/keyword&gt;&lt;keyword&gt;Prognosis&lt;/keyword&gt;&lt;/keywords&gt;&lt;dates&gt;&lt;year&gt;1987&lt;/year&gt;&lt;/dates&gt;&lt;pub-location&gt;US&lt;/pub-location&gt;&lt;publisher&gt;American Psychological Association&lt;/publisher&gt;&lt;isbn&gt;0022-006X&amp;#xD;1939-2117&lt;/isbn&gt;&lt;accession-num&gt;1987-16130-001&lt;/accession-num&gt;&lt;urls&gt;&lt;related-urls&gt;&lt;url&gt;http://ezproxy.library.uvic.ca/login?url=http://search.ebscohost.com/login.aspx?direct=true&amp;amp;db=pdh&amp;amp;AN=1987-16130-001&amp;amp;site=ehost-live&amp;amp;scope=site&lt;/url&gt;&lt;url&gt;http://psycnet.apa.org/journals/ccp/55/1/96/&lt;/url&gt;&lt;/related-urls&gt;&lt;/urls&gt;&lt;electronic-resource-num&gt;10.1037/0022-006X.55.1.96&lt;/electronic-resource-num&gt;&lt;remote-database-name&gt;pdh&lt;/remote-database-name&gt;&lt;remote-database-provider&gt;EBSCOhost&lt;/remote-database-provider&gt;&lt;/record&gt;&lt;/Cite&gt;&lt;/EndNote&gt;</w:instrText>
      </w:r>
      <w:r w:rsidR="00C17DFB">
        <w:rPr>
          <w:color w:val="221E1F"/>
        </w:rPr>
        <w:fldChar w:fldCharType="separate"/>
      </w:r>
      <w:r w:rsidR="00CC5A86">
        <w:rPr>
          <w:noProof/>
          <w:color w:val="221E1F"/>
        </w:rPr>
        <w:t>(28)</w:t>
      </w:r>
      <w:r w:rsidR="00C17DFB">
        <w:rPr>
          <w:color w:val="221E1F"/>
        </w:rPr>
        <w:fldChar w:fldCharType="end"/>
      </w:r>
      <w:r w:rsidR="006B42E0" w:rsidRPr="00544710">
        <w:rPr>
          <w:color w:val="221E1F"/>
        </w:rPr>
        <w:t xml:space="preserve">), able to walk without assistance (cane acceptable), to walk 300 meters, and to climb 10 stairs without rest. </w:t>
      </w:r>
      <w:r w:rsidR="00293963">
        <w:rPr>
          <w:color w:val="221E1F"/>
        </w:rPr>
        <w:t xml:space="preserve">Exclusionary criteria were </w:t>
      </w:r>
      <w:r>
        <w:rPr>
          <w:color w:val="221E1F"/>
        </w:rPr>
        <w:t>C</w:t>
      </w:r>
      <w:r w:rsidR="006B42E0" w:rsidRPr="00544710">
        <w:rPr>
          <w:color w:val="221E1F"/>
        </w:rPr>
        <w:t xml:space="preserve">lass II heart failure, chronic obstructive pulmonary disease requiring oxygen </w:t>
      </w:r>
      <w:r w:rsidR="006B42E0" w:rsidRPr="00544710">
        <w:rPr>
          <w:color w:val="221E1F"/>
        </w:rPr>
        <w:lastRenderedPageBreak/>
        <w:t>therapy or oral steroids, inflammatory digestive diseases, or cancer treated either by radiation therapy, chemotherapy or surgery in the 5 years prior to enrolment.</w:t>
      </w:r>
    </w:p>
    <w:p w14:paraId="2E03735F" w14:textId="3A395271"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 </w:instrText>
      </w:r>
      <w:r w:rsidR="00CC5A86">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EN.CITE.DATA </w:instrText>
      </w:r>
      <w:r w:rsidR="00CC5A86">
        <w:rPr>
          <w:lang w:val="en-CA"/>
        </w:rPr>
      </w:r>
      <w:r w:rsidR="00CC5A86">
        <w:rPr>
          <w:lang w:val="en-CA"/>
        </w:rPr>
        <w:fldChar w:fldCharType="end"/>
      </w:r>
      <w:r w:rsidR="0090433A">
        <w:rPr>
          <w:lang w:val="en-CA"/>
        </w:rPr>
      </w:r>
      <w:r w:rsidR="0090433A">
        <w:rPr>
          <w:lang w:val="en-CA"/>
        </w:rPr>
        <w:fldChar w:fldCharType="separate"/>
      </w:r>
      <w:r w:rsidR="00CC5A86">
        <w:rPr>
          <w:noProof/>
          <w:lang w:val="en-CA"/>
        </w:rPr>
        <w:t>(29, 30)</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CC5A86">
        <w:rPr>
          <w:lang w:val="en-CA"/>
        </w:rPr>
        <w:instrText xml:space="preserve"> ADDIN EN.CITE &lt;EndNote&gt;&lt;Cite&gt;&lt;Author&gt;Cederlof&lt;/Author&gt;&lt;Year&gt;1978&lt;/Year&gt;&lt;RecNum&gt;33&lt;/RecNum&gt;&lt;DisplayText&gt;(31)&lt;/DisplayText&gt;&lt;record&gt;&lt;rec-number&gt;33&lt;/rec-number&gt;&lt;foreign-keys&gt;&lt;key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CC5A86">
        <w:rPr>
          <w:noProof/>
          <w:lang w:val="en-CA"/>
        </w:rPr>
        <w:t>(31)</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3BFA97F9"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each wave as they reached age 50. </w:t>
      </w:r>
      <w:r w:rsidR="00293963">
        <w:t>Up to</w:t>
      </w:r>
      <w:r w:rsidRPr="00B379EB">
        <w:t xml:space="preserve"> </w:t>
      </w:r>
      <w:r w:rsidR="00293963">
        <w:t xml:space="preserve">7 </w:t>
      </w:r>
      <w:r w:rsidRPr="00B379EB">
        <w:t xml:space="preserve">IPT waves were included in the present analyses, for a total </w:t>
      </w:r>
      <w:r w:rsidR="003D3031">
        <w:t>potential follow-up of 19 years</w:t>
      </w:r>
      <w:r w:rsidRPr="00B379EB">
        <w:t xml:space="preserve"> </w:t>
      </w:r>
      <w:r w:rsidR="00EE2463">
        <w:fldChar w:fldCharType="begin"/>
      </w:r>
      <w:r w:rsidR="00CC5A86">
        <w:instrText xml:space="preserve"> ADDIN EN.CITE &lt;EndNote&gt;&lt;Cite&gt;&lt;Author&gt;Finkel&lt;/Author&gt;&lt;Year&gt;2004&lt;/Year&gt;&lt;RecNum&gt;39&lt;/RecNum&gt;&lt;DisplayText&gt;(32)&lt;/DisplayText&gt;&lt;record&gt;&lt;rec-number&gt;39&lt;/rec-number&gt;&lt;foreign-keys&gt;&lt;key app="EN" db-id="vxpf209d6zz2tyez906xpz5u20a5rtedpszv" timestamp="1446174444"&gt;39&lt;/key&gt;&lt;/foreign-keys&gt;&lt;ref-type name="Journal Article"&gt;17&lt;/ref-type&gt;&lt;contributors&gt;&lt;authors&gt;&lt;author&gt;Finkel, D. &lt;/author&gt;&lt;author&gt;Pedersen, N. L. &lt;/author&gt;&lt;/authors&gt;&lt;/contributors&gt;&lt;titles&gt;&lt;title&gt;Processing speed and longitudinal trajectories of change for cognitive abilities: The Swedish Adoption/Twin Study of Aging&lt;/title&gt;&lt;secondary-title&gt;Aging, Neuropsychology, and Cognition&lt;/secondary-title&gt;&lt;/titles&gt;&lt;periodical&gt;&lt;full-title&gt;Aging, Neuropsychology, and Cognition&lt;/full-title&gt;&lt;/periodical&gt;&lt;pages&gt;325-345&lt;/pages&gt;&lt;volume&gt;11&lt;/volume&gt;&lt;dates&gt;&lt;year&gt;2004&lt;/year&gt;&lt;/dates&gt;&lt;urls&gt;&lt;/urls&gt;&lt;/record&gt;&lt;/Cite&gt;&lt;/EndNote&gt;</w:instrText>
      </w:r>
      <w:r w:rsidR="00EE2463">
        <w:fldChar w:fldCharType="separate"/>
      </w:r>
      <w:r w:rsidR="00CC5A86">
        <w:rPr>
          <w:noProof/>
        </w:rPr>
        <w:t>(32)</w:t>
      </w:r>
      <w:r w:rsidR="00EE2463">
        <w:fldChar w:fldCharType="end"/>
      </w:r>
      <w:r w:rsidR="003D3031">
        <w:t>.</w:t>
      </w:r>
      <w:r>
        <w:t xml:space="preserve"> </w:t>
      </w:r>
    </w:p>
    <w:p w14:paraId="24AF7D45" w14:textId="6BF1E708" w:rsidR="005A277E" w:rsidRDefault="00900170" w:rsidP="002C5340">
      <w:pPr>
        <w:spacing w:line="480" w:lineRule="auto"/>
      </w:pPr>
      <w:r>
        <w:t>Measures.</w:t>
      </w:r>
    </w:p>
    <w:p w14:paraId="7D93C7FA" w14:textId="6F27177F" w:rsidR="005A277E" w:rsidRDefault="005A277E" w:rsidP="002C5340">
      <w:pPr>
        <w:spacing w:line="480" w:lineRule="auto"/>
      </w:pPr>
      <w:r>
        <w:t xml:space="preserve">Three </w:t>
      </w:r>
      <w:ins w:id="1" w:author="Andrea Piccinin" w:date="2015-10-31T09:03:00Z">
        <w:r w:rsidR="00632BDC">
          <w:t xml:space="preserve">types of </w:t>
        </w:r>
      </w:ins>
      <w:r>
        <w:t xml:space="preserve">physical </w:t>
      </w:r>
      <w:r w:rsidR="0099148D">
        <w:t xml:space="preserve">capability </w:t>
      </w:r>
      <w:del w:id="2" w:author="Andrea Piccinin" w:date="2015-10-31T09:03:00Z">
        <w:r w:rsidR="003D3031" w:rsidDel="00632BDC">
          <w:delText>domains</w:delText>
        </w:r>
        <w:r w:rsidDel="00632BDC">
          <w:delText xml:space="preserve"> </w:delText>
        </w:r>
      </w:del>
      <w:r>
        <w:t>were examined</w:t>
      </w:r>
      <w:r w:rsidR="003D3031">
        <w:t>:</w:t>
      </w:r>
      <w:r>
        <w:t xml:space="preserve"> grip strength, </w:t>
      </w:r>
      <w:del w:id="3" w:author="Andrea Piccinin" w:date="2015-10-31T09:03:00Z">
        <w:r w:rsidDel="00632BDC">
          <w:delText>pulmonary function</w:delText>
        </w:r>
      </w:del>
      <w:ins w:id="4" w:author="Andrea Piccinin" w:date="2015-10-31T09:03:00Z">
        <w:r w:rsidR="00632BDC">
          <w:t>peak flow</w:t>
        </w:r>
      </w:ins>
      <w:r>
        <w:t xml:space="preserve">,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r w:rsidR="00E122FD">
        <w:t xml:space="preserve">As walking was measured as time to walk a distance or course in some studies and as velocity in others, </w:t>
      </w:r>
      <w:ins w:id="5" w:author="Andrea Piccinin" w:date="2015-10-31T09:04:00Z">
        <w:r w:rsidR="00632BDC">
          <w:t xml:space="preserve">results for </w:t>
        </w:r>
      </w:ins>
      <w:r w:rsidR="00E122FD">
        <w:t>those recorded as time were reversed so that higher scores indicate better performance.</w:t>
      </w:r>
    </w:p>
    <w:p w14:paraId="1879A332" w14:textId="0D7664F9" w:rsidR="00A80061" w:rsidRDefault="00A80061" w:rsidP="002C5340">
      <w:pPr>
        <w:spacing w:line="480" w:lineRule="auto"/>
        <w:jc w:val="center"/>
      </w:pPr>
      <w:r>
        <w:t>(Table 2 here)</w:t>
      </w:r>
    </w:p>
    <w:p w14:paraId="4DB60DB4" w14:textId="4AF36E04"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7B52B8">
        <w:t>ge (centered at 7</w:t>
      </w:r>
      <w:r w:rsidR="009F4898">
        <w:t>0 years</w:t>
      </w:r>
      <w:r w:rsidR="007B52B8">
        <w:t xml:space="preserve"> (75 in HRS; 80 in OCTO-Twin)</w:t>
      </w:r>
      <w:r>
        <w:t>), educ</w:t>
      </w:r>
      <w:r w:rsidR="009F4898">
        <w:t>ation (in years, centered at 7 years</w:t>
      </w:r>
      <w:r>
        <w:t>, except ELSA and ILSE</w:t>
      </w:r>
      <w:r w:rsidR="00874E26">
        <w:t xml:space="preserve">, </w:t>
      </w:r>
      <w:r>
        <w:t>dicho</w:t>
      </w:r>
      <w:r w:rsidR="009F4898">
        <w:t xml:space="preserve">tomized as no educational </w:t>
      </w:r>
      <w:r w:rsidR="009F4898">
        <w:lastRenderedPageBreak/>
        <w:t xml:space="preserve">qualification </w:t>
      </w:r>
      <w:r w:rsidR="00874E26">
        <w:t>(0) versus</w:t>
      </w:r>
      <w:r w:rsidR="009F4898">
        <w:t xml:space="preserve"> qualificatio</w:t>
      </w:r>
      <w:r w:rsidR="00874E26">
        <w:t>n (1)</w:t>
      </w:r>
      <w:r w:rsidR="00003185">
        <w:t>, and SATSA, with elementary school as reference point on four point scale</w:t>
      </w:r>
      <w:r>
        <w:t>) height (centered at 1.72m for men and 1.60m for women), smoking history (non-smoker reference), cardiovascular disease (no symptoms as reference) and diabetes (not diabetic as reference</w:t>
      </w:r>
      <w:r w:rsidR="007B52B8">
        <w:t xml:space="preserve">; </w:t>
      </w:r>
      <w:r w:rsidR="00632BDC">
        <w:t>except</w:t>
      </w:r>
      <w:r w:rsidR="007B52B8">
        <w:t xml:space="preserve"> ILSE, for which this information was not available</w:t>
      </w:r>
      <w:r>
        <w:t xml:space="preserve">). </w:t>
      </w:r>
    </w:p>
    <w:p w14:paraId="245EB681" w14:textId="514897B7" w:rsidR="00900170" w:rsidRDefault="00900170" w:rsidP="002C5340">
      <w:pPr>
        <w:spacing w:line="480" w:lineRule="auto"/>
      </w:pPr>
      <w:r>
        <w:t>Statistical analysis.</w:t>
      </w:r>
    </w:p>
    <w:p w14:paraId="68F1163A" w14:textId="7F96AE73"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CC5A86">
        <w:instrText xml:space="preserve"> ADDIN EN.CITE &lt;EndNote&gt;&lt;Cite&gt;&lt;Author&gt;Hofer&lt;/Author&gt;&lt;Year&gt;2009&lt;/Year&gt;&lt;RecNum&gt;35&lt;/RecNum&gt;&lt;DisplayText&gt;(33)&lt;/DisplayText&gt;&lt;record&gt;&lt;rec-number&gt;35&lt;/rec-number&gt;&lt;foreign-keys&gt;&lt;key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CC5A86">
        <w:rPr>
          <w:noProof/>
        </w:rPr>
        <w:t>(33)</w:t>
      </w:r>
      <w:r w:rsidR="007C5C98">
        <w:fldChar w:fldCharType="end"/>
      </w:r>
      <w:r w:rsidRPr="00BF335C">
        <w:t xml:space="preserve">.  </w:t>
      </w:r>
      <w:r w:rsidR="00DF64F9">
        <w:t>All g</w:t>
      </w:r>
      <w:r w:rsidR="003D3031">
        <w:t>rowth model</w:t>
      </w:r>
      <w:r w:rsidR="00DF64F9">
        <w:t>s</w:t>
      </w:r>
      <w:r w:rsidRPr="00BF335C">
        <w:t xml:space="preserve"> w</w:t>
      </w:r>
      <w:r w:rsidR="00DF64F9">
        <w:t>ere</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Mplus (version 7) was used for fitting the models </w:t>
      </w:r>
      <w:r w:rsidR="006A3048">
        <w:fldChar w:fldCharType="begin"/>
      </w:r>
      <w:r w:rsidR="00CC5A86">
        <w:instrText xml:space="preserve"> ADDIN EN.CITE &lt;EndNote&gt;&lt;Cite&gt;&lt;Author&gt;Muthén&lt;/Author&gt;&lt;Year&gt;1998-2015&lt;/Year&gt;&lt;RecNum&gt;28&lt;/RecNum&gt;&lt;DisplayText&gt;(34)&lt;/DisplayText&gt;&lt;record&gt;&lt;rec-number&gt;28&lt;/rec-number&gt;&lt;foreign-keys&gt;&lt;key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CC5A86">
        <w:rPr>
          <w:noProof/>
        </w:rPr>
        <w:t>(34)</w:t>
      </w:r>
      <w:r w:rsidR="006A3048">
        <w:fldChar w:fldCharType="end"/>
      </w:r>
      <w:r w:rsidR="006A3048">
        <w:t xml:space="preserve"> </w:t>
      </w:r>
      <w:r w:rsidR="00DF64F9">
        <w:t>with</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CC5A86">
        <w:instrText xml:space="preserve"> ADDIN EN.CITE &lt;EndNote&gt;&lt;Cite&gt;&lt;Author&gt;Muthén&lt;/Author&gt;&lt;Year&gt;1998-2010&lt;/Year&gt;&lt;RecNum&gt;29&lt;/RecNum&gt;&lt;DisplayText&gt;(35, 36)&lt;/DisplayText&gt;&lt;record&gt;&lt;rec-number&gt;29&lt;/rec-number&gt;&lt;foreign-keys&gt;&lt;key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CC5A86">
        <w:rPr>
          <w:noProof/>
        </w:rPr>
        <w:t>(35, 36)</w:t>
      </w:r>
      <w:r w:rsidR="006A3048">
        <w:fldChar w:fldCharType="end"/>
      </w:r>
      <w:r w:rsidRPr="00BF335C">
        <w:t xml:space="preserve">. </w:t>
      </w:r>
      <w:r>
        <w:t xml:space="preserve">Syntax and output for all models are available </w:t>
      </w:r>
      <w:r w:rsidR="00F9722B">
        <w:t xml:space="preserve">online </w:t>
      </w:r>
      <w:r>
        <w:t xml:space="preserve">at </w:t>
      </w:r>
      <w:proofErr w:type="spellStart"/>
      <w:r w:rsidR="007B52B8">
        <w:t>g</w:t>
      </w:r>
      <w:r>
        <w:t>it</w:t>
      </w:r>
      <w:r w:rsidR="007B52B8">
        <w:t>h</w:t>
      </w:r>
      <w:r>
        <w:t>ub</w:t>
      </w:r>
      <w:proofErr w:type="spellEnd"/>
      <w:r>
        <w:t>/IALSA/IALSA-2015-Portland.</w:t>
      </w:r>
    </w:p>
    <w:p w14:paraId="4FC6D504" w14:textId="2237A033"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been robustly combined to obtain a variance-weighted average effect using meta-analytic techniques </w:t>
      </w:r>
      <w:r w:rsidR="00C17DFB">
        <w:rPr>
          <w:rFonts w:ascii="Calibri" w:eastAsia="Calibri" w:hAnsi="Calibri" w:cs="Times New Roman"/>
        </w:rPr>
        <w:fldChar w:fldCharType="begin"/>
      </w:r>
      <w:r w:rsidR="00CC5A86">
        <w:rPr>
          <w:rFonts w:ascii="Calibri" w:eastAsia="Calibri" w:hAnsi="Calibri" w:cs="Times New Roman"/>
        </w:rPr>
        <w:instrText xml:space="preserve"> ADDIN EN.CITE &lt;EndNote&gt;&lt;Cite&gt;&lt;Author&gt;DerSimonian R Fau - Laird&lt;/Author&gt;&lt;RecNum&gt;42&lt;/RecNum&gt;&lt;DisplayText&gt;(37)&lt;/DisplayText&gt;&lt;record&gt;&lt;rec-number&gt;42&lt;/rec-number&gt;&lt;foreign-keys&gt;&lt;key app="EN" db-id="vxpf209d6zz2tyez906xpz5u20a5rtedpszv" timestamp="1446176679"&gt;42&lt;/key&gt;&lt;/foreign-keys&gt;&lt;ref-type name="Journal Article"&gt;17&lt;/ref-type&gt;&lt;contributors&gt;&lt;authors&gt;&lt;author&gt;DerSimonian R Fau - Laird, N.&lt;/author&gt;&lt;author&gt;Laird, N.&lt;/author&gt;&lt;/authors&gt;&lt;translated-authors&gt;&lt;author&gt;Control Clin, Trials&lt;/author&gt;&lt;/translated-authors&gt;&lt;/contributors&gt;&lt;titles&gt;&lt;title&gt;Meta-analysis in clinical trials&lt;/title&gt;&lt;/titles&gt;&lt;number&gt;0197-2456 (Print)&lt;/number&gt;&lt;dates&gt;&lt;pub-dates&gt;&lt;date&gt;19870227 DCOM- 19870227&lt;/date&gt;&lt;/pub-dates&gt;&lt;/dates&gt;&lt;urls&gt;&lt;/urls&gt;&lt;remote-database-provider&gt;1986 Sep&lt;/remote-database-provider&gt;&lt;language&gt;eng&lt;/language&gt;&lt;/record&gt;&lt;/Cite&gt;&lt;/EndNote&gt;</w:instrText>
      </w:r>
      <w:r w:rsidR="00C17DFB">
        <w:rPr>
          <w:rFonts w:ascii="Calibri" w:eastAsia="Calibri" w:hAnsi="Calibri" w:cs="Times New Roman"/>
        </w:rPr>
        <w:fldChar w:fldCharType="separate"/>
      </w:r>
      <w:r w:rsidR="00CC5A86">
        <w:rPr>
          <w:rFonts w:ascii="Calibri" w:eastAsia="Calibri" w:hAnsi="Calibri" w:cs="Times New Roman"/>
          <w:noProof/>
        </w:rPr>
        <w:t>(37)</w:t>
      </w:r>
      <w:r w:rsidR="00C17DFB">
        <w:rPr>
          <w:rFonts w:ascii="Calibri" w:eastAsia="Calibri" w:hAnsi="Calibri" w:cs="Times New Roman"/>
        </w:rPr>
        <w:fldChar w:fldCharType="end"/>
      </w:r>
      <w:r w:rsidRPr="00091BBD">
        <w:rPr>
          <w:rFonts w:ascii="Calibri" w:eastAsia="Calibri" w:hAnsi="Calibri" w:cs="Times New Roman"/>
        </w:rPr>
        <w:t>. Unlike a typical meta-analysis of existing literature, however, our “integrative analysis” is less susceptible to publication bias</w:t>
      </w:r>
      <w:r w:rsidR="00744BD4">
        <w:rPr>
          <w:rFonts w:ascii="Calibri" w:eastAsia="Calibri" w:hAnsi="Calibri" w:cs="Times New Roman"/>
        </w:rPr>
        <w:t>, as results from all studies are reported</w:t>
      </w:r>
      <w:r w:rsidRPr="00091BBD">
        <w:rPr>
          <w:rFonts w:ascii="Calibri" w:eastAsia="Calibri" w:hAnsi="Calibri" w:cs="Times New Roman"/>
        </w:rPr>
        <w:t>. We used fixed-effects meta-analysis in STATA 11 to combine our independently obtained estimates</w:t>
      </w:r>
      <w:r w:rsidR="00DF64F9">
        <w:rPr>
          <w:rFonts w:ascii="Calibri" w:eastAsia="Calibri" w:hAnsi="Calibri" w:cs="Times New Roman"/>
        </w:rPr>
        <w:t>,</w:t>
      </w:r>
      <w:r w:rsidRPr="00091BBD">
        <w:rPr>
          <w:rFonts w:ascii="Calibri" w:eastAsia="Calibri" w:hAnsi="Calibri" w:cs="Times New Roman"/>
        </w:rPr>
        <w:t xml:space="preserve"> and I</w:t>
      </w:r>
      <w:r w:rsidRPr="007B52B8">
        <w:rPr>
          <w:rFonts w:ascii="Calibri" w:eastAsia="Calibri" w:hAnsi="Calibri" w:cs="Times New Roman"/>
          <w:vertAlign w:val="superscript"/>
        </w:rPr>
        <w:t>2</w:t>
      </w:r>
      <w:r w:rsidRPr="00091BBD">
        <w:rPr>
          <w:rFonts w:ascii="Calibri" w:eastAsia="Calibri" w:hAnsi="Calibri" w:cs="Times New Roman"/>
        </w:rPr>
        <w:t xml:space="preserve"> to test for heterogeneity among them. Since the samples differ substantially in size, we use</w:t>
      </w:r>
      <w:r w:rsidR="00DF64F9">
        <w:rPr>
          <w:rFonts w:ascii="Calibri" w:eastAsia="Calibri" w:hAnsi="Calibri" w:cs="Times New Roman"/>
        </w:rPr>
        <w:t>d</w:t>
      </w:r>
      <w:r w:rsidRPr="00091BBD">
        <w:rPr>
          <w:rFonts w:ascii="Calibri" w:eastAsia="Calibri" w:hAnsi="Calibri" w:cs="Times New Roman"/>
        </w:rPr>
        <w:t xml:space="preserve"> standardized estimates. </w:t>
      </w:r>
    </w:p>
    <w:p w14:paraId="495F3C6A" w14:textId="77777777" w:rsidR="00091BBD" w:rsidRPr="00091BBD" w:rsidRDefault="00091BBD" w:rsidP="00E122FD">
      <w:pPr>
        <w:spacing w:after="0" w:line="480" w:lineRule="auto"/>
        <w:rPr>
          <w:rFonts w:ascii="Calibri" w:eastAsia="Calibri" w:hAnsi="Calibri" w:cs="Times New Roman"/>
        </w:rPr>
      </w:pPr>
    </w:p>
    <w:p w14:paraId="1F046A4D" w14:textId="77777777" w:rsidR="00900170" w:rsidRDefault="00900170" w:rsidP="00E122FD">
      <w:pPr>
        <w:spacing w:line="480" w:lineRule="auto"/>
        <w:jc w:val="center"/>
      </w:pPr>
      <w:r>
        <w:t>Results</w:t>
      </w:r>
    </w:p>
    <w:p w14:paraId="56589172" w14:textId="3647FCB2" w:rsidR="008575C4" w:rsidRPr="008575C4" w:rsidRDefault="008575C4" w:rsidP="00E122FD">
      <w:pPr>
        <w:spacing w:line="480" w:lineRule="auto"/>
      </w:pPr>
      <w:r w:rsidRPr="008575C4">
        <w:rPr>
          <w:i/>
        </w:rPr>
        <w:t>Sex differences.</w:t>
      </w:r>
      <w:r w:rsidRPr="008575C4">
        <w:t xml:space="preserve"> As models for men and women were separately estimated, differences between the sexes were not tested, however, they are described here to provide context. </w:t>
      </w:r>
      <w:r w:rsidR="00DF64F9">
        <w:t xml:space="preserve">Adjusting for the covariates, male </w:t>
      </w:r>
      <w:r w:rsidRPr="008575C4">
        <w:t xml:space="preserve">grip strength and peak expiratory flow </w:t>
      </w:r>
      <w:r w:rsidR="00DF64F9">
        <w:t xml:space="preserve">expected values </w:t>
      </w:r>
      <w:r w:rsidR="00DF64F9">
        <w:t xml:space="preserve">were higher </w:t>
      </w:r>
      <w:r w:rsidRPr="008575C4">
        <w:t xml:space="preserve">than </w:t>
      </w:r>
      <w:r w:rsidR="00DF64F9">
        <w:t xml:space="preserve">for </w:t>
      </w:r>
      <w:r w:rsidRPr="008575C4">
        <w:t>women, and showed greater inter-individual variability, except in ILSE, where grip strength variance was smaller for men. In contrast, walking speeds were similar for men and women, and men had much smaller walking speed variance, except in ELSA and HRS, where the variances were virtually identical</w:t>
      </w:r>
      <w:r w:rsidR="00734A65">
        <w:t xml:space="preserve"> for men and women</w:t>
      </w:r>
      <w:r w:rsidRPr="008575C4">
        <w:t xml:space="preserve">. </w:t>
      </w:r>
    </w:p>
    <w:p w14:paraId="1ED0A28D" w14:textId="29F2AFE7" w:rsidR="008575C4" w:rsidRPr="008575C4" w:rsidRDefault="008575C4" w:rsidP="00E122FD">
      <w:pPr>
        <w:spacing w:line="480" w:lineRule="auto"/>
      </w:pPr>
      <w:r w:rsidRPr="008575C4">
        <w:rPr>
          <w:i/>
        </w:rPr>
        <w:t>Age differences.</w:t>
      </w:r>
      <w:r w:rsidR="00734A65">
        <w:t xml:space="preserve"> Almost a</w:t>
      </w:r>
      <w:r w:rsidRPr="008575C4">
        <w:t xml:space="preserve">ll the physical </w:t>
      </w:r>
      <w:r w:rsidR="00734A65">
        <w:t>capability variables</w:t>
      </w:r>
      <w:r w:rsidRPr="008575C4">
        <w:t xml:space="preserve"> showed significant differences across baseline age</w:t>
      </w:r>
      <w:r w:rsidR="00E95E27">
        <w:t>, based on statistically significant regressions of the growth curve intercept on baseline age</w:t>
      </w:r>
      <w:r w:rsidRPr="008575C4">
        <w:t>.</w:t>
      </w:r>
      <w:r w:rsidR="00734A65">
        <w:t xml:space="preserve"> Exceptions include EAS female grip and male gait and peak flow, ELSA female peak flow, </w:t>
      </w:r>
      <w:r w:rsidR="00307147">
        <w:t xml:space="preserve">HRS male peak flow, </w:t>
      </w:r>
      <w:r w:rsidR="00734A65">
        <w:t xml:space="preserve">and SATSA male grip. Physical capability variables did not vary significantly by age in ILSE because participants only varied in age by two years. </w:t>
      </w:r>
    </w:p>
    <w:p w14:paraId="44F8B06C" w14:textId="3E9DF45C" w:rsidR="008575C4" w:rsidRPr="008575C4" w:rsidRDefault="008575C4" w:rsidP="00E122FD">
      <w:pPr>
        <w:spacing w:line="480" w:lineRule="auto"/>
      </w:pPr>
      <w:r w:rsidRPr="008575C4">
        <w:rPr>
          <w:i/>
        </w:rPr>
        <w:t>Age changes.</w:t>
      </w:r>
      <w:r w:rsidRPr="008575C4">
        <w:t xml:space="preserve"> </w:t>
      </w:r>
      <w:r w:rsidR="00307147">
        <w:t>W</w:t>
      </w:r>
      <w:r w:rsidRPr="008575C4">
        <w:t xml:space="preserve">alking speed showed few </w:t>
      </w:r>
      <w:r w:rsidR="00307147">
        <w:t>average changes</w:t>
      </w:r>
      <w:r w:rsidRPr="008575C4">
        <w:t xml:space="preserve"> or sex differences over time</w:t>
      </w:r>
      <w:r w:rsidR="00307147">
        <w:t>.</w:t>
      </w:r>
      <w:r w:rsidRPr="008575C4">
        <w:t xml:space="preserve"> </w:t>
      </w:r>
      <w:r w:rsidR="00307147">
        <w:t>Declines were</w:t>
      </w:r>
      <w:r w:rsidRPr="008575C4">
        <w:t xml:space="preserve"> statistically significant in only four of the studies: ELSA, HRS, </w:t>
      </w:r>
      <w:r w:rsidR="00307147" w:rsidRPr="008575C4">
        <w:t xml:space="preserve">LASA, and </w:t>
      </w:r>
      <w:r w:rsidRPr="008575C4">
        <w:t xml:space="preserve">SATSA. Grip strength and peak flow declines were </w:t>
      </w:r>
      <w:r w:rsidR="00AE3246">
        <w:t>more often</w:t>
      </w:r>
      <w:r w:rsidRPr="008575C4">
        <w:t xml:space="preserve"> statistically significant</w:t>
      </w:r>
      <w:r w:rsidR="00AE3246">
        <w:t xml:space="preserve"> overall</w:t>
      </w:r>
      <w:r w:rsidRPr="008575C4">
        <w:t xml:space="preserve">, with men declining more quickly for peak flow in all but two studies (ELSA and OCTO) and fewer </w:t>
      </w:r>
      <w:r w:rsidR="00AE3246">
        <w:t xml:space="preserve">consistent </w:t>
      </w:r>
      <w:r w:rsidRPr="008575C4">
        <w:t xml:space="preserve">sex differences in grip strength change. </w:t>
      </w:r>
    </w:p>
    <w:p w14:paraId="1394F7BA" w14:textId="12EBAE97" w:rsidR="008575C4" w:rsidRPr="008575C4" w:rsidRDefault="008575C4" w:rsidP="00E122FD">
      <w:pPr>
        <w:spacing w:line="480" w:lineRule="auto"/>
      </w:pPr>
      <w:r w:rsidRPr="008575C4">
        <w:t xml:space="preserve">Variations in rates of change (i.e., residual slope variances) were uniformly small and, with only a few exceptions, not statistically significant. Based on the Wald test, which is </w:t>
      </w:r>
      <w:r w:rsidR="00AE3246">
        <w:t>known</w:t>
      </w:r>
      <w:r w:rsidRPr="008575C4">
        <w:t xml:space="preserve"> </w:t>
      </w:r>
      <w:r w:rsidR="00AE3246">
        <w:t xml:space="preserve">to be </w:t>
      </w:r>
      <w:r w:rsidRPr="008575C4">
        <w:t>too liberal</w:t>
      </w:r>
      <w:r w:rsidR="00B3534C">
        <w:t xml:space="preserve"> (Hoffman, 2015)</w:t>
      </w:r>
      <w:r w:rsidRPr="008575C4">
        <w:t xml:space="preserve">, </w:t>
      </w:r>
      <w:r w:rsidR="00307147">
        <w:t xml:space="preserve">only </w:t>
      </w:r>
      <w:r w:rsidRPr="008575C4">
        <w:t xml:space="preserve">MAP and </w:t>
      </w:r>
      <w:proofErr w:type="spellStart"/>
      <w:r w:rsidRPr="008575C4">
        <w:t>NuAge</w:t>
      </w:r>
      <w:proofErr w:type="spellEnd"/>
      <w:r w:rsidRPr="008575C4">
        <w:t xml:space="preserve"> grip strength slope variances, LASA and SATSA peak flow slope variances, and male HRS and female ELSA, MAP, </w:t>
      </w:r>
      <w:proofErr w:type="spellStart"/>
      <w:r w:rsidRPr="008575C4">
        <w:t>NuAge</w:t>
      </w:r>
      <w:proofErr w:type="spellEnd"/>
      <w:r w:rsidRPr="008575C4">
        <w:t xml:space="preserve"> and SATSA walking speed slope variances were significant.</w:t>
      </w:r>
    </w:p>
    <w:p w14:paraId="1B1317AB" w14:textId="7A845CDC" w:rsidR="00307147" w:rsidRPr="008575C4" w:rsidRDefault="008575C4" w:rsidP="00E122FD">
      <w:pPr>
        <w:spacing w:line="480" w:lineRule="auto"/>
      </w:pPr>
      <w:r w:rsidRPr="008575C4">
        <w:rPr>
          <w:i/>
        </w:rPr>
        <w:lastRenderedPageBreak/>
        <w:t>Cross-sectional associations.</w:t>
      </w:r>
      <w:r w:rsidRPr="008575C4">
        <w:t xml:space="preserve"> Correlations among baseline performance (intercepts) on the physical </w:t>
      </w:r>
      <w:r w:rsidR="00744BD4">
        <w:t xml:space="preserve">capability </w:t>
      </w:r>
      <w:r w:rsidRPr="008575C4">
        <w:t xml:space="preserve">measures were </w:t>
      </w:r>
      <w:r w:rsidR="00744BD4">
        <w:t xml:space="preserve">often </w:t>
      </w:r>
      <w:r w:rsidRPr="008575C4">
        <w:t>statistically significant</w:t>
      </w:r>
      <w:r w:rsidR="003A09CF">
        <w:t xml:space="preserve"> (Table 3)</w:t>
      </w:r>
      <w:r w:rsidR="00744BD4">
        <w:t xml:space="preserve">. They were significant </w:t>
      </w:r>
      <w:r w:rsidRPr="008575C4">
        <w:t xml:space="preserve">for all variable pairs and both sexes in the ELSA, MAP, and </w:t>
      </w:r>
      <w:proofErr w:type="spellStart"/>
      <w:r w:rsidRPr="008575C4">
        <w:t>NuAge</w:t>
      </w:r>
      <w:proofErr w:type="spellEnd"/>
      <w:r w:rsidRPr="008575C4">
        <w:t xml:space="preserve"> studies. </w:t>
      </w:r>
      <w:r w:rsidR="00744BD4">
        <w:t xml:space="preserve">All intercepts in OCTO-Twin were correlated except male peak flow-grip. </w:t>
      </w:r>
      <w:r w:rsidR="00E122FD">
        <w:t xml:space="preserve">About half of the intercept correlations were </w:t>
      </w:r>
      <w:r w:rsidR="00E122FD" w:rsidRPr="008575C4">
        <w:t xml:space="preserve">significant </w:t>
      </w:r>
      <w:r w:rsidR="00E122FD">
        <w:t xml:space="preserve">in </w:t>
      </w:r>
      <w:r w:rsidR="00744BD4" w:rsidRPr="008575C4">
        <w:t xml:space="preserve">HRS and LASA. </w:t>
      </w:r>
      <w:r w:rsidR="00744BD4">
        <w:t>C</w:t>
      </w:r>
      <w:r w:rsidRPr="008575C4">
        <w:t xml:space="preserve">orrelations were </w:t>
      </w:r>
      <w:r w:rsidR="00744BD4">
        <w:t xml:space="preserve">not </w:t>
      </w:r>
      <w:r w:rsidRPr="008575C4">
        <w:t>significant for EAS</w:t>
      </w:r>
      <w:r w:rsidR="00744BD4">
        <w:t xml:space="preserve">, or </w:t>
      </w:r>
      <w:r w:rsidRPr="008575C4">
        <w:t>ILSE</w:t>
      </w:r>
      <w:r w:rsidR="00744BD4">
        <w:t xml:space="preserve"> (grip-TUG only)</w:t>
      </w:r>
      <w:r w:rsidR="00E122FD">
        <w:t>,</w:t>
      </w:r>
      <w:r w:rsidR="00744BD4">
        <w:t xml:space="preserve"> and only male grip-peak flow was significant in SATSA</w:t>
      </w:r>
      <w:r w:rsidRPr="008575C4">
        <w:t xml:space="preserve">. </w:t>
      </w:r>
    </w:p>
    <w:p w14:paraId="467FB065" w14:textId="5A55B174" w:rsidR="00307147" w:rsidRPr="003F62AA" w:rsidRDefault="00307147" w:rsidP="00E122FD">
      <w:pPr>
        <w:spacing w:line="480" w:lineRule="auto"/>
        <w:jc w:val="center"/>
      </w:pPr>
      <w:r>
        <w:t xml:space="preserve"> (Table 3 here)</w:t>
      </w:r>
    </w:p>
    <w:p w14:paraId="11D0B44D" w14:textId="1A23F2D5" w:rsidR="00307147" w:rsidRPr="008575C4" w:rsidRDefault="008575C4" w:rsidP="00E122FD">
      <w:pPr>
        <w:spacing w:line="480" w:lineRule="auto"/>
      </w:pPr>
      <w:r w:rsidRPr="008575C4">
        <w:rPr>
          <w:i/>
        </w:rPr>
        <w:t>Longitudinal associations</w:t>
      </w:r>
      <w:r w:rsidRPr="008575C4">
        <w:t xml:space="preserve">. No bivariate slope correlations were identified for women among the physical </w:t>
      </w:r>
      <w:r w:rsidR="00E122FD">
        <w:t>capabilities</w:t>
      </w:r>
      <w:r w:rsidRPr="008575C4">
        <w:t xml:space="preserve"> studied</w:t>
      </w:r>
      <w:r w:rsidR="003A09CF">
        <w:t xml:space="preserve"> (Table 4)</w:t>
      </w:r>
      <w:r w:rsidRPr="008575C4">
        <w:t xml:space="preserve">. For men, pulmonary function </w:t>
      </w:r>
      <w:r w:rsidR="00E122FD">
        <w:t>was</w:t>
      </w:r>
      <w:r w:rsidR="00E122FD" w:rsidRPr="008575C4">
        <w:t xml:space="preserve"> correlated </w:t>
      </w:r>
      <w:r w:rsidR="00E122FD">
        <w:t>with</w:t>
      </w:r>
      <w:r w:rsidRPr="008575C4">
        <w:t xml:space="preserve"> walking speed </w:t>
      </w:r>
      <w:r w:rsidR="00E122FD">
        <w:t>only in LASA and</w:t>
      </w:r>
      <w:r w:rsidRPr="008575C4">
        <w:t xml:space="preserve"> OCTO</w:t>
      </w:r>
      <w:r w:rsidR="00E122FD">
        <w:t>: for these</w:t>
      </w:r>
      <w:r w:rsidRPr="008575C4">
        <w:t xml:space="preserve"> individuals</w:t>
      </w:r>
      <w:r w:rsidR="00E122FD">
        <w:t>, those</w:t>
      </w:r>
      <w:r w:rsidRPr="008575C4">
        <w:t xml:space="preserve"> who showed decreased </w:t>
      </w:r>
      <w:r w:rsidR="00E122FD">
        <w:t>peak flow</w:t>
      </w:r>
      <w:r w:rsidRPr="008575C4">
        <w:t xml:space="preserve"> over time also took progressively longer to complete a walking course. </w:t>
      </w:r>
      <w:r w:rsidR="00E122FD">
        <w:t>Peak flow was correlated positively with grip strength in OCTO-Twin, but negatively in LASA.</w:t>
      </w:r>
    </w:p>
    <w:p w14:paraId="0EA1BB27" w14:textId="77777777" w:rsidR="00307147" w:rsidRPr="003F62AA" w:rsidRDefault="00307147" w:rsidP="00E122FD">
      <w:pPr>
        <w:spacing w:line="480" w:lineRule="auto"/>
        <w:jc w:val="center"/>
      </w:pPr>
      <w:r>
        <w:t xml:space="preserve"> (Table 4 here)</w:t>
      </w:r>
    </w:p>
    <w:p w14:paraId="0DF84D53" w14:textId="77777777" w:rsidR="008575C4" w:rsidRPr="008575C4" w:rsidRDefault="008575C4" w:rsidP="00E122FD">
      <w:pPr>
        <w:spacing w:line="480" w:lineRule="auto"/>
      </w:pPr>
    </w:p>
    <w:p w14:paraId="09BB2792" w14:textId="65C1F21D" w:rsidR="008575C4" w:rsidRPr="008575C4" w:rsidRDefault="008575C4" w:rsidP="00E122FD">
      <w:pPr>
        <w:spacing w:line="480" w:lineRule="auto"/>
      </w:pPr>
      <w:r w:rsidRPr="008575C4">
        <w:rPr>
          <w:i/>
        </w:rPr>
        <w:t>Time-patterned fluctuations.</w:t>
      </w:r>
      <w:r w:rsidRPr="008575C4">
        <w:t xml:space="preserve"> Virtually no statistically significant correlations were found between occasion-specific residuals</w:t>
      </w:r>
      <w:r w:rsidR="003A09CF">
        <w:t xml:space="preserve"> (Table 5)</w:t>
      </w:r>
      <w:r w:rsidRPr="008575C4">
        <w:t xml:space="preserve">, and those identified were </w:t>
      </w:r>
      <w:r w:rsidR="003A09CF">
        <w:t xml:space="preserve">very </w:t>
      </w:r>
      <w:r w:rsidRPr="008575C4">
        <w:t xml:space="preserve">weak: </w:t>
      </w:r>
      <w:r w:rsidR="003A09CF">
        <w:t>walking speed with peak flow for HRS women and grip strength for ELSA women</w:t>
      </w:r>
      <w:r w:rsidRPr="008575C4">
        <w:t xml:space="preserve">, and, for men, grip </w:t>
      </w:r>
      <w:r w:rsidR="00D23A35">
        <w:t xml:space="preserve">with </w:t>
      </w:r>
      <w:r w:rsidRPr="008575C4">
        <w:t xml:space="preserve">timed-up-and-go for ILSE. </w:t>
      </w:r>
    </w:p>
    <w:p w14:paraId="2F126E0B" w14:textId="345D3A68" w:rsidR="00023D44" w:rsidRPr="003F62AA" w:rsidRDefault="008575C4" w:rsidP="00E122FD">
      <w:pPr>
        <w:spacing w:line="480" w:lineRule="auto"/>
        <w:jc w:val="center"/>
      </w:pPr>
      <w:r>
        <w:t xml:space="preserve"> </w:t>
      </w:r>
      <w:r w:rsidR="00307147">
        <w:t>(Table 5</w:t>
      </w:r>
      <w:r w:rsidR="00023D44">
        <w:t xml:space="preserve"> here)</w:t>
      </w:r>
    </w:p>
    <w:p w14:paraId="6E7535B5" w14:textId="725CE934" w:rsidR="00483F21" w:rsidRPr="00483F21" w:rsidRDefault="00483F21" w:rsidP="00E122FD">
      <w:pPr>
        <w:spacing w:line="480" w:lineRule="auto"/>
        <w:rPr>
          <w:rFonts w:ascii="Calibri" w:eastAsia="Calibri" w:hAnsi="Calibri" w:cs="Times New Roman"/>
        </w:rPr>
      </w:pPr>
      <w:r w:rsidRPr="003A09CF">
        <w:rPr>
          <w:rFonts w:ascii="Calibri" w:eastAsia="Calibri" w:hAnsi="Calibri" w:cs="Times New Roman"/>
        </w:rPr>
        <w:t xml:space="preserve">Meta-analysis supports the conclusions that </w:t>
      </w:r>
      <w:r w:rsidR="002A5561" w:rsidRPr="003A09CF">
        <w:rPr>
          <w:rFonts w:ascii="Calibri" w:eastAsia="Calibri" w:hAnsi="Calibri" w:cs="Times New Roman"/>
        </w:rPr>
        <w:t xml:space="preserve">1) </w:t>
      </w:r>
      <w:r w:rsidRPr="003A09CF">
        <w:rPr>
          <w:rFonts w:ascii="Calibri" w:eastAsia="Calibri" w:hAnsi="Calibri" w:cs="Times New Roman"/>
        </w:rPr>
        <w:t xml:space="preserve">level </w:t>
      </w:r>
      <w:r w:rsidR="002A5561" w:rsidRPr="003A09CF">
        <w:rPr>
          <w:rFonts w:ascii="Calibri" w:eastAsia="Calibri" w:hAnsi="Calibri" w:cs="Times New Roman"/>
        </w:rPr>
        <w:t>of</w:t>
      </w:r>
      <w:r w:rsidRPr="003A09CF">
        <w:rPr>
          <w:rFonts w:ascii="Calibri" w:eastAsia="Calibri" w:hAnsi="Calibri" w:cs="Times New Roman"/>
        </w:rPr>
        <w:t xml:space="preserve"> performance for these three types of physical </w:t>
      </w:r>
      <w:r w:rsidR="002A5561" w:rsidRPr="003A09CF">
        <w:rPr>
          <w:rFonts w:ascii="Calibri" w:eastAsia="Calibri" w:hAnsi="Calibri" w:cs="Times New Roman"/>
        </w:rPr>
        <w:t>capability</w:t>
      </w:r>
      <w:r w:rsidRPr="003A09CF">
        <w:rPr>
          <w:rFonts w:ascii="Calibri" w:eastAsia="Calibri" w:hAnsi="Calibri" w:cs="Times New Roman"/>
        </w:rPr>
        <w:t xml:space="preserve"> are associated</w:t>
      </w:r>
      <w:r w:rsidR="002A5561" w:rsidRPr="003A09CF">
        <w:rPr>
          <w:rFonts w:ascii="Calibri" w:eastAsia="Calibri" w:hAnsi="Calibri" w:cs="Times New Roman"/>
        </w:rPr>
        <w:t>; 2) rate of change in performance is not consistently correlated;</w:t>
      </w:r>
      <w:r w:rsidRPr="003A09CF">
        <w:rPr>
          <w:rFonts w:ascii="Calibri" w:eastAsia="Calibri" w:hAnsi="Calibri" w:cs="Times New Roman"/>
        </w:rPr>
        <w:t xml:space="preserve"> and </w:t>
      </w:r>
      <w:r w:rsidR="002A5561" w:rsidRPr="003A09CF">
        <w:rPr>
          <w:rFonts w:ascii="Calibri" w:eastAsia="Calibri" w:hAnsi="Calibri" w:cs="Times New Roman"/>
        </w:rPr>
        <w:t xml:space="preserve">3) </w:t>
      </w:r>
      <w:r w:rsidRPr="003A09CF">
        <w:rPr>
          <w:rFonts w:ascii="Calibri" w:eastAsia="Calibri" w:hAnsi="Calibri" w:cs="Times New Roman"/>
        </w:rPr>
        <w:t>occasion</w:t>
      </w:r>
      <w:r w:rsidR="00D23A35">
        <w:rPr>
          <w:rFonts w:ascii="Calibri" w:eastAsia="Calibri" w:hAnsi="Calibri" w:cs="Times New Roman"/>
        </w:rPr>
        <w:t xml:space="preserve">-related </w:t>
      </w:r>
      <w:r w:rsidRPr="003A09CF">
        <w:rPr>
          <w:rFonts w:ascii="Calibri" w:eastAsia="Calibri" w:hAnsi="Calibri" w:cs="Times New Roman"/>
        </w:rPr>
        <w:t xml:space="preserve">fluctuations </w:t>
      </w:r>
      <w:r w:rsidR="00D23A35">
        <w:rPr>
          <w:rFonts w:ascii="Calibri" w:eastAsia="Calibri" w:hAnsi="Calibri" w:cs="Times New Roman"/>
        </w:rPr>
        <w:t xml:space="preserve">in performance </w:t>
      </w:r>
      <w:r w:rsidRPr="003A09CF">
        <w:rPr>
          <w:rFonts w:ascii="Calibri" w:eastAsia="Calibri" w:hAnsi="Calibri" w:cs="Times New Roman"/>
        </w:rPr>
        <w:t>are not</w:t>
      </w:r>
      <w:r w:rsidR="002A5561" w:rsidRPr="003A09CF">
        <w:rPr>
          <w:rFonts w:ascii="Calibri" w:eastAsia="Calibri" w:hAnsi="Calibri" w:cs="Times New Roman"/>
        </w:rPr>
        <w:t xml:space="preserve"> correlated</w:t>
      </w:r>
      <w:r w:rsidRPr="003A09CF">
        <w:rPr>
          <w:rFonts w:ascii="Calibri" w:eastAsia="Calibri" w:hAnsi="Calibri" w:cs="Times New Roman"/>
        </w:rPr>
        <w:t>.</w:t>
      </w:r>
      <w:r w:rsidR="00023D44" w:rsidRPr="003A09CF">
        <w:rPr>
          <w:rFonts w:ascii="Calibri" w:eastAsia="Calibri" w:hAnsi="Calibri" w:cs="Times New Roman"/>
        </w:rPr>
        <w:t xml:space="preserve"> Forest plots in Figure 1 display the </w:t>
      </w:r>
      <w:r w:rsidR="002A5561" w:rsidRPr="003A09CF">
        <w:rPr>
          <w:rFonts w:ascii="Calibri" w:eastAsia="Calibri" w:hAnsi="Calibri" w:cs="Times New Roman"/>
        </w:rPr>
        <w:t>intercept, slope and residual</w:t>
      </w:r>
      <w:r w:rsidR="00023D44" w:rsidRPr="003A09CF">
        <w:rPr>
          <w:rFonts w:ascii="Calibri" w:eastAsia="Calibri" w:hAnsi="Calibri" w:cs="Times New Roman"/>
        </w:rPr>
        <w:t xml:space="preserve"> correlations for each variable pair by study and sex.</w:t>
      </w:r>
      <w:r w:rsidR="002A5561" w:rsidRPr="002A5561">
        <w:rPr>
          <w:rFonts w:ascii="Calibri" w:eastAsia="Calibri" w:hAnsi="Calibri" w:cs="Times New Roman"/>
        </w:rPr>
        <w:t xml:space="preserve"> </w:t>
      </w:r>
      <w:r w:rsidR="009179DA">
        <w:rPr>
          <w:rFonts w:ascii="Calibri" w:eastAsia="Calibri" w:hAnsi="Calibri" w:cs="Times New Roman"/>
        </w:rPr>
        <w:t xml:space="preserve">I2 was rather high due </w:t>
      </w:r>
      <w:r w:rsidR="009179DA">
        <w:rPr>
          <w:rFonts w:ascii="Calibri" w:eastAsia="Calibri" w:hAnsi="Calibri" w:cs="Times New Roman"/>
        </w:rPr>
        <w:lastRenderedPageBreak/>
        <w:t xml:space="preserve">to </w:t>
      </w:r>
      <w:r w:rsidR="00D57E57">
        <w:rPr>
          <w:rFonts w:ascii="Calibri" w:eastAsia="Calibri" w:hAnsi="Calibri" w:cs="Times New Roman"/>
        </w:rPr>
        <w:t>the</w:t>
      </w:r>
      <w:r w:rsidR="009179DA">
        <w:rPr>
          <w:rFonts w:ascii="Calibri" w:eastAsia="Calibri" w:hAnsi="Calibri" w:cs="Times New Roman"/>
        </w:rPr>
        <w:t xml:space="preserve"> inconsistency</w:t>
      </w:r>
      <w:r w:rsidR="00D57E57">
        <w:rPr>
          <w:rFonts w:ascii="Calibri" w:eastAsia="Calibri" w:hAnsi="Calibri" w:cs="Times New Roman"/>
        </w:rPr>
        <w:t xml:space="preserve"> of some of the estimates.</w:t>
      </w:r>
      <w:bookmarkStart w:id="6" w:name="_GoBack"/>
      <w:bookmarkEnd w:id="6"/>
      <w:r w:rsidR="009179DA">
        <w:rPr>
          <w:rFonts w:ascii="Calibri" w:eastAsia="Calibri" w:hAnsi="Calibri" w:cs="Times New Roman"/>
        </w:rPr>
        <w:t xml:space="preserve"> </w:t>
      </w:r>
      <w:r w:rsidR="002A5561" w:rsidRPr="00091BBD">
        <w:rPr>
          <w:rFonts w:ascii="Calibri" w:eastAsia="Calibri" w:hAnsi="Calibri" w:cs="Times New Roman"/>
        </w:rPr>
        <w:t xml:space="preserve">Sensitivity to model assumptions was considered by replicating this analysis using random effects estimates, which did not change our </w:t>
      </w:r>
      <w:r w:rsidR="002A5561">
        <w:rPr>
          <w:rFonts w:ascii="Calibri" w:eastAsia="Calibri" w:hAnsi="Calibri" w:cs="Times New Roman"/>
        </w:rPr>
        <w:t>conclusions</w:t>
      </w:r>
      <w:r w:rsidR="002A5561" w:rsidRPr="00091BBD">
        <w:rPr>
          <w:rFonts w:ascii="Calibri" w:eastAsia="Calibri" w:hAnsi="Calibri" w:cs="Times New Roman"/>
        </w:rPr>
        <w:t>.</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56988C7D" w:rsidR="00483F21" w:rsidRPr="00483F21" w:rsidRDefault="00977CB4" w:rsidP="001E10CA">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 xml:space="preserve">domains of physical </w:t>
      </w:r>
      <w:r w:rsidR="00D237F7">
        <w:t>capability</w:t>
      </w:r>
      <w:r w:rsidR="00483F21" w:rsidRPr="00483F21">
        <w:t xml:space="preserve">. </w:t>
      </w:r>
      <w:r>
        <w:t>Further, w</w:t>
      </w:r>
      <w:r w:rsidRPr="00483F21">
        <w:t>e rep</w:t>
      </w:r>
      <w:r>
        <w:t>lic</w:t>
      </w:r>
      <w:r w:rsidRPr="00483F21">
        <w:t xml:space="preserve">ated the analysis </w:t>
      </w:r>
      <w:r>
        <w:t>across</w:t>
      </w:r>
      <w:r w:rsidRPr="00483F21">
        <w:t xml:space="preserve"> nine </w:t>
      </w:r>
      <w:r w:rsidR="00D237F7">
        <w:t xml:space="preserve">longitudinal </w:t>
      </w:r>
      <w:r w:rsidRPr="00483F21">
        <w:t xml:space="preserve">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w:t>
      </w:r>
      <w:r w:rsidR="00D237F7">
        <w:t>goes beyond</w:t>
      </w:r>
      <w:r w:rsidR="00483F21" w:rsidRPr="00483F21">
        <w:t xml:space="preserve"> previous cross-sectional research</w:t>
      </w:r>
      <w:r w:rsidR="00D237F7">
        <w:t xml:space="preserve"> regarding</w:t>
      </w:r>
      <w:r w:rsidR="00483F21" w:rsidRPr="00483F21">
        <w:t xml:space="preserve"> associations between </w:t>
      </w:r>
      <w:r w:rsidR="00E95E27">
        <w:t>peak flow</w:t>
      </w:r>
      <w:r w:rsidR="00483F21" w:rsidRPr="00483F21">
        <w:t xml:space="preserve">, walking speed and grip strength in older age. </w:t>
      </w:r>
    </w:p>
    <w:p w14:paraId="6995EEC2" w14:textId="35527D17" w:rsidR="001E10CA" w:rsidRPr="001E10CA" w:rsidRDefault="001E10CA" w:rsidP="001E10CA">
      <w:pPr>
        <w:spacing w:line="480" w:lineRule="auto"/>
      </w:pPr>
      <w:r w:rsidRPr="001E10CA">
        <w:t xml:space="preserve">Four patterns emerge </w:t>
      </w:r>
      <w:r w:rsidR="00B3534C">
        <w:t>rather</w:t>
      </w:r>
      <w:r w:rsidRPr="001E10CA">
        <w:t xml:space="preserve"> clearly from this analysis. First, while age-related differences in the three physical capabilities considered here are relatively consistent in all studies, age-related changes reflecting within-person declines, are less consistent, particularly for walking speed. This confirms the existence of cross-sectional differences, but suggests that declines are less universal. Second, the cross-sectional (intercept-intercept) correlations are mainly statistically significant, meaning that individuals performing higher on one of the physical capability measures are likely to also perform well on the others.</w:t>
      </w:r>
    </w:p>
    <w:p w14:paraId="37F5719A" w14:textId="0E0CA871" w:rsidR="001E10CA" w:rsidRPr="001E10CA" w:rsidRDefault="001E10CA" w:rsidP="001E10CA">
      <w:pPr>
        <w:spacing w:line="480" w:lineRule="auto"/>
      </w:pPr>
      <w:r w:rsidRPr="001E10CA">
        <w:t xml:space="preserve">Third, the longitudinal (slope-slope) associations – between changes in the three main capabilities – are generally not statistically significant. This implies that although all three types of capabilities are strongly correlated with age (controlling for smoking history, cardiovascular disease and diabetes), meaning that individuals who are older are more likely to perform less well, declines in the different functions do not </w:t>
      </w:r>
      <w:r w:rsidRPr="001E10CA">
        <w:lastRenderedPageBreak/>
        <w:t xml:space="preserve">tend to be associated within an individual. The magnitude of someone’s decline in any one capability, after accounting for age, sex, height (SES) and lifestyle and health characteristics such as smoking history, cardiovascular health and diabetes, does not predict the magnitude of decline in the other capabilities. The only </w:t>
      </w:r>
      <w:r w:rsidR="00B3534C">
        <w:t xml:space="preserve">slight </w:t>
      </w:r>
      <w:r w:rsidRPr="001E10CA">
        <w:t xml:space="preserve">exception to this </w:t>
      </w:r>
      <w:r w:rsidR="00B3534C">
        <w:t>might be</w:t>
      </w:r>
      <w:r w:rsidRPr="001E10CA">
        <w:t xml:space="preserve"> for pulmonary function and walking speed </w:t>
      </w:r>
      <w:r w:rsidR="00B3534C">
        <w:t>in</w:t>
      </w:r>
      <w:r w:rsidRPr="001E10CA">
        <w:t xml:space="preserve"> men, where change in time to walk a specified distance was correlated with change in peak expiratory flow in two of the </w:t>
      </w:r>
      <w:r w:rsidR="00B3534C">
        <w:t xml:space="preserve">nine </w:t>
      </w:r>
      <w:r w:rsidRPr="001E10CA">
        <w:t>studies.</w:t>
      </w:r>
    </w:p>
    <w:p w14:paraId="5E13F4B7" w14:textId="38ED21E5" w:rsidR="001E10CA" w:rsidRPr="001E10CA" w:rsidRDefault="001E10CA" w:rsidP="001E10CA">
      <w:pPr>
        <w:spacing w:line="480" w:lineRule="auto"/>
      </w:pPr>
      <w:r w:rsidRPr="001E10CA">
        <w:t xml:space="preserve">The fourth consistent pattern to note is the lack of association between occasion-to-occasion fluctuations in performance within an individual. This suggests that these fluctuations are </w:t>
      </w:r>
      <w:r w:rsidR="00E95E27" w:rsidRPr="001E10CA">
        <w:t xml:space="preserve">primarily </w:t>
      </w:r>
      <w:r w:rsidRPr="001E10CA">
        <w:t xml:space="preserve">driven by either random or unrelated processes. </w:t>
      </w:r>
    </w:p>
    <w:p w14:paraId="185A588D" w14:textId="2FF665B1" w:rsidR="001E10CA" w:rsidRPr="001E10CA" w:rsidRDefault="009179DA" w:rsidP="001E10CA">
      <w:pPr>
        <w:spacing w:line="480" w:lineRule="auto"/>
      </w:pPr>
      <w:r>
        <w:t>Several details are relevant to consider in evaluating the findings presented. First, t</w:t>
      </w:r>
      <w:r w:rsidR="001E10CA" w:rsidRPr="001E10CA">
        <w:t xml:space="preserve">he findings apply across the time scale </w:t>
      </w:r>
      <w:r>
        <w:t>addressed</w:t>
      </w:r>
      <w:r w:rsidR="001E10CA" w:rsidRPr="001E10CA">
        <w:t xml:space="preserve"> here (i.e., long term, over 6-8 years), and do not necessarily refer to much shorter (e.g., moment to moment) or much longer </w:t>
      </w:r>
      <w:r w:rsidR="00E95E27" w:rsidRPr="001E10CA">
        <w:t>periods</w:t>
      </w:r>
      <w:r w:rsidR="00E95E27" w:rsidRPr="001E10CA">
        <w:t xml:space="preserve"> </w:t>
      </w:r>
      <w:r w:rsidR="001E10CA" w:rsidRPr="001E10CA">
        <w:t xml:space="preserve">(e.g., decades). </w:t>
      </w:r>
    </w:p>
    <w:p w14:paraId="7F509F09" w14:textId="77BB6A9A" w:rsidR="00483F21" w:rsidRDefault="009179DA" w:rsidP="002C5340">
      <w:pPr>
        <w:spacing w:line="480" w:lineRule="auto"/>
      </w:pPr>
      <w:r>
        <w:t>A</w:t>
      </w:r>
      <w:r w:rsidR="00483F21" w:rsidRPr="00483F21">
        <w:t xml:space="preserve"> possible limitation of research </w:t>
      </w:r>
      <w:r>
        <w:t xml:space="preserve">in this area </w:t>
      </w:r>
      <w:r w:rsidR="00483F21" w:rsidRPr="00483F21">
        <w:t xml:space="preserve">is low reliability of physical </w:t>
      </w:r>
      <w:r>
        <w:t>capability</w:t>
      </w:r>
      <w:r w:rsidR="00483F21" w:rsidRPr="00483F21">
        <w:t xml:space="preserve"> measures.</w:t>
      </w:r>
      <w:r>
        <w:t xml:space="preserve"> Grip strength in particular, h</w:t>
      </w:r>
      <w:r w:rsidRPr="00483F21">
        <w:t>owever</w:t>
      </w:r>
      <w:r w:rsidRPr="00483F21">
        <w:t xml:space="preserve"> </w:t>
      </w:r>
      <w:r w:rsidR="00483F21" w:rsidRPr="00483F21">
        <w:t xml:space="preserve">has been shown to have high test-retest stability (for average of three trials, ICC=0.81;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00483F21" w:rsidRPr="00483F21">
        <w:t xml:space="preserve">). Although gait speed </w:t>
      </w:r>
      <w:r>
        <w:t>has been</w:t>
      </w:r>
      <w:r w:rsidR="00483F21" w:rsidRPr="00483F21">
        <w:t xml:space="preserve"> found to be less reliable (for average of two trials, ICC=0.56;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00EE2463">
        <w:t>)</w:t>
      </w:r>
      <w:r w:rsidR="00483F21" w:rsidRPr="00483F21">
        <w:t>, this may be an underestimate due to variations in the course length for half of the participants</w:t>
      </w:r>
      <w:r>
        <w:t xml:space="preserve"> in that study</w:t>
      </w:r>
      <w:r w:rsidR="00483F21" w:rsidRPr="00483F21">
        <w:t xml:space="preserve">. In the data considered here, X of XX studies used average performance over </w:t>
      </w:r>
      <w:r>
        <w:t>multiple</w:t>
      </w:r>
      <w:r w:rsidR="00483F21" w:rsidRPr="00483F21">
        <w:t xml:space="preserve"> trials, which may have reduced measurement error.</w:t>
      </w:r>
    </w:p>
    <w:p w14:paraId="4D2D292D" w14:textId="6BF5983E" w:rsidR="0018204F" w:rsidRPr="00483F21" w:rsidRDefault="0018204F" w:rsidP="002C5340">
      <w:pPr>
        <w:spacing w:line="480" w:lineRule="auto"/>
      </w:pPr>
      <w:r>
        <w:t>It is important to note the low slope variances identified for many of the variables and studies, as this could be a factor in the lack of correlation between the slopes. This is not solely an issue of statistical power, as correlations were not seen in ELSA, which had the largest sample, though were in LASA, with the second largest, and OCTO, with the oldest. We also adjusted for some lifestyle and health variables that may, more than age, contribute to declines, and to association among declines.</w:t>
      </w:r>
    </w:p>
    <w:p w14:paraId="52F21A4C" w14:textId="47DE7DEE" w:rsidR="00483F21" w:rsidRDefault="00483F21" w:rsidP="002C5340">
      <w:pPr>
        <w:spacing w:line="480" w:lineRule="auto"/>
      </w:pPr>
      <w:r w:rsidRPr="00483F21">
        <w:lastRenderedPageBreak/>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50% of ILSE participants were not assessed on TUG at Wave 3, and HRS measured only a small, though randomly selected, subsample of individuals. Given the variety of physical </w:t>
      </w:r>
      <w:r w:rsidR="0085716A">
        <w:t>capability</w:t>
      </w:r>
      <w:r w:rsidRPr="00483F21">
        <w:t xml:space="preserve"> measures and study designs, </w:t>
      </w:r>
      <w:r w:rsidR="009179DA">
        <w:t xml:space="preserve">however, </w:t>
      </w:r>
      <w:r w:rsidRPr="00483F21">
        <w:t>the level of agreement is striking.</w:t>
      </w:r>
    </w:p>
    <w:p w14:paraId="6CCEFFA1" w14:textId="26277626" w:rsidR="00974E0C" w:rsidRDefault="0061606B" w:rsidP="0061606B">
      <w:pPr>
        <w:spacing w:line="480" w:lineRule="auto"/>
        <w:rPr>
          <w:rFonts w:ascii="Calibri" w:eastAsia="Calibri" w:hAnsi="Calibri" w:cs="Times New Roman"/>
        </w:rPr>
      </w:pPr>
      <w:r>
        <w:rPr>
          <w:rFonts w:ascii="Calibri" w:eastAsia="Calibri" w:hAnsi="Calibri" w:cs="Times New Roman"/>
        </w:rPr>
        <w:t>W</w:t>
      </w:r>
      <w:r w:rsidR="007D3AD2">
        <w:rPr>
          <w:rFonts w:ascii="Calibri" w:eastAsia="Calibri" w:hAnsi="Calibri" w:cs="Times New Roman"/>
        </w:rPr>
        <w:t xml:space="preserve">e used longitudinal data and models, multi-study </w:t>
      </w:r>
      <w:r>
        <w:rPr>
          <w:rFonts w:ascii="Calibri" w:eastAsia="Calibri" w:hAnsi="Calibri" w:cs="Times New Roman"/>
        </w:rPr>
        <w:t xml:space="preserve">coordinated </w:t>
      </w:r>
      <w:r w:rsidR="007D3AD2">
        <w:rPr>
          <w:rFonts w:ascii="Calibri" w:eastAsia="Calibri" w:hAnsi="Calibri" w:cs="Times New Roman"/>
        </w:rPr>
        <w:t xml:space="preserve">analysis, and meta-analysis to </w:t>
      </w:r>
      <w:r>
        <w:rPr>
          <w:rFonts w:ascii="Calibri" w:eastAsia="Calibri" w:hAnsi="Calibri" w:cs="Times New Roman"/>
        </w:rPr>
        <w:t xml:space="preserve">comprehensively </w:t>
      </w:r>
      <w:r w:rsidR="007D3AD2">
        <w:rPr>
          <w:rFonts w:ascii="Calibri" w:eastAsia="Calibri" w:hAnsi="Calibri" w:cs="Times New Roman"/>
        </w:rPr>
        <w:t>address the question</w:t>
      </w:r>
      <w:r>
        <w:rPr>
          <w:rFonts w:ascii="Calibri" w:eastAsia="Calibri" w:hAnsi="Calibri" w:cs="Times New Roman"/>
        </w:rPr>
        <w:t>s</w:t>
      </w:r>
      <w:r w:rsidR="007D3AD2">
        <w:rPr>
          <w:rFonts w:ascii="Calibri" w:eastAsia="Calibri" w:hAnsi="Calibri" w:cs="Times New Roman"/>
        </w:rPr>
        <w:t xml:space="preserve"> of whether </w:t>
      </w:r>
      <w:r w:rsidR="001E10CA">
        <w:rPr>
          <w:rFonts w:ascii="Calibri" w:eastAsia="Calibri" w:hAnsi="Calibri" w:cs="Times New Roman"/>
        </w:rPr>
        <w:t xml:space="preserve">performance across three domains of physical capability are associated, whether </w:t>
      </w:r>
      <w:r w:rsidR="007D3AD2">
        <w:rPr>
          <w:rFonts w:ascii="Calibri" w:eastAsia="Calibri" w:hAnsi="Calibri" w:cs="Times New Roman"/>
        </w:rPr>
        <w:t xml:space="preserve">associations exist among </w:t>
      </w:r>
      <w:r>
        <w:rPr>
          <w:rFonts w:ascii="Calibri" w:eastAsia="Calibri" w:hAnsi="Calibri" w:cs="Times New Roman"/>
        </w:rPr>
        <w:t>within-person rates of change</w:t>
      </w:r>
      <w:r w:rsidR="001E10CA">
        <w:rPr>
          <w:rFonts w:ascii="Calibri" w:eastAsia="Calibri" w:hAnsi="Calibri" w:cs="Times New Roman"/>
        </w:rPr>
        <w:t xml:space="preserve"> in these capabilities, and whether occasion-to-occasion fluctuations in these capabilities rise and fall together</w:t>
      </w:r>
      <w:r>
        <w:rPr>
          <w:rFonts w:ascii="Calibri" w:eastAsia="Calibri" w:hAnsi="Calibri" w:cs="Times New Roman"/>
        </w:rPr>
        <w:t>. Longitudinal analysis that includes statistical control of baseline age differences permit</w:t>
      </w:r>
      <w:r w:rsidR="001E10CA">
        <w:rPr>
          <w:rFonts w:ascii="Calibri" w:eastAsia="Calibri" w:hAnsi="Calibri" w:cs="Times New Roman"/>
        </w:rPr>
        <w:t>ted</w:t>
      </w:r>
      <w:r>
        <w:rPr>
          <w:rFonts w:ascii="Calibri" w:eastAsia="Calibri" w:hAnsi="Calibri" w:cs="Times New Roman"/>
        </w:rPr>
        <w:t xml:space="preserve"> focus on the changes that occur during the period of observation, independent of the age-related individual differences that exist at baseline. Coordinated analysis provide</w:t>
      </w:r>
      <w:r w:rsidR="001E10CA">
        <w:rPr>
          <w:rFonts w:ascii="Calibri" w:eastAsia="Calibri" w:hAnsi="Calibri" w:cs="Times New Roman"/>
        </w:rPr>
        <w:t>d</w:t>
      </w:r>
      <w:r>
        <w:rPr>
          <w:rFonts w:ascii="Calibri" w:eastAsia="Calibri" w:hAnsi="Calibri" w:cs="Times New Roman"/>
        </w:rPr>
        <w:t xml:space="preserve"> results from similarly prepared analyses conditioned as much as possible on the same covariates, without imposing harmonization of measurement across studies. Meta-analysis provide</w:t>
      </w:r>
      <w:r w:rsidR="001E10CA">
        <w:rPr>
          <w:rFonts w:ascii="Calibri" w:eastAsia="Calibri" w:hAnsi="Calibri" w:cs="Times New Roman"/>
        </w:rPr>
        <w:t>d</w:t>
      </w:r>
      <w:r>
        <w:rPr>
          <w:rFonts w:ascii="Calibri" w:eastAsia="Calibri" w:hAnsi="Calibri" w:cs="Times New Roman"/>
        </w:rPr>
        <w:t xml:space="preserve"> a means to combine the results from the multiple studies. </w:t>
      </w:r>
      <w:r w:rsidR="001E10CA">
        <w:rPr>
          <w:rFonts w:ascii="Calibri" w:eastAsia="Calibri" w:hAnsi="Calibri" w:cs="Times New Roman"/>
        </w:rPr>
        <w:t>Taking together the results obtained here, we find that although people with greater capabilities in one domain tend to also have stronger capabilities in the others, the changes they show over time – either temporarily or over the long term, do not appear to co-occur in the general healthy population. When these co-occur, it is likely to be related to a disease process</w:t>
      </w:r>
      <w:r w:rsidR="009179DA">
        <w:rPr>
          <w:rFonts w:ascii="Calibri" w:eastAsia="Calibri" w:hAnsi="Calibri" w:cs="Times New Roman"/>
        </w:rPr>
        <w:t xml:space="preserve"> or injury</w:t>
      </w:r>
      <w:r w:rsidR="001E10CA">
        <w:rPr>
          <w:rFonts w:ascii="Calibri" w:eastAsia="Calibri" w:hAnsi="Calibri" w:cs="Times New Roman"/>
        </w:rPr>
        <w:t>.</w:t>
      </w:r>
    </w:p>
    <w:p w14:paraId="43C005EA" w14:textId="77777777" w:rsidR="00E122FD" w:rsidRPr="00E122FD" w:rsidRDefault="00E122FD" w:rsidP="00E122FD">
      <w:pPr>
        <w:spacing w:line="256" w:lineRule="auto"/>
      </w:pPr>
    </w:p>
    <w:p w14:paraId="3F5CFBF5" w14:textId="77777777" w:rsidR="00E122FD" w:rsidRDefault="00E122FD" w:rsidP="002C5340">
      <w:pPr>
        <w:spacing w:after="0" w:line="480" w:lineRule="auto"/>
        <w:rPr>
          <w:rFonts w:ascii="Calibri" w:eastAsia="Calibri" w:hAnsi="Calibri" w:cs="Times New Roman"/>
        </w:rPr>
      </w:pPr>
    </w:p>
    <w:p w14:paraId="6D3AAC5C" w14:textId="77777777" w:rsidR="00E122FD" w:rsidRDefault="00E122FD" w:rsidP="002C5340">
      <w:pPr>
        <w:spacing w:after="0" w:line="480" w:lineRule="auto"/>
        <w:rPr>
          <w:rFonts w:ascii="Calibri" w:eastAsia="Calibri" w:hAnsi="Calibri" w:cs="Times New Roman"/>
        </w:rPr>
      </w:pPr>
    </w:p>
    <w:p w14:paraId="542AB176" w14:textId="77777777" w:rsidR="0018204F" w:rsidRDefault="0018204F">
      <w:pPr>
        <w:rPr>
          <w:b/>
          <w:bCs/>
        </w:rPr>
      </w:pPr>
      <w:r>
        <w:rPr>
          <w:b/>
          <w:bCs/>
        </w:rPr>
        <w:br w:type="page"/>
      </w:r>
    </w:p>
    <w:p w14:paraId="6D9BCD7C" w14:textId="50C196A9" w:rsidR="00663CD5" w:rsidRPr="00663CD5" w:rsidRDefault="00663CD5" w:rsidP="00DD7B25">
      <w:pPr>
        <w:spacing w:after="0" w:line="480" w:lineRule="auto"/>
        <w:rPr>
          <w:bCs/>
          <w:lang w:val="en-CA"/>
        </w:rPr>
      </w:pPr>
      <w:r w:rsidRPr="00663CD5">
        <w:rPr>
          <w:b/>
          <w:bCs/>
        </w:rPr>
        <w:lastRenderedPageBreak/>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00DD7B25" w:rsidRPr="00DD7B25">
        <w:rPr>
          <w:bCs/>
        </w:rPr>
        <w:t>The Interdisciplinary Longitudinal Study of Adult Development (ILSE) was supported by the German Federal Ministry of Family, Senior Citizens, Women and Youth (BMFSFJ) and the Baden-Württemberg Ministry of Science, Research and Art (MWK) grant Ref. 314-1722-102/16.</w:t>
      </w:r>
      <w:r w:rsidR="00DD7B25">
        <w:rPr>
          <w:bCs/>
        </w:rPr>
        <w:t xml:space="preserve"> </w:t>
      </w:r>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399416F3" w14:textId="4B754698" w:rsidR="00A80061" w:rsidRDefault="00663CD5" w:rsidP="002C5340">
      <w:pPr>
        <w:spacing w:line="480" w:lineRule="auto"/>
        <w:rPr>
          <w:lang w:val="en-GB"/>
        </w:rPr>
      </w:pPr>
      <w:r w:rsidRPr="00663CD5">
        <w:rPr>
          <w:b/>
          <w:lang w:val="en-GB"/>
        </w:rPr>
        <w:t xml:space="preserve">Acknowledgements: </w:t>
      </w:r>
      <w:r w:rsidR="00A80061">
        <w:rPr>
          <w:lang w:val="en-GB"/>
        </w:rPr>
        <w:br w:type="page"/>
      </w:r>
    </w:p>
    <w:p w14:paraId="12741D41" w14:textId="10E19815" w:rsidR="0016663A" w:rsidRPr="0016663A" w:rsidRDefault="0016663A" w:rsidP="00B3534C">
      <w:pPr>
        <w:spacing w:after="0" w:line="480" w:lineRule="auto"/>
        <w:jc w:val="center"/>
        <w:rPr>
          <w:lang w:val="en-GB"/>
        </w:rPr>
      </w:pPr>
      <w:r w:rsidRPr="0016663A">
        <w:rPr>
          <w:lang w:val="en-GB"/>
        </w:rPr>
        <w:lastRenderedPageBreak/>
        <w:t>References</w:t>
      </w:r>
    </w:p>
    <w:p w14:paraId="47DD1B28" w14:textId="77777777" w:rsidR="00CC5A86" w:rsidRPr="00CC5A86" w:rsidRDefault="0016663A" w:rsidP="00B3534C">
      <w:pPr>
        <w:pStyle w:val="EndNoteBibliography"/>
        <w:spacing w:after="0" w:line="480" w:lineRule="auto"/>
      </w:pPr>
      <w:r>
        <w:fldChar w:fldCharType="begin"/>
      </w:r>
      <w:r>
        <w:instrText xml:space="preserve"> ADDIN EN.REFLIST </w:instrText>
      </w:r>
      <w:r>
        <w:fldChar w:fldCharType="separate"/>
      </w:r>
      <w:r w:rsidR="00CC5A86" w:rsidRPr="00CC5A86">
        <w:t>1.</w:t>
      </w:r>
      <w:r w:rsidR="00CC5A86" w:rsidRPr="00CC5A86">
        <w:tab/>
        <w:t>Cooper R, Kuh D, Cooper C, Gale CR, Lawlor DA, Matthews F, et al. Objective measures of physical capability and subsequent health: a systematic review Age and Ageing. 2010;40(1):14-23.</w:t>
      </w:r>
    </w:p>
    <w:p w14:paraId="3476E198" w14:textId="77777777" w:rsidR="00CC5A86" w:rsidRPr="00CC5A86" w:rsidRDefault="00CC5A86" w:rsidP="00B3534C">
      <w:pPr>
        <w:pStyle w:val="EndNoteBibliography"/>
        <w:spacing w:after="0" w:line="480" w:lineRule="auto"/>
      </w:pPr>
      <w:r w:rsidRPr="00CC5A86">
        <w:t>2.</w:t>
      </w:r>
      <w:r w:rsidRPr="00CC5A86">
        <w:tab/>
        <w:t>Forrest KYZ, Zmuda JM, Cauley JA. Patterns and determinants of muscle strength change with aging in older men. The Aging Male: The Official Journal Of The International Society For The Study Of The Aging Male. 2005;8(3-4):151-6.</w:t>
      </w:r>
    </w:p>
    <w:p w14:paraId="02907D39" w14:textId="77777777" w:rsidR="00CC5A86" w:rsidRPr="00CC5A86" w:rsidRDefault="00CC5A86" w:rsidP="00B3534C">
      <w:pPr>
        <w:pStyle w:val="EndNoteBibliography"/>
        <w:spacing w:after="0" w:line="480" w:lineRule="auto"/>
      </w:pPr>
      <w:r w:rsidRPr="00CC5A86">
        <w:t>3.</w:t>
      </w:r>
      <w:r w:rsidRPr="00CC5A86">
        <w:tab/>
        <w:t>Jerome GJ, Ko S-u, Kauffman D, Studenski SA, Ferrucci L, Simonsick EM. Gait characteristics associated with walking speed decline in older adults: Results from the Baltimore Longitudinal Study of Aging Archives of Gerontology and Geriatrics. 2015;60(2):239-43.</w:t>
      </w:r>
    </w:p>
    <w:p w14:paraId="379AE7B1" w14:textId="77777777" w:rsidR="00CC5A86" w:rsidRPr="00CC5A86" w:rsidRDefault="00CC5A86" w:rsidP="00B3534C">
      <w:pPr>
        <w:pStyle w:val="EndNoteBibliography"/>
        <w:spacing w:after="0" w:line="480" w:lineRule="auto"/>
      </w:pPr>
      <w:r w:rsidRPr="00CC5A86">
        <w:t>4.</w:t>
      </w:r>
      <w:r w:rsidRPr="00CC5A86">
        <w:tab/>
        <w:t>Ribom EL, Mellstrom D, Ljunggren O, Karlsson MK. Population-based reference values of handgrip strength and functional tests of muscle strength and balance in men aged 70-80 years. Archives of Gerontology and Geriatrics. 2011;53(2):e114-e7.</w:t>
      </w:r>
    </w:p>
    <w:p w14:paraId="3D9B7E61" w14:textId="77777777" w:rsidR="00CC5A86" w:rsidRPr="00CC5A86" w:rsidRDefault="00CC5A86" w:rsidP="00B3534C">
      <w:pPr>
        <w:pStyle w:val="EndNoteBibliography"/>
        <w:spacing w:after="0" w:line="480" w:lineRule="auto"/>
      </w:pPr>
      <w:r w:rsidRPr="00CC5A86">
        <w:t>5.</w:t>
      </w:r>
      <w:r w:rsidRPr="00CC5A86">
        <w:tab/>
        <w:t>Xue Q-L, Beamer BA, Chaves PHM, Guralnik JM, Fried LP. Heterogeneity in rate of decline in grip, hip, and knee strength and the risk of all-cause mortality: The Women's Health and Aging Study Journal of the American Geriatrics Society. 2010;58(11):2076-84.</w:t>
      </w:r>
    </w:p>
    <w:p w14:paraId="490F83B1" w14:textId="77777777" w:rsidR="00CC5A86" w:rsidRPr="00CC5A86" w:rsidRDefault="00CC5A86" w:rsidP="00B3534C">
      <w:pPr>
        <w:pStyle w:val="EndNoteBibliography"/>
        <w:spacing w:after="0" w:line="480" w:lineRule="auto"/>
      </w:pPr>
      <w:r w:rsidRPr="00CC5A86">
        <w:t>6.</w:t>
      </w:r>
      <w:r w:rsidRPr="00CC5A86">
        <w:tab/>
        <w:t>Buchman AS, Boyle PA, Wilson RS, Gu L, Bienias JL, Bennett DA. Pulmonary function, muscle strength and mortality in old age. Mechanisms of Ageing and Development. 2008;129(11):625-31.</w:t>
      </w:r>
    </w:p>
    <w:p w14:paraId="11FF21CA" w14:textId="77777777" w:rsidR="00CC5A86" w:rsidRPr="00CC5A86" w:rsidRDefault="00CC5A86" w:rsidP="00B3534C">
      <w:pPr>
        <w:pStyle w:val="EndNoteBibliography"/>
        <w:spacing w:after="0" w:line="480" w:lineRule="auto"/>
      </w:pPr>
      <w:r w:rsidRPr="00CC5A86">
        <w:t>7.</w:t>
      </w:r>
      <w:r w:rsidRPr="00CC5A86">
        <w:tab/>
        <w:t>Brown JC, Harhay MO, Harhay MN. Walking cadence and mortality among community-dwelling older adults. Journal of General Internal Medicine. 2014;29(9):1263-9.</w:t>
      </w:r>
    </w:p>
    <w:p w14:paraId="770861ED" w14:textId="77777777" w:rsidR="00CC5A86" w:rsidRPr="00CC5A86" w:rsidRDefault="00CC5A86" w:rsidP="00B3534C">
      <w:pPr>
        <w:pStyle w:val="EndNoteBibliography"/>
        <w:spacing w:after="0" w:line="480" w:lineRule="auto"/>
      </w:pPr>
      <w:r w:rsidRPr="00CC5A86">
        <w:t>8.</w:t>
      </w:r>
      <w:r w:rsidRPr="00CC5A86">
        <w:tab/>
        <w:t>Emery CF, Finkel D, Pedersen NL. Pulmonary function as a cause of cognitive aging. Psychological Science. 2012;23(9):1024-32.</w:t>
      </w:r>
    </w:p>
    <w:p w14:paraId="718FE907" w14:textId="77777777" w:rsidR="00CC5A86" w:rsidRPr="00CC5A86" w:rsidRDefault="00CC5A86" w:rsidP="00B3534C">
      <w:pPr>
        <w:pStyle w:val="EndNoteBibliography"/>
        <w:spacing w:after="0" w:line="480" w:lineRule="auto"/>
      </w:pPr>
      <w:r w:rsidRPr="00CC5A86">
        <w:t>9.</w:t>
      </w:r>
      <w:r w:rsidRPr="00CC5A86">
        <w:tab/>
        <w:t>Krall JR, Carlson MC, Fried LP, Xue Q-L. Examining the dynamic, bidirectional associations between cognitive and physical functioning in older adults American Journal of Epidemiology. 2014;180(8):838-46.</w:t>
      </w:r>
    </w:p>
    <w:p w14:paraId="430F1527" w14:textId="77777777" w:rsidR="00CC5A86" w:rsidRPr="00CC5A86" w:rsidRDefault="00CC5A86" w:rsidP="00B3534C">
      <w:pPr>
        <w:pStyle w:val="EndNoteBibliography"/>
        <w:spacing w:after="0" w:line="480" w:lineRule="auto"/>
      </w:pPr>
      <w:r w:rsidRPr="00CC5A86">
        <w:lastRenderedPageBreak/>
        <w:t>10.</w:t>
      </w:r>
      <w:r w:rsidRPr="00CC5A86">
        <w:tab/>
        <w:t>Laukkanen PIA, Heikkinen E, Kauppinen M. Muscle strength and mobility as predictors of survival in 75–84  year old people. Age and Ageing. 1995;24(6):468-73.</w:t>
      </w:r>
    </w:p>
    <w:p w14:paraId="247018DA" w14:textId="77777777" w:rsidR="00CC5A86" w:rsidRPr="00CC5A86" w:rsidRDefault="00CC5A86" w:rsidP="00B3534C">
      <w:pPr>
        <w:pStyle w:val="EndNoteBibliography"/>
        <w:spacing w:after="0" w:line="480" w:lineRule="auto"/>
      </w:pPr>
      <w:r w:rsidRPr="00CC5A86">
        <w:t>11.</w:t>
      </w:r>
      <w:r w:rsidRPr="00CC5A86">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01CE36EC" w14:textId="77777777" w:rsidR="00CC5A86" w:rsidRPr="00CC5A86" w:rsidRDefault="00CC5A86" w:rsidP="00B3534C">
      <w:pPr>
        <w:pStyle w:val="EndNoteBibliography"/>
        <w:spacing w:after="0" w:line="480" w:lineRule="auto"/>
      </w:pPr>
      <w:r w:rsidRPr="00CC5A86">
        <w:t>12.</w:t>
      </w:r>
      <w:r w:rsidRPr="00CC5A86">
        <w:tab/>
        <w:t>Studenski S, Perera S, Patel K, Rosano C, Faulkner K, Inzitari M, et al. Gait speed and survival in older adults JAMA. 2011;305(1):50-8.</w:t>
      </w:r>
    </w:p>
    <w:p w14:paraId="51DDE974" w14:textId="77777777" w:rsidR="00CC5A86" w:rsidRPr="00CC5A86" w:rsidRDefault="00CC5A86" w:rsidP="00B3534C">
      <w:pPr>
        <w:pStyle w:val="EndNoteBibliography"/>
        <w:spacing w:after="0" w:line="480" w:lineRule="auto"/>
      </w:pPr>
      <w:r w:rsidRPr="00CC5A86">
        <w:t>13.</w:t>
      </w:r>
      <w:r w:rsidRPr="00CC5A86">
        <w:tab/>
        <w:t>Waite LM, Grayson DA, Piguet O, Creasey H, Bennett HP, Broe GA. Gait slowing as a predictor of incident dementia: 6-year longitudinal data from the Sydney Older Persons Study Journal of the Neurological Sciences. 2005;229:89-93.</w:t>
      </w:r>
    </w:p>
    <w:p w14:paraId="6B7ADE11" w14:textId="77777777" w:rsidR="00CC5A86" w:rsidRPr="00CC5A86" w:rsidRDefault="00CC5A86" w:rsidP="00B3534C">
      <w:pPr>
        <w:pStyle w:val="EndNoteBibliography"/>
        <w:spacing w:after="0" w:line="480" w:lineRule="auto"/>
      </w:pPr>
      <w:r w:rsidRPr="00CC5A86">
        <w:t>14.</w:t>
      </w:r>
      <w:r w:rsidRPr="00CC5A86">
        <w:tab/>
        <w:t>Pegorari MS, Ruas G, Patrizzi LJ. Relationship between frailty and respiratory function in the community-dwelling elderly Brazilian Journal of Physical Therapy 2013;17(1):9.</w:t>
      </w:r>
    </w:p>
    <w:p w14:paraId="150C349B" w14:textId="77777777" w:rsidR="00CC5A86" w:rsidRPr="00CC5A86" w:rsidRDefault="00CC5A86" w:rsidP="00B3534C">
      <w:pPr>
        <w:pStyle w:val="EndNoteBibliography"/>
        <w:spacing w:after="0" w:line="480" w:lineRule="auto"/>
      </w:pPr>
      <w:r w:rsidRPr="00CC5A86">
        <w:t>15.</w:t>
      </w:r>
      <w:r w:rsidRPr="00CC5A86">
        <w:tab/>
        <w:t>Rantanen T, Guralnik JM, Izmirlian G, Williamson JD, Simonsick EM, Ferrucci L, et al. Association of muscle strength with maximum walking speed in disabled older women. American Journal of Physical Medicine &amp; Rehabilitation 1998;77(4):299.</w:t>
      </w:r>
    </w:p>
    <w:p w14:paraId="2DA12653" w14:textId="77777777" w:rsidR="00CC5A86" w:rsidRPr="00CC5A86" w:rsidRDefault="00CC5A86" w:rsidP="00B3534C">
      <w:pPr>
        <w:pStyle w:val="EndNoteBibliography"/>
        <w:spacing w:after="0" w:line="480" w:lineRule="auto"/>
      </w:pPr>
      <w:r w:rsidRPr="00CC5A86">
        <w:t>16.</w:t>
      </w:r>
      <w:r w:rsidRPr="00CC5A86">
        <w:tab/>
        <w:t>Kayode O. Relationship between upper and lower extremities muscle strength and pulmonary function in Nigerian male amateur boxers. Serbian Journal of Sports Sciences. 2013;2.</w:t>
      </w:r>
    </w:p>
    <w:p w14:paraId="56FEC8C9" w14:textId="77777777" w:rsidR="00CC5A86" w:rsidRPr="00CC5A86" w:rsidRDefault="00CC5A86" w:rsidP="00B3534C">
      <w:pPr>
        <w:pStyle w:val="EndNoteBibliography"/>
        <w:spacing w:after="0" w:line="480" w:lineRule="auto"/>
      </w:pPr>
      <w:r w:rsidRPr="00CC5A86">
        <w:t>17.</w:t>
      </w:r>
      <w:r w:rsidRPr="00CC5A86">
        <w:tab/>
        <w:t>Sallinen J, Stenholm S, Rantanen T, Heliovaara M, Sainio P, Koskinen S. Hand-grip strength cut-points to screen older persons at risk for mobility limitation Journal of the American Geriatrics Society. 2010;58(9):1721-6.</w:t>
      </w:r>
    </w:p>
    <w:p w14:paraId="1E99E4FA" w14:textId="77777777" w:rsidR="00CC5A86" w:rsidRPr="00CC5A86" w:rsidRDefault="00CC5A86" w:rsidP="00B3534C">
      <w:pPr>
        <w:pStyle w:val="EndNoteBibliography"/>
        <w:spacing w:after="0" w:line="480" w:lineRule="auto"/>
      </w:pPr>
      <w:r w:rsidRPr="00CC5A86">
        <w:t>18.</w:t>
      </w:r>
      <w:r w:rsidRPr="00CC5A86">
        <w:tab/>
        <w:t>Deary IJ. Looking for 'system integrity' in cognitive epidemiology. Gerontology. 2012;58(6):545-53.</w:t>
      </w:r>
    </w:p>
    <w:p w14:paraId="32D74BB1" w14:textId="77777777" w:rsidR="00CC5A86" w:rsidRPr="00CC5A86" w:rsidRDefault="00CC5A86" w:rsidP="00B3534C">
      <w:pPr>
        <w:pStyle w:val="EndNoteBibliography"/>
        <w:spacing w:after="0" w:line="480" w:lineRule="auto"/>
      </w:pPr>
      <w:r w:rsidRPr="00CC5A86">
        <w:lastRenderedPageBreak/>
        <w:t>19.</w:t>
      </w:r>
      <w:r w:rsidRPr="00CC5A86">
        <w:tab/>
        <w:t>Schaie KW, Strother CR. A cross-sequential study of age changes in cognitive behavior. Psychological Bulletin. 1968;70:671-80.</w:t>
      </w:r>
    </w:p>
    <w:p w14:paraId="69EB1688" w14:textId="77777777" w:rsidR="00CC5A86" w:rsidRPr="00CC5A86" w:rsidRDefault="00CC5A86" w:rsidP="00B3534C">
      <w:pPr>
        <w:pStyle w:val="EndNoteBibliography"/>
        <w:spacing w:after="0" w:line="480" w:lineRule="auto"/>
      </w:pPr>
      <w:r w:rsidRPr="00CC5A86">
        <w:t>20.</w:t>
      </w:r>
      <w:r w:rsidRPr="00CC5A86">
        <w:tab/>
        <w:t>Hofer SM, Berg S, Era P. Evaluating the interdependence of aging-related changes in visual and auditory acuity, balance, and cognitive functioning. Psychology and aging. 2003;18(2):285-305.</w:t>
      </w:r>
    </w:p>
    <w:p w14:paraId="23CC116B" w14:textId="77777777" w:rsidR="00CC5A86" w:rsidRPr="00CC5A86" w:rsidRDefault="00CC5A86" w:rsidP="00B3534C">
      <w:pPr>
        <w:pStyle w:val="EndNoteBibliography"/>
        <w:spacing w:after="0" w:line="480" w:lineRule="auto"/>
      </w:pPr>
      <w:r w:rsidRPr="00CC5A86">
        <w:t>21.</w:t>
      </w:r>
      <w:r w:rsidRPr="00CC5A86">
        <w:tab/>
        <w:t>Katz MJ, Lipton RB, Hall CB, Zimmerman ME, Sanders AE, Verghese J, et al. Age and sex specific prevalence and incidence of mild cognitive impairment, dementia and alzheimer’s dementia in blacks and whites: A report from The Einstein Aging Study. Alzheimer disease and associated disorders. 2012;26(4):335-43.</w:t>
      </w:r>
    </w:p>
    <w:p w14:paraId="3282FE79" w14:textId="77777777" w:rsidR="00CC5A86" w:rsidRPr="00CC5A86" w:rsidRDefault="00CC5A86" w:rsidP="00B3534C">
      <w:pPr>
        <w:pStyle w:val="EndNoteBibliography"/>
        <w:spacing w:after="0" w:line="480" w:lineRule="auto"/>
      </w:pPr>
      <w:r w:rsidRPr="00CC5A86">
        <w:t>22.</w:t>
      </w:r>
      <w:r w:rsidRPr="00CC5A86">
        <w:tab/>
        <w:t>Steptoe A, Breeze E, Banks J, Nazroo J. Cohort Profile: The English Longitudinal Study of Ageing. International Journal of Epidemiology. 2013;42(6):1640-8.</w:t>
      </w:r>
    </w:p>
    <w:p w14:paraId="5A4B3182" w14:textId="77777777" w:rsidR="00CC5A86" w:rsidRPr="00CC5A86" w:rsidRDefault="00CC5A86" w:rsidP="00B3534C">
      <w:pPr>
        <w:pStyle w:val="EndNoteBibliography"/>
        <w:spacing w:after="0" w:line="480" w:lineRule="auto"/>
      </w:pPr>
      <w:r w:rsidRPr="00CC5A86">
        <w:t>23.</w:t>
      </w:r>
      <w:r w:rsidRPr="00CC5A86">
        <w:tab/>
        <w:t>Crimmins E, Guyer H, Langa K, Ofstedal MB, Wallace R, Weir D. Documentation of physical measures, anthropometrics and blood pressure in the Health and Retirement Study 2008.</w:t>
      </w:r>
    </w:p>
    <w:p w14:paraId="39693A6F" w14:textId="77777777" w:rsidR="00CC5A86" w:rsidRPr="00CC5A86" w:rsidRDefault="00CC5A86" w:rsidP="00B3534C">
      <w:pPr>
        <w:pStyle w:val="EndNoteBibliography"/>
        <w:spacing w:after="0" w:line="480" w:lineRule="auto"/>
      </w:pPr>
      <w:r w:rsidRPr="00CC5A86">
        <w:t>24.</w:t>
      </w:r>
      <w:r w:rsidRPr="00CC5A86">
        <w:tab/>
        <w:t>Huisman M, Poppelaars J, van der Horst M, Beekman AT, Brug J, van Tilburg TG, et al. Cohort profile: The Longitudinal Aging Study Amsterdam. International Journal of Epidemiology. 2011;40(4):868-76.</w:t>
      </w:r>
    </w:p>
    <w:p w14:paraId="239B2233" w14:textId="77777777" w:rsidR="00CC5A86" w:rsidRPr="00CC5A86" w:rsidRDefault="00CC5A86" w:rsidP="00B3534C">
      <w:pPr>
        <w:pStyle w:val="EndNoteBibliography"/>
        <w:spacing w:after="0" w:line="480" w:lineRule="auto"/>
      </w:pPr>
      <w:r w:rsidRPr="00CC5A86">
        <w:t>25.</w:t>
      </w:r>
      <w:r w:rsidRPr="00CC5A86">
        <w:tab/>
        <w:t>Bennett DA, Schneider JA, Buchman AS, Mendes de Leon C, Bienias JL, Wilson RS. The Rush Memory and Aging Project: study design and baseline characteristics of the study cohort. Neuroepidemiology. 2005;25(4):163-75.</w:t>
      </w:r>
    </w:p>
    <w:p w14:paraId="35BFB557" w14:textId="77777777" w:rsidR="00CC5A86" w:rsidRPr="00CC5A86" w:rsidRDefault="00CC5A86" w:rsidP="00B3534C">
      <w:pPr>
        <w:pStyle w:val="EndNoteBibliography"/>
        <w:spacing w:after="0" w:line="480" w:lineRule="auto"/>
      </w:pPr>
      <w:r w:rsidRPr="00CC5A86">
        <w:t>26.</w:t>
      </w:r>
      <w:r w:rsidRPr="00CC5A86">
        <w:tab/>
        <w:t>Payette H, Shatenstein B, Gueye NDR, Gaudreau P. Trajectories of physical function decline and psychological functioning: The Québec Longitudinal Study on Nutrition and Successful Aging (NuAge). The journals of gerontology Series B, Psychological sciences and social sciences. 2011;66(1):82-90.</w:t>
      </w:r>
    </w:p>
    <w:p w14:paraId="472B72B0" w14:textId="77777777" w:rsidR="00CC5A86" w:rsidRPr="00CC5A86" w:rsidRDefault="00CC5A86" w:rsidP="00B3534C">
      <w:pPr>
        <w:pStyle w:val="EndNoteBibliography"/>
        <w:spacing w:after="0" w:line="480" w:lineRule="auto"/>
      </w:pPr>
      <w:r w:rsidRPr="00CC5A86">
        <w:t>27.</w:t>
      </w:r>
      <w:r w:rsidRPr="00CC5A86">
        <w:tab/>
        <w:t>Bouchard DR, Dionne IJ, Brochu M. Sarcopenic/obesity and physical capacity in older men and women: Data from the nutrition as a determinant of successful aging (NuAge)—the Quebec Longitudinal Study. Obesity. 2009;17(11):2082-8.</w:t>
      </w:r>
    </w:p>
    <w:p w14:paraId="5B2299A1" w14:textId="77777777" w:rsidR="00CC5A86" w:rsidRPr="00CC5A86" w:rsidRDefault="00CC5A86" w:rsidP="00B3534C">
      <w:pPr>
        <w:pStyle w:val="EndNoteBibliography"/>
        <w:spacing w:after="0" w:line="480" w:lineRule="auto"/>
      </w:pPr>
      <w:r w:rsidRPr="00CC5A86">
        <w:lastRenderedPageBreak/>
        <w:t>28.</w:t>
      </w:r>
      <w:r w:rsidRPr="00CC5A86">
        <w:tab/>
        <w:t>Teng EL, Chui HC, Schneider LS, Metzger LE. Alzheimer's dementia: Performance on the Mini-Mental State Examination. Journal of Consulting and Clinical Psychology. 1987;55(1):96-100.</w:t>
      </w:r>
    </w:p>
    <w:p w14:paraId="60E9415C" w14:textId="77777777" w:rsidR="00CC5A86" w:rsidRPr="00CC5A86" w:rsidRDefault="00CC5A86" w:rsidP="00B3534C">
      <w:pPr>
        <w:pStyle w:val="EndNoteBibliography"/>
        <w:spacing w:after="0" w:line="480" w:lineRule="auto"/>
      </w:pPr>
      <w:r w:rsidRPr="00CC5A86">
        <w:t>29.</w:t>
      </w:r>
      <w:r w:rsidRPr="00CC5A86">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5CC0212E" w14:textId="77777777" w:rsidR="00CC5A86" w:rsidRPr="00CC5A86" w:rsidRDefault="00CC5A86" w:rsidP="00B3534C">
      <w:pPr>
        <w:pStyle w:val="EndNoteBibliography"/>
        <w:spacing w:after="0" w:line="480" w:lineRule="auto"/>
      </w:pPr>
      <w:r w:rsidRPr="00CC5A86">
        <w:t>30.</w:t>
      </w:r>
      <w:r w:rsidRPr="00CC5A86">
        <w:tab/>
        <w:t>McClearn GE, Johansson B, Berg S, Pedersen NL, Ahern F, Petrill SA, et al. Substantial genetic influence on cognitive abilities in twins 80 or more years old. Science. 1997;276(5318):1560-3.</w:t>
      </w:r>
    </w:p>
    <w:p w14:paraId="211E6D69" w14:textId="77777777" w:rsidR="00CC5A86" w:rsidRPr="00CC5A86" w:rsidRDefault="00CC5A86" w:rsidP="00B3534C">
      <w:pPr>
        <w:pStyle w:val="EndNoteBibliography"/>
        <w:spacing w:after="0" w:line="480" w:lineRule="auto"/>
      </w:pPr>
      <w:r w:rsidRPr="00CC5A86">
        <w:t>31.</w:t>
      </w:r>
      <w:r w:rsidRPr="00CC5A86">
        <w:tab/>
        <w:t>Cederlof R, Lorich U. The Swedish Twin Registry. In: W.E.Nance, Allen G, Parisi P, editors. Twin research: Biology and epidemiology New York, NY: Alan R. Riss; 1978. p. 189-95.</w:t>
      </w:r>
    </w:p>
    <w:p w14:paraId="795AB5E5" w14:textId="77777777" w:rsidR="00CC5A86" w:rsidRPr="00CC5A86" w:rsidRDefault="00CC5A86" w:rsidP="00B3534C">
      <w:pPr>
        <w:pStyle w:val="EndNoteBibliography"/>
        <w:spacing w:after="0" w:line="480" w:lineRule="auto"/>
      </w:pPr>
      <w:r w:rsidRPr="00CC5A86">
        <w:t>32.</w:t>
      </w:r>
      <w:r w:rsidRPr="00CC5A86">
        <w:tab/>
        <w:t>Finkel D, Pedersen NL. Processing speed and longitudinal trajectories of change for cognitive abilities: The Swedish Adoption/Twin Study of Aging. Aging, Neuropsychology, and Cognition. 2004;11:325-45.</w:t>
      </w:r>
    </w:p>
    <w:p w14:paraId="123CAF12" w14:textId="77777777" w:rsidR="00CC5A86" w:rsidRPr="00CC5A86" w:rsidRDefault="00CC5A86" w:rsidP="00B3534C">
      <w:pPr>
        <w:pStyle w:val="EndNoteBibliography"/>
        <w:spacing w:after="0" w:line="480" w:lineRule="auto"/>
      </w:pPr>
      <w:r w:rsidRPr="00CC5A86">
        <w:t>33.</w:t>
      </w:r>
      <w:r w:rsidRPr="00CC5A86">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6917BAD2" w14:textId="77777777" w:rsidR="00CC5A86" w:rsidRPr="00CC5A86" w:rsidRDefault="00CC5A86" w:rsidP="00B3534C">
      <w:pPr>
        <w:pStyle w:val="EndNoteBibliography"/>
        <w:spacing w:after="0" w:line="480" w:lineRule="auto"/>
      </w:pPr>
      <w:r w:rsidRPr="00CC5A86">
        <w:t>34.</w:t>
      </w:r>
      <w:r w:rsidRPr="00CC5A86">
        <w:tab/>
        <w:t>Muthén BO, Muthén LK. Mplus (Version 7) Los Angeles, CA: Muthén &amp; Muthén.; 1998-2015.</w:t>
      </w:r>
    </w:p>
    <w:p w14:paraId="5FA610FD" w14:textId="77777777" w:rsidR="00CC5A86" w:rsidRPr="00CC5A86" w:rsidRDefault="00CC5A86" w:rsidP="00B3534C">
      <w:pPr>
        <w:pStyle w:val="EndNoteBibliography"/>
        <w:spacing w:after="0" w:line="480" w:lineRule="auto"/>
      </w:pPr>
      <w:r w:rsidRPr="00CC5A86">
        <w:t>35.</w:t>
      </w:r>
      <w:r w:rsidRPr="00CC5A86">
        <w:tab/>
        <w:t>Muthén LK, Muthén BO. Mplus User's Guide. 6 ed. Los Angeles, CA: Muthén &amp; Muthén; 1998-2010.</w:t>
      </w:r>
    </w:p>
    <w:p w14:paraId="72995FF8" w14:textId="77777777" w:rsidR="00CC5A86" w:rsidRPr="00CC5A86" w:rsidRDefault="00CC5A86" w:rsidP="00B3534C">
      <w:pPr>
        <w:pStyle w:val="EndNoteBibliography"/>
        <w:spacing w:after="0" w:line="480" w:lineRule="auto"/>
      </w:pPr>
      <w:r w:rsidRPr="00CC5A86">
        <w:t>36.</w:t>
      </w:r>
      <w:r w:rsidRPr="00CC5A86">
        <w:tab/>
        <w:t>Yuan K-H, Bentler PM. Three likelihood-based methods for mean and covariance structure analysis with nonnormal missing data. Sociological Methodology. 2000;30:165-200.</w:t>
      </w:r>
    </w:p>
    <w:p w14:paraId="0154C9EA" w14:textId="77777777" w:rsidR="00CC5A86" w:rsidRPr="00CC5A86" w:rsidRDefault="00CC5A86" w:rsidP="00B3534C">
      <w:pPr>
        <w:pStyle w:val="EndNoteBibliography"/>
        <w:spacing w:after="0" w:line="480" w:lineRule="auto"/>
      </w:pPr>
      <w:r w:rsidRPr="00CC5A86">
        <w:t>37.</w:t>
      </w:r>
      <w:r w:rsidRPr="00CC5A86">
        <w:tab/>
        <w:t>DerSimonian R Fau - Laird N, Laird N. Meta-analysis in clinical trials. (0197-2456 (Print)).</w:t>
      </w:r>
    </w:p>
    <w:p w14:paraId="6ECEE386" w14:textId="77777777" w:rsidR="00CC5A86" w:rsidRPr="00CC5A86" w:rsidRDefault="00CC5A86" w:rsidP="00B3534C">
      <w:pPr>
        <w:pStyle w:val="EndNoteBibliography"/>
        <w:spacing w:after="0" w:line="480" w:lineRule="auto"/>
      </w:pPr>
      <w:r w:rsidRPr="00CC5A86">
        <w:t>38.</w:t>
      </w:r>
      <w:r w:rsidRPr="00CC5A86">
        <w:tab/>
        <w:t>Wolinsky FD, Miller DK, Andresen EM, Malmstrom TK, Miller JP. Reproducibility of physical performance and physiologic assessments. Journal of Aging and Health. 2005;17(2):111-24.</w:t>
      </w:r>
    </w:p>
    <w:p w14:paraId="1A2EC5BB" w14:textId="2FE13C31" w:rsidR="0016663A" w:rsidRDefault="0016663A" w:rsidP="00B3534C">
      <w:pPr>
        <w:spacing w:after="0" w:line="480" w:lineRule="auto"/>
      </w:pPr>
      <w:r>
        <w:fldChar w:fldCharType="end"/>
      </w:r>
    </w:p>
    <w:p w14:paraId="7002AF5B" w14:textId="5517D09B" w:rsidR="00B3534C" w:rsidRDefault="00B3534C" w:rsidP="002C5340">
      <w:pPr>
        <w:spacing w:line="480" w:lineRule="auto"/>
      </w:pPr>
      <w:r>
        <w:lastRenderedPageBreak/>
        <w:t>To add:</w:t>
      </w:r>
    </w:p>
    <w:p w14:paraId="62258979" w14:textId="0DAAA87F" w:rsidR="00B3534C" w:rsidRDefault="00B3534C" w:rsidP="002C5340">
      <w:pPr>
        <w:spacing w:line="480" w:lineRule="auto"/>
      </w:pPr>
      <w:r>
        <w:t>Hoffman, L. 2015. Longitudinal Analysis: Modeling Within-person Fluctuation and Change. New York, NY: Routledge</w:t>
      </w:r>
    </w:p>
    <w:p w14:paraId="2EB33EF7" w14:textId="289C8206" w:rsidR="0099148D" w:rsidRDefault="00F9722B" w:rsidP="002C5340">
      <w:pPr>
        <w:spacing w:line="480" w:lineRule="auto"/>
      </w:pPr>
      <w:r>
        <w:rPr>
          <w:rFonts w:ascii="Open Sans" w:hAnsi="Open Sans" w:cs="Open Sans"/>
          <w:color w:val="333333"/>
          <w:sz w:val="20"/>
          <w:szCs w:val="20"/>
          <w:shd w:val="clear" w:color="auto" w:fill="FFFFFF"/>
        </w:rPr>
        <w:t xml:space="preserve">Schmitt, M., 2006. Die </w:t>
      </w:r>
      <w:proofErr w:type="spellStart"/>
      <w:r>
        <w:rPr>
          <w:rFonts w:ascii="Open Sans" w:hAnsi="Open Sans" w:cs="Open Sans"/>
          <w:color w:val="333333"/>
          <w:sz w:val="20"/>
          <w:szCs w:val="20"/>
          <w:shd w:val="clear" w:color="auto" w:fill="FFFFFF"/>
        </w:rPr>
        <w:t>Interdisziplinäre</w:t>
      </w:r>
      <w:proofErr w:type="spellEnd"/>
      <w:r>
        <w:rPr>
          <w:rFonts w:ascii="Open Sans" w:hAnsi="Open Sans" w:cs="Open Sans"/>
          <w:color w:val="333333"/>
          <w:sz w:val="20"/>
          <w:szCs w:val="20"/>
          <w:shd w:val="clear" w:color="auto" w:fill="FFFFFF"/>
        </w:rPr>
        <w:t xml:space="preserve"> </w:t>
      </w:r>
      <w:proofErr w:type="spellStart"/>
      <w:r>
        <w:rPr>
          <w:rFonts w:ascii="Open Sans" w:hAnsi="Open Sans" w:cs="Open Sans"/>
          <w:color w:val="333333"/>
          <w:sz w:val="20"/>
          <w:szCs w:val="20"/>
          <w:shd w:val="clear" w:color="auto" w:fill="FFFFFF"/>
        </w:rPr>
        <w:t>Längsschnittstudie</w:t>
      </w:r>
      <w:proofErr w:type="spellEnd"/>
      <w:r>
        <w:rPr>
          <w:rFonts w:ascii="Open Sans" w:hAnsi="Open Sans" w:cs="Open Sans"/>
          <w:color w:val="333333"/>
          <w:sz w:val="20"/>
          <w:szCs w:val="20"/>
          <w:shd w:val="clear" w:color="auto" w:fill="FFFFFF"/>
        </w:rPr>
        <w:t xml:space="preserve"> des </w:t>
      </w:r>
      <w:proofErr w:type="spellStart"/>
      <w:r>
        <w:rPr>
          <w:rFonts w:ascii="Open Sans" w:hAnsi="Open Sans" w:cs="Open Sans"/>
          <w:color w:val="333333"/>
          <w:sz w:val="20"/>
          <w:szCs w:val="20"/>
          <w:shd w:val="clear" w:color="auto" w:fill="FFFFFF"/>
        </w:rPr>
        <w:t>Erwachsenenalters</w:t>
      </w:r>
      <w:proofErr w:type="spellEnd"/>
      <w:r>
        <w:rPr>
          <w:rFonts w:ascii="Open Sans" w:hAnsi="Open Sans" w:cs="Open Sans"/>
          <w:color w:val="333333"/>
          <w:sz w:val="20"/>
          <w:szCs w:val="20"/>
          <w:shd w:val="clear" w:color="auto" w:fill="FFFFFF"/>
        </w:rPr>
        <w:t xml:space="preserve"> (ILSE). In: Oswald, W.D. / Lehr, U. / </w:t>
      </w:r>
      <w:proofErr w:type="spellStart"/>
      <w:r>
        <w:rPr>
          <w:rFonts w:ascii="Open Sans" w:hAnsi="Open Sans" w:cs="Open Sans"/>
          <w:color w:val="333333"/>
          <w:sz w:val="20"/>
          <w:szCs w:val="20"/>
          <w:shd w:val="clear" w:color="auto" w:fill="FFFFFF"/>
        </w:rPr>
        <w:t>Sieber</w:t>
      </w:r>
      <w:proofErr w:type="spellEnd"/>
      <w:r>
        <w:rPr>
          <w:rFonts w:ascii="Open Sans" w:hAnsi="Open Sans" w:cs="Open Sans"/>
          <w:color w:val="333333"/>
          <w:sz w:val="20"/>
          <w:szCs w:val="20"/>
          <w:shd w:val="clear" w:color="auto" w:fill="FFFFFF"/>
        </w:rPr>
        <w:t xml:space="preserve">, C. &amp; J. </w:t>
      </w:r>
      <w:proofErr w:type="spellStart"/>
      <w:r>
        <w:rPr>
          <w:rFonts w:ascii="Open Sans" w:hAnsi="Open Sans" w:cs="Open Sans"/>
          <w:color w:val="333333"/>
          <w:sz w:val="20"/>
          <w:szCs w:val="20"/>
          <w:shd w:val="clear" w:color="auto" w:fill="FFFFFF"/>
        </w:rPr>
        <w:t>Kornhuber</w:t>
      </w:r>
      <w:proofErr w:type="spellEnd"/>
      <w:r>
        <w:rPr>
          <w:rFonts w:ascii="Open Sans" w:hAnsi="Open Sans" w:cs="Open Sans"/>
          <w:color w:val="333333"/>
          <w:sz w:val="20"/>
          <w:szCs w:val="20"/>
          <w:shd w:val="clear" w:color="auto" w:fill="FFFFFF"/>
        </w:rPr>
        <w:t xml:space="preserve"> (Hg.): </w:t>
      </w:r>
      <w:proofErr w:type="spellStart"/>
      <w:r>
        <w:rPr>
          <w:rFonts w:ascii="Open Sans" w:hAnsi="Open Sans" w:cs="Open Sans"/>
          <w:color w:val="333333"/>
          <w:sz w:val="20"/>
          <w:szCs w:val="20"/>
          <w:shd w:val="clear" w:color="auto" w:fill="FFFFFF"/>
        </w:rPr>
        <w:t>Gerontologie</w:t>
      </w:r>
      <w:proofErr w:type="spellEnd"/>
      <w:r>
        <w:rPr>
          <w:rFonts w:ascii="Open Sans" w:hAnsi="Open Sans" w:cs="Open Sans"/>
          <w:color w:val="333333"/>
          <w:sz w:val="20"/>
          <w:szCs w:val="20"/>
          <w:shd w:val="clear" w:color="auto" w:fill="FFFFFF"/>
        </w:rPr>
        <w:t xml:space="preserve">. </w:t>
      </w:r>
      <w:proofErr w:type="spellStart"/>
      <w:r>
        <w:rPr>
          <w:rFonts w:ascii="Open Sans" w:hAnsi="Open Sans" w:cs="Open Sans"/>
          <w:color w:val="333333"/>
          <w:sz w:val="20"/>
          <w:szCs w:val="20"/>
          <w:shd w:val="clear" w:color="auto" w:fill="FFFFFF"/>
        </w:rPr>
        <w:t>Medizinische</w:t>
      </w:r>
      <w:proofErr w:type="spellEnd"/>
      <w:r>
        <w:rPr>
          <w:rFonts w:ascii="Open Sans" w:hAnsi="Open Sans" w:cs="Open Sans"/>
          <w:color w:val="333333"/>
          <w:sz w:val="20"/>
          <w:szCs w:val="20"/>
          <w:shd w:val="clear" w:color="auto" w:fill="FFFFFF"/>
        </w:rPr>
        <w:t xml:space="preserve">, </w:t>
      </w:r>
      <w:proofErr w:type="spellStart"/>
      <w:r>
        <w:rPr>
          <w:rFonts w:ascii="Open Sans" w:hAnsi="Open Sans" w:cs="Open Sans"/>
          <w:color w:val="333333"/>
          <w:sz w:val="20"/>
          <w:szCs w:val="20"/>
          <w:shd w:val="clear" w:color="auto" w:fill="FFFFFF"/>
        </w:rPr>
        <w:t>psychologische</w:t>
      </w:r>
      <w:proofErr w:type="spellEnd"/>
      <w:r>
        <w:rPr>
          <w:rFonts w:ascii="Open Sans" w:hAnsi="Open Sans" w:cs="Open Sans"/>
          <w:color w:val="333333"/>
          <w:sz w:val="20"/>
          <w:szCs w:val="20"/>
          <w:shd w:val="clear" w:color="auto" w:fill="FFFFFF"/>
        </w:rPr>
        <w:t xml:space="preserve"> und </w:t>
      </w:r>
      <w:proofErr w:type="spellStart"/>
      <w:r>
        <w:rPr>
          <w:rFonts w:ascii="Open Sans" w:hAnsi="Open Sans" w:cs="Open Sans"/>
          <w:color w:val="333333"/>
          <w:sz w:val="20"/>
          <w:szCs w:val="20"/>
          <w:shd w:val="clear" w:color="auto" w:fill="FFFFFF"/>
        </w:rPr>
        <w:t>sozialwissenschaftliche</w:t>
      </w:r>
      <w:proofErr w:type="spellEnd"/>
      <w:r>
        <w:rPr>
          <w:rFonts w:ascii="Open Sans" w:hAnsi="Open Sans" w:cs="Open Sans"/>
          <w:color w:val="333333"/>
          <w:sz w:val="20"/>
          <w:szCs w:val="20"/>
          <w:shd w:val="clear" w:color="auto" w:fill="FFFFFF"/>
        </w:rPr>
        <w:t xml:space="preserve"> </w:t>
      </w:r>
      <w:proofErr w:type="spellStart"/>
      <w:r>
        <w:rPr>
          <w:rFonts w:ascii="Open Sans" w:hAnsi="Open Sans" w:cs="Open Sans"/>
          <w:color w:val="333333"/>
          <w:sz w:val="20"/>
          <w:szCs w:val="20"/>
          <w:shd w:val="clear" w:color="auto" w:fill="FFFFFF"/>
        </w:rPr>
        <w:t>Grundbegriffe</w:t>
      </w:r>
      <w:proofErr w:type="spellEnd"/>
      <w:r>
        <w:rPr>
          <w:rFonts w:ascii="Open Sans" w:hAnsi="Open Sans" w:cs="Open Sans"/>
          <w:color w:val="333333"/>
          <w:sz w:val="20"/>
          <w:szCs w:val="20"/>
          <w:shd w:val="clear" w:color="auto" w:fill="FFFFFF"/>
        </w:rPr>
        <w:t xml:space="preserve">. </w:t>
      </w:r>
      <w:proofErr w:type="gramStart"/>
      <w:r>
        <w:rPr>
          <w:rFonts w:ascii="Open Sans" w:hAnsi="Open Sans" w:cs="Open Sans"/>
          <w:color w:val="333333"/>
          <w:sz w:val="20"/>
          <w:szCs w:val="20"/>
          <w:shd w:val="clear" w:color="auto" w:fill="FFFFFF"/>
        </w:rPr>
        <w:t>pp.220-224</w:t>
      </w:r>
      <w:proofErr w:type="gramEnd"/>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8"/>
          <w:pgSz w:w="12240" w:h="15840"/>
          <w:pgMar w:top="1440" w:right="1440" w:bottom="1440" w:left="1440" w:header="720" w:footer="720" w:gutter="0"/>
          <w:cols w:space="720"/>
          <w:docGrid w:linePitch="360"/>
        </w:sectPr>
      </w:pPr>
    </w:p>
    <w:p w14:paraId="5E0FFA2F" w14:textId="6FBC40E4" w:rsidR="000A3305" w:rsidRPr="0085212D" w:rsidRDefault="000A3305" w:rsidP="000012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1210"/>
        <w:gridCol w:w="1210"/>
        <w:gridCol w:w="1210"/>
        <w:gridCol w:w="1210"/>
        <w:gridCol w:w="1210"/>
        <w:gridCol w:w="1210"/>
        <w:gridCol w:w="1210"/>
        <w:gridCol w:w="1210"/>
      </w:tblGrid>
      <w:tr w:rsidR="008F2DC6" w:rsidRPr="00D30686" w14:paraId="4595EA15" w14:textId="3747C3A2" w:rsidTr="002C5340">
        <w:tc>
          <w:tcPr>
            <w:tcW w:w="2767" w:type="dxa"/>
          </w:tcPr>
          <w:p w14:paraId="64491F83" w14:textId="73E0FCC1" w:rsidR="008F2DC6" w:rsidRPr="00D30686" w:rsidRDefault="008F2DC6" w:rsidP="002C5340">
            <w:pPr>
              <w:spacing w:line="480" w:lineRule="auto"/>
              <w:jc w:val="center"/>
              <w:rPr>
                <w:rFonts w:eastAsia="Calibri" w:cs="Cordia New"/>
              </w:rPr>
            </w:pP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proofErr w:type="spellStart"/>
            <w:r w:rsidRPr="00D30686">
              <w:rPr>
                <w:rFonts w:eastAsia="Calibri" w:cs="Cordia New"/>
              </w:rPr>
              <w:t>NuAge</w:t>
            </w:r>
            <w:proofErr w:type="spellEnd"/>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tcPr>
          <w:p w14:paraId="442B20CB" w14:textId="64216B00" w:rsidR="008F2DC6" w:rsidRPr="00D30686" w:rsidRDefault="008F2DC6" w:rsidP="002C5340">
            <w:pPr>
              <w:spacing w:line="480" w:lineRule="auto"/>
              <w:jc w:val="center"/>
              <w:rPr>
                <w:rFonts w:eastAsia="Calibri" w:cs="Cordia New"/>
              </w:rPr>
            </w:pPr>
            <w:r w:rsidRPr="000012AE">
              <w:rPr>
                <w:rFonts w:eastAsia="Calibri" w:cs="Cordia New"/>
                <w:sz w:val="20"/>
              </w:rPr>
              <w:t xml:space="preserve">OCTO-Twin </w:t>
            </w:r>
            <w:r w:rsidRPr="00D30686">
              <w:rPr>
                <w:rFonts w:eastAsia="Calibri" w:cs="Cordia New"/>
              </w:rPr>
              <w:t>(n=402)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tcPr>
          <w:p w14:paraId="549A7D33" w14:textId="7B8541B2" w:rsidR="008F2DC6" w:rsidRPr="00D30686" w:rsidRDefault="008F2DC6" w:rsidP="000012AE">
            <w:pPr>
              <w:spacing w:line="480" w:lineRule="auto"/>
              <w:jc w:val="center"/>
              <w:rPr>
                <w:rFonts w:eastAsia="Calibri" w:cs="Cordia New"/>
              </w:rPr>
            </w:pPr>
            <w:r w:rsidRPr="00D30686">
              <w:t>164</w:t>
            </w:r>
            <w:r w:rsidR="00334000">
              <w:t xml:space="preserve"> </w:t>
            </w:r>
            <w:r w:rsidR="000012AE">
              <w:t>(</w:t>
            </w:r>
            <w:r w:rsidRPr="00D30686">
              <w:t>10)</w:t>
            </w:r>
          </w:p>
        </w:tc>
        <w:tc>
          <w:tcPr>
            <w:tcW w:w="1210" w:type="dxa"/>
          </w:tcPr>
          <w:p w14:paraId="45C1FB86" w14:textId="3A5D2526" w:rsidR="008F2DC6" w:rsidRPr="00D30686" w:rsidRDefault="008F2DC6" w:rsidP="002C5340">
            <w:pPr>
              <w:spacing w:line="480" w:lineRule="auto"/>
              <w:jc w:val="center"/>
              <w:rPr>
                <w:rFonts w:eastAsia="Calibri" w:cs="Cordia New"/>
              </w:rPr>
            </w:pPr>
            <w:r w:rsidRPr="00D30686">
              <w:rPr>
                <w:rFonts w:eastAsia="Times New Roman" w:cs="Times New Roman"/>
                <w:lang w:val="fr-CA"/>
              </w:rPr>
              <w:t>1</w:t>
            </w:r>
            <w:r w:rsidR="000012AE">
              <w:rPr>
                <w:rFonts w:eastAsia="Times New Roman" w:cs="Times New Roman"/>
                <w:lang w:val="fr-CA"/>
              </w:rPr>
              <w:t>61 (</w:t>
            </w:r>
            <w:r w:rsidRPr="00D30686">
              <w:rPr>
                <w:rFonts w:eastAsia="Times New Roman" w:cs="Times New Roman"/>
                <w:lang w:val="fr-CA"/>
              </w:rPr>
              <w:t>9)</w:t>
            </w:r>
          </w:p>
        </w:tc>
        <w:tc>
          <w:tcPr>
            <w:tcW w:w="1210" w:type="dxa"/>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5374A4A8" w:rsidR="008F2DC6" w:rsidRPr="00D30686" w:rsidRDefault="00D93766" w:rsidP="002C5340">
            <w:pPr>
              <w:spacing w:line="480" w:lineRule="auto"/>
              <w:jc w:val="center"/>
              <w:rPr>
                <w:rFonts w:eastAsia="Calibri" w:cs="Cordia New"/>
              </w:rPr>
            </w:pPr>
            <w:r>
              <w:rPr>
                <w:rFonts w:eastAsia="Calibri" w:cs="Cordia New"/>
              </w:rPr>
              <w:t>96.1 (22.3)</w:t>
            </w:r>
          </w:p>
        </w:tc>
        <w:tc>
          <w:tcPr>
            <w:tcW w:w="1210" w:type="dxa"/>
          </w:tcPr>
          <w:p w14:paraId="40D8F968" w14:textId="02ED052C" w:rsidR="008F2DC6" w:rsidRPr="00D30686" w:rsidRDefault="008F2DC6" w:rsidP="002C5340">
            <w:pPr>
              <w:spacing w:line="480" w:lineRule="auto"/>
              <w:jc w:val="center"/>
              <w:rPr>
                <w:rFonts w:eastAsia="Calibri" w:cs="Cordia New"/>
              </w:rPr>
            </w:pPr>
            <w:r w:rsidRPr="00D30686">
              <w:rPr>
                <w:rFonts w:eastAsia="Calibri" w:cs="Cordia New"/>
              </w:rPr>
              <w:t>0.83</w:t>
            </w:r>
            <w:r w:rsidR="000012AE">
              <w:rPr>
                <w:rFonts w:eastAsia="Calibri" w:cs="Cordia New"/>
              </w:rPr>
              <w:t xml:space="preserve"> </w:t>
            </w:r>
            <w:r w:rsidRPr="00D30686">
              <w:rPr>
                <w:rFonts w:eastAsia="Calibri" w:cs="Cordia New"/>
              </w:rPr>
              <w:t>(</w:t>
            </w:r>
            <w:r w:rsidR="000012AE">
              <w:rPr>
                <w:rFonts w:eastAsia="Calibri" w:cs="Cordia New"/>
              </w:rPr>
              <w:t>0</w:t>
            </w:r>
            <w:r w:rsidRPr="00D30686">
              <w:rPr>
                <w:rFonts w:eastAsia="Calibri" w:cs="Cordia New"/>
              </w:rPr>
              <w:t>.3)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tcPr>
          <w:p w14:paraId="2277FEEE" w14:textId="6B78520C" w:rsidR="008F2DC6" w:rsidRPr="00D30686" w:rsidRDefault="008F2DC6" w:rsidP="002C5340">
            <w:pPr>
              <w:spacing w:line="480" w:lineRule="auto"/>
              <w:jc w:val="center"/>
              <w:rPr>
                <w:rFonts w:eastAsia="Calibri" w:cs="Cordia New"/>
              </w:rPr>
            </w:pPr>
            <w:r w:rsidRPr="00D30686">
              <w:t>0.65</w:t>
            </w:r>
            <w:r w:rsidR="000012AE">
              <w:t xml:space="preserve"> </w:t>
            </w:r>
            <w:r w:rsidRPr="00D30686">
              <w:t>(0.21)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B3534C" w:rsidRPr="00D30686" w14:paraId="530F85B1" w14:textId="77777777" w:rsidTr="002C5340">
        <w:trPr>
          <w:trHeight w:val="297"/>
        </w:trPr>
        <w:tc>
          <w:tcPr>
            <w:tcW w:w="2767" w:type="dxa"/>
          </w:tcPr>
          <w:p w14:paraId="54EE5082" w14:textId="77777777" w:rsidR="00B3534C" w:rsidRPr="00D30686" w:rsidRDefault="00B3534C" w:rsidP="002C5340">
            <w:pPr>
              <w:spacing w:line="480" w:lineRule="auto"/>
              <w:rPr>
                <w:rFonts w:eastAsia="Calibri" w:cs="Cordia New"/>
              </w:rPr>
            </w:pPr>
          </w:p>
        </w:tc>
        <w:tc>
          <w:tcPr>
            <w:tcW w:w="1210" w:type="dxa"/>
          </w:tcPr>
          <w:p w14:paraId="55936B36" w14:textId="77777777" w:rsidR="00B3534C" w:rsidRDefault="00B3534C" w:rsidP="002C5340">
            <w:pPr>
              <w:spacing w:line="480" w:lineRule="auto"/>
              <w:jc w:val="center"/>
              <w:rPr>
                <w:rFonts w:eastAsia="Calibri" w:cs="Cordia New"/>
              </w:rPr>
            </w:pPr>
          </w:p>
        </w:tc>
        <w:tc>
          <w:tcPr>
            <w:tcW w:w="1210" w:type="dxa"/>
          </w:tcPr>
          <w:p w14:paraId="1384DB40" w14:textId="77777777" w:rsidR="00B3534C" w:rsidRPr="00D30686" w:rsidRDefault="00B3534C" w:rsidP="002C5340">
            <w:pPr>
              <w:spacing w:line="480" w:lineRule="auto"/>
              <w:jc w:val="center"/>
              <w:rPr>
                <w:rFonts w:eastAsia="Calibri" w:cs="Cordia New"/>
              </w:rPr>
            </w:pPr>
          </w:p>
        </w:tc>
        <w:tc>
          <w:tcPr>
            <w:tcW w:w="1210" w:type="dxa"/>
          </w:tcPr>
          <w:p w14:paraId="6ADBD78D" w14:textId="77777777" w:rsidR="00B3534C" w:rsidRPr="00D30686" w:rsidRDefault="00B3534C" w:rsidP="002C5340">
            <w:pPr>
              <w:spacing w:line="480" w:lineRule="auto"/>
              <w:jc w:val="center"/>
            </w:pPr>
          </w:p>
        </w:tc>
        <w:tc>
          <w:tcPr>
            <w:tcW w:w="1210" w:type="dxa"/>
          </w:tcPr>
          <w:p w14:paraId="0EE929FF" w14:textId="77777777" w:rsidR="00B3534C" w:rsidRPr="00D30686" w:rsidRDefault="00B3534C" w:rsidP="002C5340">
            <w:pPr>
              <w:spacing w:line="480" w:lineRule="auto"/>
              <w:jc w:val="center"/>
            </w:pPr>
          </w:p>
        </w:tc>
        <w:tc>
          <w:tcPr>
            <w:tcW w:w="1210" w:type="dxa"/>
          </w:tcPr>
          <w:p w14:paraId="21FCD329" w14:textId="77777777" w:rsidR="00B3534C" w:rsidRPr="00D30686" w:rsidRDefault="00B3534C" w:rsidP="002C5340">
            <w:pPr>
              <w:spacing w:line="480" w:lineRule="auto"/>
              <w:jc w:val="center"/>
              <w:rPr>
                <w:rFonts w:eastAsia="Calibri" w:cs="Cordia New"/>
              </w:rPr>
            </w:pPr>
          </w:p>
        </w:tc>
        <w:tc>
          <w:tcPr>
            <w:tcW w:w="1210" w:type="dxa"/>
          </w:tcPr>
          <w:p w14:paraId="7B3D9638" w14:textId="77777777" w:rsidR="00B3534C" w:rsidRPr="00D30686" w:rsidRDefault="00B3534C" w:rsidP="002C5340">
            <w:pPr>
              <w:spacing w:line="480" w:lineRule="auto"/>
              <w:jc w:val="center"/>
            </w:pPr>
          </w:p>
        </w:tc>
        <w:tc>
          <w:tcPr>
            <w:tcW w:w="1210" w:type="dxa"/>
          </w:tcPr>
          <w:p w14:paraId="04B8E9BE" w14:textId="77777777" w:rsidR="00B3534C" w:rsidRPr="00D30686" w:rsidRDefault="00B3534C" w:rsidP="002C5340">
            <w:pPr>
              <w:spacing w:line="480" w:lineRule="auto"/>
              <w:jc w:val="center"/>
              <w:rPr>
                <w:rFonts w:eastAsia="Times New Roman" w:cs="Times New Roman"/>
                <w:lang w:val="fr-CA"/>
              </w:rPr>
            </w:pPr>
          </w:p>
        </w:tc>
        <w:tc>
          <w:tcPr>
            <w:tcW w:w="1210" w:type="dxa"/>
          </w:tcPr>
          <w:p w14:paraId="44EBDA31" w14:textId="77777777" w:rsidR="00B3534C" w:rsidRDefault="00B3534C" w:rsidP="002C5340">
            <w:pPr>
              <w:spacing w:line="480" w:lineRule="auto"/>
              <w:jc w:val="center"/>
              <w:rPr>
                <w:rFonts w:eastAsia="Calibri" w:cs="Cordia New"/>
              </w:rPr>
            </w:pPr>
          </w:p>
        </w:tc>
        <w:tc>
          <w:tcPr>
            <w:tcW w:w="1210" w:type="dxa"/>
          </w:tcPr>
          <w:p w14:paraId="271E5E2C" w14:textId="77777777" w:rsidR="00B3534C" w:rsidRDefault="00B3534C" w:rsidP="002C5340">
            <w:pPr>
              <w:spacing w:line="480" w:lineRule="auto"/>
              <w:jc w:val="center"/>
            </w:pPr>
          </w:p>
        </w:tc>
      </w:tr>
      <w:tr w:rsidR="000012AE" w:rsidRPr="00D30686" w14:paraId="6F2F9968" w14:textId="77777777" w:rsidTr="00066C69">
        <w:tc>
          <w:tcPr>
            <w:tcW w:w="13657" w:type="dxa"/>
            <w:gridSpan w:val="10"/>
          </w:tcPr>
          <w:p w14:paraId="5A399C57" w14:textId="77777777" w:rsidR="000012AE" w:rsidRPr="000012AE" w:rsidRDefault="000012AE" w:rsidP="00066C6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(cont’d) Descriptive Baseline S</w:t>
            </w:r>
            <w:r w:rsidRPr="0085212D">
              <w:rPr>
                <w:rFonts w:ascii="Times New Roman" w:hAnsi="Times New Roman" w:cs="Times New Roman"/>
                <w:sz w:val="24"/>
                <w:szCs w:val="24"/>
              </w:rPr>
              <w:t xml:space="preserve">tatistics </w:t>
            </w:r>
            <w:r>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the Participating Studies</w:t>
            </w:r>
          </w:p>
        </w:tc>
      </w:tr>
      <w:tr w:rsidR="000012AE" w:rsidRPr="00D30686" w14:paraId="406EEA5E" w14:textId="77777777" w:rsidTr="00066C69">
        <w:tc>
          <w:tcPr>
            <w:tcW w:w="2767" w:type="dxa"/>
          </w:tcPr>
          <w:p w14:paraId="6EA47AF4" w14:textId="77777777" w:rsidR="000012AE" w:rsidRPr="00D30686" w:rsidRDefault="000012AE" w:rsidP="00066C69">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370DDE7F" w14:textId="77777777" w:rsidR="000012AE" w:rsidRPr="00D30686" w:rsidRDefault="000012AE" w:rsidP="00066C69">
            <w:pPr>
              <w:spacing w:line="480" w:lineRule="auto"/>
              <w:jc w:val="center"/>
            </w:pPr>
            <w:r w:rsidRPr="00D30686">
              <w:t xml:space="preserve"> 53</w:t>
            </w:r>
          </w:p>
        </w:tc>
        <w:tc>
          <w:tcPr>
            <w:tcW w:w="1210" w:type="dxa"/>
          </w:tcPr>
          <w:p w14:paraId="2A1D91B8" w14:textId="77777777" w:rsidR="000012AE" w:rsidRPr="00D30686" w:rsidRDefault="000012AE" w:rsidP="00066C69">
            <w:pPr>
              <w:spacing w:line="480" w:lineRule="auto"/>
              <w:jc w:val="center"/>
            </w:pPr>
            <w:r w:rsidRPr="00D30686">
              <w:rPr>
                <w:rFonts w:eastAsia="Calibri" w:cs="Cordia New"/>
              </w:rPr>
              <w:t>6</w:t>
            </w:r>
            <w:r>
              <w:rPr>
                <w:rFonts w:eastAsia="Calibri" w:cs="Cordia New"/>
              </w:rPr>
              <w:t>4</w:t>
            </w:r>
          </w:p>
        </w:tc>
        <w:tc>
          <w:tcPr>
            <w:tcW w:w="1210" w:type="dxa"/>
          </w:tcPr>
          <w:p w14:paraId="4B6C02AE" w14:textId="77777777" w:rsidR="000012AE" w:rsidRPr="00D30686" w:rsidRDefault="000012AE" w:rsidP="00066C69">
            <w:pPr>
              <w:spacing w:line="480" w:lineRule="auto"/>
              <w:jc w:val="center"/>
              <w:rPr>
                <w:rFonts w:eastAsia="Calibri" w:cs="Cordia New"/>
              </w:rPr>
            </w:pPr>
            <w:r>
              <w:t>52</w:t>
            </w:r>
          </w:p>
        </w:tc>
        <w:tc>
          <w:tcPr>
            <w:tcW w:w="1210" w:type="dxa"/>
          </w:tcPr>
          <w:p w14:paraId="09AFA7F4" w14:textId="77777777" w:rsidR="000012AE" w:rsidRPr="00D30686" w:rsidRDefault="000012AE" w:rsidP="00066C69">
            <w:pPr>
              <w:spacing w:line="480" w:lineRule="auto"/>
              <w:jc w:val="center"/>
              <w:rPr>
                <w:rFonts w:eastAsia="Calibri" w:cs="Cordia New"/>
              </w:rPr>
            </w:pPr>
            <w:r w:rsidRPr="00D30686">
              <w:t>78</w:t>
            </w:r>
          </w:p>
        </w:tc>
        <w:tc>
          <w:tcPr>
            <w:tcW w:w="1210" w:type="dxa"/>
          </w:tcPr>
          <w:p w14:paraId="32CAEDD8" w14:textId="77777777" w:rsidR="000012AE" w:rsidRPr="00D30686" w:rsidRDefault="000012AE" w:rsidP="00066C69">
            <w:pPr>
              <w:spacing w:line="480" w:lineRule="auto"/>
              <w:jc w:val="center"/>
              <w:rPr>
                <w:rFonts w:eastAsia="Calibri" w:cs="Cordia New"/>
              </w:rPr>
            </w:pPr>
            <w:r>
              <w:rPr>
                <w:rFonts w:eastAsia="Calibri" w:cs="Cordia New"/>
              </w:rPr>
              <w:t>26</w:t>
            </w:r>
          </w:p>
        </w:tc>
        <w:tc>
          <w:tcPr>
            <w:tcW w:w="1210" w:type="dxa"/>
          </w:tcPr>
          <w:p w14:paraId="2E1345C5" w14:textId="77777777" w:rsidR="000012AE" w:rsidRPr="00D30686" w:rsidRDefault="000012AE" w:rsidP="00066C69">
            <w:pPr>
              <w:spacing w:line="480" w:lineRule="auto"/>
              <w:jc w:val="center"/>
              <w:rPr>
                <w:rFonts w:eastAsia="Calibri" w:cs="Cordia New"/>
              </w:rPr>
            </w:pPr>
            <w:r w:rsidRPr="00D30686">
              <w:t>46</w:t>
            </w:r>
          </w:p>
        </w:tc>
        <w:tc>
          <w:tcPr>
            <w:tcW w:w="1210" w:type="dxa"/>
          </w:tcPr>
          <w:p w14:paraId="3468694A" w14:textId="77777777" w:rsidR="000012AE" w:rsidRPr="00D30686" w:rsidRDefault="000012AE" w:rsidP="00066C69">
            <w:pPr>
              <w:spacing w:line="480" w:lineRule="auto"/>
              <w:jc w:val="center"/>
              <w:rPr>
                <w:rFonts w:eastAsia="Calibri" w:cs="Cordia New"/>
              </w:rPr>
            </w:pPr>
            <w:r>
              <w:rPr>
                <w:rFonts w:eastAsia="Times New Roman" w:cs="Times New Roman"/>
                <w:lang w:val="fr-CA"/>
              </w:rPr>
              <w:t>48</w:t>
            </w:r>
          </w:p>
        </w:tc>
        <w:tc>
          <w:tcPr>
            <w:tcW w:w="1210" w:type="dxa"/>
          </w:tcPr>
          <w:p w14:paraId="249C03BE" w14:textId="77777777" w:rsidR="000012AE" w:rsidRPr="00D30686" w:rsidRDefault="000012AE" w:rsidP="00066C69">
            <w:pPr>
              <w:spacing w:line="480" w:lineRule="auto"/>
              <w:jc w:val="center"/>
              <w:rPr>
                <w:rFonts w:eastAsia="Calibri" w:cs="Cordia New"/>
              </w:rPr>
            </w:pPr>
            <w:r>
              <w:rPr>
                <w:rFonts w:eastAsia="Calibri" w:cs="Cordia New"/>
              </w:rPr>
              <w:t>39</w:t>
            </w:r>
          </w:p>
        </w:tc>
        <w:tc>
          <w:tcPr>
            <w:tcW w:w="1210" w:type="dxa"/>
          </w:tcPr>
          <w:p w14:paraId="10484AEC" w14:textId="77777777" w:rsidR="000012AE" w:rsidRPr="00D30686" w:rsidRDefault="000012AE" w:rsidP="00066C69">
            <w:pPr>
              <w:spacing w:line="480" w:lineRule="auto"/>
              <w:jc w:val="center"/>
              <w:rPr>
                <w:rFonts w:eastAsia="Calibri" w:cs="Cordia New"/>
              </w:rPr>
            </w:pPr>
            <w:r>
              <w:t>46</w:t>
            </w:r>
          </w:p>
        </w:tc>
      </w:tr>
      <w:tr w:rsidR="000012AE" w:rsidRPr="00D30686" w14:paraId="06258685" w14:textId="77777777" w:rsidTr="00066C69">
        <w:tc>
          <w:tcPr>
            <w:tcW w:w="2767" w:type="dxa"/>
          </w:tcPr>
          <w:p w14:paraId="7A21FF8C" w14:textId="77777777" w:rsidR="000012AE" w:rsidRPr="00D30686" w:rsidRDefault="000012AE" w:rsidP="00066C69">
            <w:pPr>
              <w:spacing w:line="480" w:lineRule="auto"/>
              <w:rPr>
                <w:rFonts w:eastAsia="Calibri" w:cs="Cordia New"/>
              </w:rPr>
            </w:pPr>
            <w:r w:rsidRPr="00D30686">
              <w:rPr>
                <w:rFonts w:eastAsia="Calibri" w:cs="Cordia New"/>
              </w:rPr>
              <w:t xml:space="preserve">  Cardiovascular disease (%)</w:t>
            </w:r>
          </w:p>
        </w:tc>
        <w:tc>
          <w:tcPr>
            <w:tcW w:w="1210" w:type="dxa"/>
          </w:tcPr>
          <w:p w14:paraId="0555912E" w14:textId="77777777" w:rsidR="000012AE" w:rsidRPr="00D30686" w:rsidRDefault="000012AE" w:rsidP="00066C69">
            <w:pPr>
              <w:spacing w:line="480" w:lineRule="auto"/>
              <w:jc w:val="center"/>
            </w:pPr>
            <w:r>
              <w:t>17</w:t>
            </w:r>
          </w:p>
        </w:tc>
        <w:tc>
          <w:tcPr>
            <w:tcW w:w="1210" w:type="dxa"/>
          </w:tcPr>
          <w:p w14:paraId="3EAF33CE" w14:textId="77777777" w:rsidR="000012AE" w:rsidRPr="00D30686" w:rsidRDefault="000012AE" w:rsidP="00066C69">
            <w:pPr>
              <w:spacing w:line="480" w:lineRule="auto"/>
              <w:jc w:val="center"/>
            </w:pPr>
            <w:r w:rsidRPr="00D30686">
              <w:rPr>
                <w:rFonts w:eastAsia="Calibri" w:cs="Cordia New"/>
              </w:rPr>
              <w:t>1</w:t>
            </w:r>
            <w:r>
              <w:rPr>
                <w:rFonts w:eastAsia="Calibri" w:cs="Cordia New"/>
              </w:rPr>
              <w:t>2</w:t>
            </w:r>
          </w:p>
        </w:tc>
        <w:tc>
          <w:tcPr>
            <w:tcW w:w="1210" w:type="dxa"/>
          </w:tcPr>
          <w:p w14:paraId="6263321C" w14:textId="77777777" w:rsidR="000012AE" w:rsidRPr="00D30686" w:rsidRDefault="000012AE" w:rsidP="00066C69">
            <w:pPr>
              <w:spacing w:line="480" w:lineRule="auto"/>
              <w:jc w:val="center"/>
              <w:rPr>
                <w:rFonts w:eastAsia="Calibri" w:cs="Cordia New"/>
              </w:rPr>
            </w:pPr>
            <w:r>
              <w:t>30</w:t>
            </w:r>
          </w:p>
        </w:tc>
        <w:tc>
          <w:tcPr>
            <w:tcW w:w="1210" w:type="dxa"/>
          </w:tcPr>
          <w:p w14:paraId="128658EE" w14:textId="77777777" w:rsidR="000012AE" w:rsidRPr="00D30686" w:rsidRDefault="000012AE" w:rsidP="00066C69">
            <w:pPr>
              <w:spacing w:line="480" w:lineRule="auto"/>
              <w:jc w:val="center"/>
              <w:rPr>
                <w:rFonts w:eastAsia="Calibri" w:cs="Cordia New"/>
              </w:rPr>
            </w:pPr>
            <w:r w:rsidRPr="00D30686">
              <w:rPr>
                <w:rFonts w:eastAsia="Calibri" w:cs="Cordia New"/>
              </w:rPr>
              <w:t>29</w:t>
            </w:r>
          </w:p>
        </w:tc>
        <w:tc>
          <w:tcPr>
            <w:tcW w:w="1210" w:type="dxa"/>
          </w:tcPr>
          <w:p w14:paraId="470E667F" w14:textId="77777777" w:rsidR="000012AE" w:rsidRPr="00D30686" w:rsidRDefault="000012AE" w:rsidP="00066C69">
            <w:pPr>
              <w:spacing w:line="480" w:lineRule="auto"/>
              <w:jc w:val="center"/>
              <w:rPr>
                <w:rFonts w:eastAsia="Calibri" w:cs="Cordia New"/>
              </w:rPr>
            </w:pPr>
            <w:r w:rsidRPr="00D30686">
              <w:rPr>
                <w:rFonts w:eastAsia="Calibri" w:cs="Cordia New"/>
              </w:rPr>
              <w:t>29</w:t>
            </w:r>
          </w:p>
        </w:tc>
        <w:tc>
          <w:tcPr>
            <w:tcW w:w="1210" w:type="dxa"/>
          </w:tcPr>
          <w:p w14:paraId="0E7EED48" w14:textId="77777777" w:rsidR="000012AE" w:rsidRPr="00D30686" w:rsidRDefault="000012AE" w:rsidP="00066C69">
            <w:pPr>
              <w:spacing w:line="480" w:lineRule="auto"/>
              <w:jc w:val="center"/>
              <w:rPr>
                <w:rFonts w:eastAsia="Calibri" w:cs="Cordia New"/>
              </w:rPr>
            </w:pPr>
            <w:r w:rsidRPr="00D30686">
              <w:t>10</w:t>
            </w:r>
          </w:p>
        </w:tc>
        <w:tc>
          <w:tcPr>
            <w:tcW w:w="1210" w:type="dxa"/>
          </w:tcPr>
          <w:p w14:paraId="3661A026" w14:textId="77777777" w:rsidR="000012AE" w:rsidRPr="00D30686" w:rsidRDefault="000012AE" w:rsidP="00066C69">
            <w:pPr>
              <w:spacing w:line="480" w:lineRule="auto"/>
              <w:jc w:val="center"/>
              <w:rPr>
                <w:rFonts w:eastAsia="Calibri" w:cs="Cordia New"/>
              </w:rPr>
            </w:pPr>
            <w:r>
              <w:rPr>
                <w:rFonts w:eastAsia="Times New Roman" w:cs="Times New Roman"/>
                <w:lang w:val="fr-CA"/>
              </w:rPr>
              <w:t>78</w:t>
            </w:r>
          </w:p>
        </w:tc>
        <w:tc>
          <w:tcPr>
            <w:tcW w:w="1210" w:type="dxa"/>
          </w:tcPr>
          <w:p w14:paraId="5A49A619" w14:textId="77777777" w:rsidR="000012AE" w:rsidRPr="00D30686" w:rsidRDefault="000012AE" w:rsidP="00066C69">
            <w:pPr>
              <w:spacing w:line="480" w:lineRule="auto"/>
              <w:jc w:val="center"/>
              <w:rPr>
                <w:rFonts w:eastAsia="Calibri" w:cs="Cordia New"/>
              </w:rPr>
            </w:pPr>
            <w:r>
              <w:rPr>
                <w:rFonts w:eastAsia="Calibri" w:cs="Cordia New"/>
              </w:rPr>
              <w:t>45</w:t>
            </w:r>
          </w:p>
        </w:tc>
        <w:tc>
          <w:tcPr>
            <w:tcW w:w="1210" w:type="dxa"/>
          </w:tcPr>
          <w:p w14:paraId="5675F42F" w14:textId="77777777" w:rsidR="000012AE" w:rsidRPr="00D30686" w:rsidRDefault="000012AE" w:rsidP="00066C69">
            <w:pPr>
              <w:spacing w:line="480" w:lineRule="auto"/>
              <w:jc w:val="center"/>
              <w:rPr>
                <w:rFonts w:eastAsia="Calibri" w:cs="Cordia New"/>
              </w:rPr>
            </w:pPr>
            <w:r>
              <w:t>13</w:t>
            </w:r>
          </w:p>
        </w:tc>
      </w:tr>
      <w:tr w:rsidR="000012AE" w:rsidRPr="00D30686" w14:paraId="2C2FC121" w14:textId="77777777" w:rsidTr="00066C69">
        <w:tc>
          <w:tcPr>
            <w:tcW w:w="2767" w:type="dxa"/>
          </w:tcPr>
          <w:p w14:paraId="68A64ED1" w14:textId="77777777" w:rsidR="000012AE" w:rsidRPr="00D30686" w:rsidRDefault="000012AE" w:rsidP="00066C69">
            <w:pPr>
              <w:spacing w:line="480" w:lineRule="auto"/>
              <w:rPr>
                <w:rFonts w:eastAsia="Calibri" w:cs="Cordia New"/>
              </w:rPr>
            </w:pPr>
            <w:r w:rsidRPr="00D30686">
              <w:rPr>
                <w:rFonts w:eastAsia="Calibri" w:cs="Cordia New"/>
              </w:rPr>
              <w:t xml:space="preserve">  Diabetes (%)</w:t>
            </w:r>
          </w:p>
        </w:tc>
        <w:tc>
          <w:tcPr>
            <w:tcW w:w="1210" w:type="dxa"/>
          </w:tcPr>
          <w:p w14:paraId="4F2A9219" w14:textId="77777777" w:rsidR="000012AE" w:rsidRPr="00D30686" w:rsidRDefault="000012AE" w:rsidP="00066C69">
            <w:pPr>
              <w:spacing w:line="480" w:lineRule="auto"/>
              <w:jc w:val="center"/>
            </w:pPr>
            <w:r>
              <w:t>17</w:t>
            </w:r>
          </w:p>
        </w:tc>
        <w:tc>
          <w:tcPr>
            <w:tcW w:w="1210" w:type="dxa"/>
          </w:tcPr>
          <w:p w14:paraId="2F33B1AF" w14:textId="77777777" w:rsidR="000012AE" w:rsidRPr="00D30686" w:rsidRDefault="000012AE" w:rsidP="00066C69">
            <w:pPr>
              <w:spacing w:line="480" w:lineRule="auto"/>
              <w:jc w:val="center"/>
            </w:pPr>
            <w:r w:rsidRPr="00D30686">
              <w:rPr>
                <w:rFonts w:eastAsia="Calibri" w:cs="Cordia New"/>
              </w:rPr>
              <w:t>7</w:t>
            </w:r>
          </w:p>
        </w:tc>
        <w:tc>
          <w:tcPr>
            <w:tcW w:w="1210" w:type="dxa"/>
          </w:tcPr>
          <w:p w14:paraId="6D344FED" w14:textId="77777777" w:rsidR="000012AE" w:rsidRPr="00D30686" w:rsidRDefault="000012AE" w:rsidP="00066C69">
            <w:pPr>
              <w:spacing w:line="480" w:lineRule="auto"/>
              <w:jc w:val="center"/>
              <w:rPr>
                <w:rFonts w:eastAsia="Calibri" w:cs="Cordia New"/>
              </w:rPr>
            </w:pPr>
            <w:r>
              <w:t>20</w:t>
            </w:r>
          </w:p>
        </w:tc>
        <w:tc>
          <w:tcPr>
            <w:tcW w:w="1210" w:type="dxa"/>
          </w:tcPr>
          <w:p w14:paraId="0AEB30A3" w14:textId="77777777" w:rsidR="000012AE" w:rsidRPr="00D30686" w:rsidRDefault="000012AE" w:rsidP="00066C69">
            <w:pPr>
              <w:spacing w:line="480" w:lineRule="auto"/>
              <w:jc w:val="center"/>
              <w:rPr>
                <w:rFonts w:eastAsia="Calibri" w:cs="Cordia New"/>
              </w:rPr>
            </w:pPr>
            <w:r w:rsidRPr="00D30686">
              <w:rPr>
                <w:rFonts w:eastAsia="Calibri" w:cs="Cordia New"/>
              </w:rPr>
              <w:t>.</w:t>
            </w:r>
          </w:p>
        </w:tc>
        <w:tc>
          <w:tcPr>
            <w:tcW w:w="1210" w:type="dxa"/>
          </w:tcPr>
          <w:p w14:paraId="7BB5824D" w14:textId="77777777" w:rsidR="000012AE" w:rsidRPr="00D30686" w:rsidRDefault="000012AE" w:rsidP="00066C69">
            <w:pPr>
              <w:spacing w:line="480" w:lineRule="auto"/>
              <w:jc w:val="center"/>
              <w:rPr>
                <w:rFonts w:eastAsia="Calibri" w:cs="Cordia New"/>
              </w:rPr>
            </w:pPr>
            <w:r>
              <w:rPr>
                <w:rFonts w:eastAsia="Calibri" w:cs="Cordia New"/>
              </w:rPr>
              <w:t>8</w:t>
            </w:r>
          </w:p>
        </w:tc>
        <w:tc>
          <w:tcPr>
            <w:tcW w:w="1210" w:type="dxa"/>
          </w:tcPr>
          <w:p w14:paraId="7D54C0CD" w14:textId="77777777" w:rsidR="000012AE" w:rsidRPr="00D30686" w:rsidRDefault="000012AE" w:rsidP="00066C69">
            <w:pPr>
              <w:spacing w:line="480" w:lineRule="auto"/>
              <w:jc w:val="center"/>
              <w:rPr>
                <w:rFonts w:eastAsia="Calibri" w:cs="Cordia New"/>
              </w:rPr>
            </w:pPr>
            <w:r w:rsidRPr="00D30686">
              <w:t>14</w:t>
            </w:r>
          </w:p>
        </w:tc>
        <w:tc>
          <w:tcPr>
            <w:tcW w:w="1210" w:type="dxa"/>
          </w:tcPr>
          <w:p w14:paraId="377569FD" w14:textId="77777777" w:rsidR="000012AE" w:rsidRPr="00D30686" w:rsidRDefault="000012AE" w:rsidP="00066C69">
            <w:pPr>
              <w:spacing w:line="480" w:lineRule="auto"/>
              <w:jc w:val="center"/>
              <w:rPr>
                <w:rFonts w:eastAsia="Calibri" w:cs="Cordia New"/>
              </w:rPr>
            </w:pPr>
            <w:r w:rsidRPr="00D30686">
              <w:rPr>
                <w:rFonts w:eastAsia="Times New Roman" w:cs="Times New Roman"/>
                <w:lang w:val="fr-CA"/>
              </w:rPr>
              <w:t>11</w:t>
            </w:r>
          </w:p>
        </w:tc>
        <w:tc>
          <w:tcPr>
            <w:tcW w:w="1210" w:type="dxa"/>
          </w:tcPr>
          <w:p w14:paraId="2E6FEFF2" w14:textId="77777777" w:rsidR="000012AE" w:rsidRPr="00D30686" w:rsidRDefault="000012AE" w:rsidP="00066C69">
            <w:pPr>
              <w:spacing w:line="480" w:lineRule="auto"/>
              <w:jc w:val="center"/>
              <w:rPr>
                <w:rFonts w:eastAsia="Calibri" w:cs="Cordia New"/>
              </w:rPr>
            </w:pPr>
            <w:r>
              <w:rPr>
                <w:rFonts w:eastAsia="Calibri" w:cs="Cordia New"/>
              </w:rPr>
              <w:t>10</w:t>
            </w:r>
          </w:p>
        </w:tc>
        <w:tc>
          <w:tcPr>
            <w:tcW w:w="1210" w:type="dxa"/>
          </w:tcPr>
          <w:p w14:paraId="1754D302" w14:textId="77777777" w:rsidR="000012AE" w:rsidRPr="00D30686" w:rsidRDefault="000012AE" w:rsidP="00066C69">
            <w:pPr>
              <w:spacing w:line="480" w:lineRule="auto"/>
              <w:jc w:val="center"/>
              <w:rPr>
                <w:rFonts w:eastAsia="Calibri" w:cs="Cordia New"/>
              </w:rPr>
            </w:pPr>
            <w:r>
              <w:t xml:space="preserve">  3</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2C5340">
        <w:tc>
          <w:tcPr>
            <w:tcW w:w="2767"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21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10" w:type="dxa"/>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210" w:type="dxa"/>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210" w:type="dxa"/>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444B648A" w14:textId="27D5513C" w:rsidR="00DC4CC1" w:rsidRPr="00D30686" w:rsidRDefault="00B3534C" w:rsidP="002C5340">
            <w:pPr>
              <w:spacing w:line="480" w:lineRule="auto"/>
              <w:jc w:val="center"/>
              <w:rPr>
                <w:rFonts w:eastAsia="Calibri" w:cs="Cordia New"/>
              </w:rPr>
            </w:pPr>
            <w:r>
              <w:rPr>
                <w:rFonts w:eastAsia="Calibri" w:cs="Cordia New"/>
              </w:rPr>
              <w:t>6</w:t>
            </w:r>
          </w:p>
        </w:tc>
      </w:tr>
      <w:tr w:rsidR="00DC4CC1" w:rsidRPr="00D30686" w14:paraId="36E03859" w14:textId="77777777" w:rsidTr="002C5340">
        <w:tc>
          <w:tcPr>
            <w:tcW w:w="2767" w:type="dxa"/>
          </w:tcPr>
          <w:p w14:paraId="6BF78A50" w14:textId="51D17BC9" w:rsidR="00DC4CC1" w:rsidRDefault="00DC4CC1" w:rsidP="00DC4CC1">
            <w:pPr>
              <w:spacing w:line="480" w:lineRule="auto"/>
              <w:rPr>
                <w:rFonts w:eastAsia="Calibri" w:cs="Cordia New"/>
              </w:rPr>
            </w:pPr>
            <w:r>
              <w:rPr>
                <w:rFonts w:eastAsia="Calibri" w:cs="Cordia New"/>
              </w:rPr>
              <w:t>Inter-occasion Intervals (</w:t>
            </w:r>
            <w:proofErr w:type="spellStart"/>
            <w:r>
              <w:rPr>
                <w:rFonts w:eastAsia="Calibri" w:cs="Cordia New"/>
              </w:rPr>
              <w:t>yrs</w:t>
            </w:r>
            <w:proofErr w:type="spellEnd"/>
            <w:r>
              <w:rPr>
                <w:rFonts w:eastAsia="Calibri" w:cs="Cordia New"/>
              </w:rPr>
              <w:t>)</w:t>
            </w:r>
          </w:p>
        </w:tc>
        <w:tc>
          <w:tcPr>
            <w:tcW w:w="121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2016BD94" w14:textId="59EC0FCC" w:rsidR="00DC4CC1" w:rsidRPr="00D30686" w:rsidRDefault="000012AE" w:rsidP="002C5340">
            <w:pPr>
              <w:spacing w:line="480" w:lineRule="auto"/>
              <w:jc w:val="center"/>
              <w:rPr>
                <w:rFonts w:eastAsia="Calibri" w:cs="Cordia New"/>
              </w:rPr>
            </w:pPr>
            <w:r>
              <w:rPr>
                <w:rFonts w:eastAsia="Calibri" w:cs="Cordia New"/>
              </w:rPr>
              <w:t>4</w:t>
            </w:r>
          </w:p>
        </w:tc>
        <w:tc>
          <w:tcPr>
            <w:tcW w:w="121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10" w:type="dxa"/>
          </w:tcPr>
          <w:p w14:paraId="271769D2" w14:textId="2A4B8646" w:rsidR="00DC4CC1" w:rsidRPr="00D30686" w:rsidRDefault="00B3534C" w:rsidP="002C5340">
            <w:pPr>
              <w:spacing w:line="480" w:lineRule="auto"/>
              <w:jc w:val="center"/>
              <w:rPr>
                <w:rFonts w:eastAsia="Calibri" w:cs="Cordia New"/>
              </w:rPr>
            </w:pPr>
            <w:r>
              <w:rPr>
                <w:rFonts w:eastAsia="Calibri" w:cs="Cordia New"/>
              </w:rPr>
              <w:t>4,8</w:t>
            </w:r>
          </w:p>
        </w:tc>
        <w:tc>
          <w:tcPr>
            <w:tcW w:w="121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210" w:type="dxa"/>
          </w:tcPr>
          <w:p w14:paraId="7477E6DA" w14:textId="6047F0B4" w:rsidR="00DC4CC1" w:rsidRPr="00D30686" w:rsidRDefault="00B3534C" w:rsidP="002C5340">
            <w:pPr>
              <w:spacing w:line="480" w:lineRule="auto"/>
              <w:jc w:val="center"/>
              <w:rPr>
                <w:rFonts w:eastAsia="Calibri" w:cs="Cordia New"/>
              </w:rPr>
            </w:pPr>
            <w:r>
              <w:rPr>
                <w:rFonts w:eastAsia="Calibri" w:cs="Cordia New"/>
              </w:rPr>
              <w:t>3</w:t>
            </w:r>
          </w:p>
        </w:tc>
      </w:tr>
      <w:tr w:rsidR="00B3534C" w:rsidRPr="00D30686" w14:paraId="2DBF2157" w14:textId="77777777" w:rsidTr="002C5340">
        <w:tc>
          <w:tcPr>
            <w:tcW w:w="2767" w:type="dxa"/>
          </w:tcPr>
          <w:p w14:paraId="08C5DF25" w14:textId="516DC707" w:rsidR="00B3534C" w:rsidRPr="00D30686" w:rsidRDefault="00B3534C" w:rsidP="00DC4CC1">
            <w:pPr>
              <w:spacing w:line="480" w:lineRule="auto"/>
              <w:rPr>
                <w:rFonts w:eastAsia="Calibri" w:cs="Cordia New"/>
              </w:rPr>
            </w:pPr>
            <w:r>
              <w:rPr>
                <w:rFonts w:eastAsia="Calibri" w:cs="Cordia New"/>
              </w:rPr>
              <w:t>Total follow-up (</w:t>
            </w:r>
            <w:proofErr w:type="spellStart"/>
            <w:r>
              <w:rPr>
                <w:rFonts w:eastAsia="Calibri" w:cs="Cordia New"/>
              </w:rPr>
              <w:t>yrs</w:t>
            </w:r>
            <w:proofErr w:type="spellEnd"/>
            <w:r>
              <w:rPr>
                <w:rFonts w:eastAsia="Calibri" w:cs="Cordia New"/>
              </w:rPr>
              <w:t>)</w:t>
            </w:r>
          </w:p>
        </w:tc>
        <w:tc>
          <w:tcPr>
            <w:tcW w:w="1210" w:type="dxa"/>
          </w:tcPr>
          <w:p w14:paraId="2A0E56D3" w14:textId="7B793247" w:rsidR="00B3534C" w:rsidRPr="00D30686" w:rsidRDefault="00B3534C" w:rsidP="002C5340">
            <w:pPr>
              <w:spacing w:line="480" w:lineRule="auto"/>
              <w:jc w:val="center"/>
            </w:pPr>
            <w:r>
              <w:t>6</w:t>
            </w:r>
          </w:p>
        </w:tc>
        <w:tc>
          <w:tcPr>
            <w:tcW w:w="1210" w:type="dxa"/>
          </w:tcPr>
          <w:p w14:paraId="0325A1F7" w14:textId="738ACCB8" w:rsidR="00B3534C" w:rsidRPr="00D30686" w:rsidRDefault="00B3534C" w:rsidP="002C5340">
            <w:pPr>
              <w:spacing w:line="480" w:lineRule="auto"/>
              <w:jc w:val="center"/>
              <w:rPr>
                <w:rFonts w:eastAsia="Calibri" w:cs="Cordia New"/>
              </w:rPr>
            </w:pPr>
            <w:r>
              <w:rPr>
                <w:rFonts w:eastAsia="Calibri" w:cs="Cordia New"/>
              </w:rPr>
              <w:t>8</w:t>
            </w:r>
          </w:p>
        </w:tc>
        <w:tc>
          <w:tcPr>
            <w:tcW w:w="1210" w:type="dxa"/>
          </w:tcPr>
          <w:p w14:paraId="55C334E1" w14:textId="2EDCA3A9" w:rsidR="00B3534C" w:rsidRDefault="00B3534C" w:rsidP="002C5340">
            <w:pPr>
              <w:spacing w:line="480" w:lineRule="auto"/>
              <w:jc w:val="center"/>
              <w:rPr>
                <w:rFonts w:eastAsia="Calibri" w:cs="Cordia New"/>
              </w:rPr>
            </w:pPr>
            <w:r>
              <w:rPr>
                <w:rFonts w:eastAsia="Calibri" w:cs="Cordia New"/>
              </w:rPr>
              <w:t>6</w:t>
            </w:r>
          </w:p>
        </w:tc>
        <w:tc>
          <w:tcPr>
            <w:tcW w:w="1210" w:type="dxa"/>
          </w:tcPr>
          <w:p w14:paraId="3CD085C4" w14:textId="56212E81" w:rsidR="00B3534C" w:rsidRPr="00D30686" w:rsidRDefault="00B3534C" w:rsidP="002C5340">
            <w:pPr>
              <w:spacing w:line="480" w:lineRule="auto"/>
              <w:jc w:val="center"/>
              <w:rPr>
                <w:rFonts w:eastAsia="Calibri" w:cs="Cordia New"/>
              </w:rPr>
            </w:pPr>
            <w:r>
              <w:rPr>
                <w:rFonts w:eastAsia="Calibri" w:cs="Cordia New"/>
              </w:rPr>
              <w:t>12</w:t>
            </w:r>
          </w:p>
        </w:tc>
        <w:tc>
          <w:tcPr>
            <w:tcW w:w="1210" w:type="dxa"/>
          </w:tcPr>
          <w:p w14:paraId="26A87B82" w14:textId="617F44C3" w:rsidR="00B3534C" w:rsidRPr="00D30686" w:rsidRDefault="00B3534C" w:rsidP="002C5340">
            <w:pPr>
              <w:spacing w:line="480" w:lineRule="auto"/>
              <w:jc w:val="center"/>
              <w:rPr>
                <w:rFonts w:eastAsia="Calibri" w:cs="Cordia New"/>
              </w:rPr>
            </w:pPr>
            <w:r>
              <w:rPr>
                <w:rFonts w:eastAsia="Calibri" w:cs="Cordia New"/>
              </w:rPr>
              <w:t>12</w:t>
            </w:r>
          </w:p>
        </w:tc>
        <w:tc>
          <w:tcPr>
            <w:tcW w:w="1210" w:type="dxa"/>
          </w:tcPr>
          <w:p w14:paraId="2896F2C2" w14:textId="6A7DD9C9" w:rsidR="00B3534C" w:rsidRDefault="00B3534C" w:rsidP="002C5340">
            <w:pPr>
              <w:spacing w:line="480" w:lineRule="auto"/>
              <w:jc w:val="center"/>
              <w:rPr>
                <w:rFonts w:eastAsia="Calibri" w:cs="Cordia New"/>
              </w:rPr>
            </w:pPr>
            <w:r>
              <w:rPr>
                <w:rFonts w:eastAsia="Calibri" w:cs="Cordia New"/>
              </w:rPr>
              <w:t>4</w:t>
            </w:r>
          </w:p>
        </w:tc>
        <w:tc>
          <w:tcPr>
            <w:tcW w:w="1210" w:type="dxa"/>
          </w:tcPr>
          <w:p w14:paraId="41EBCFB9" w14:textId="7918D1E7" w:rsidR="00B3534C" w:rsidRPr="00D30686" w:rsidRDefault="00B3534C" w:rsidP="002C5340">
            <w:pPr>
              <w:spacing w:line="480" w:lineRule="auto"/>
              <w:jc w:val="center"/>
              <w:rPr>
                <w:rFonts w:eastAsia="Calibri" w:cs="Cordia New"/>
              </w:rPr>
            </w:pPr>
            <w:r>
              <w:rPr>
                <w:rFonts w:eastAsia="Calibri" w:cs="Cordia New"/>
              </w:rPr>
              <w:t>3</w:t>
            </w:r>
          </w:p>
        </w:tc>
        <w:tc>
          <w:tcPr>
            <w:tcW w:w="1210" w:type="dxa"/>
          </w:tcPr>
          <w:p w14:paraId="0E8CBE7B" w14:textId="48397B9C" w:rsidR="00B3534C" w:rsidRPr="00D30686" w:rsidRDefault="00B3534C" w:rsidP="00243FE0">
            <w:pPr>
              <w:spacing w:line="480" w:lineRule="auto"/>
              <w:jc w:val="center"/>
              <w:rPr>
                <w:rFonts w:eastAsia="Calibri" w:cs="Cordia New"/>
              </w:rPr>
            </w:pPr>
            <w:r>
              <w:rPr>
                <w:rFonts w:eastAsia="Calibri" w:cs="Cordia New"/>
              </w:rPr>
              <w:t>8</w:t>
            </w:r>
          </w:p>
        </w:tc>
        <w:tc>
          <w:tcPr>
            <w:tcW w:w="1210" w:type="dxa"/>
          </w:tcPr>
          <w:p w14:paraId="48743918" w14:textId="53469AD8" w:rsidR="00B3534C" w:rsidRDefault="00B3534C" w:rsidP="002C5340">
            <w:pPr>
              <w:spacing w:line="480" w:lineRule="auto"/>
              <w:jc w:val="center"/>
              <w:rPr>
                <w:rFonts w:eastAsia="Calibri" w:cs="Cordia New"/>
              </w:rPr>
            </w:pPr>
            <w:r>
              <w:rPr>
                <w:rFonts w:eastAsia="Calibri" w:cs="Cordia New"/>
              </w:rPr>
              <w:t>19</w:t>
            </w:r>
          </w:p>
        </w:tc>
      </w:tr>
      <w:tr w:rsidR="008F2DC6" w:rsidRPr="00D30686" w14:paraId="181223AD" w14:textId="2CE68A69" w:rsidTr="002F7B08">
        <w:tc>
          <w:tcPr>
            <w:tcW w:w="2767" w:type="dxa"/>
            <w:shd w:val="clear" w:color="auto" w:fill="FFFF00"/>
          </w:tcPr>
          <w:p w14:paraId="3C928278" w14:textId="77777777" w:rsidR="008F2DC6" w:rsidRPr="00D30686" w:rsidRDefault="008F2DC6" w:rsidP="00DC4CC1">
            <w:pPr>
              <w:spacing w:line="480" w:lineRule="auto"/>
              <w:rPr>
                <w:rFonts w:eastAsia="Calibri" w:cs="Cordia New"/>
              </w:rPr>
            </w:pPr>
            <w:r w:rsidRPr="00D30686">
              <w:rPr>
                <w:rFonts w:eastAsia="Calibri" w:cs="Cordia New"/>
              </w:rPr>
              <w:t>Retention to final wave (%)</w:t>
            </w:r>
          </w:p>
        </w:tc>
        <w:tc>
          <w:tcPr>
            <w:tcW w:w="1210" w:type="dxa"/>
            <w:shd w:val="clear" w:color="auto" w:fill="FFFF00"/>
          </w:tcPr>
          <w:p w14:paraId="5BA41BDF" w14:textId="77777777" w:rsidR="008F2DC6" w:rsidRPr="00D30686" w:rsidRDefault="008F2DC6" w:rsidP="002C5340">
            <w:pPr>
              <w:spacing w:line="480" w:lineRule="auto"/>
              <w:jc w:val="center"/>
            </w:pPr>
            <w:r w:rsidRPr="00D30686">
              <w:t>NA</w:t>
            </w:r>
          </w:p>
        </w:tc>
        <w:tc>
          <w:tcPr>
            <w:tcW w:w="1210" w:type="dxa"/>
            <w:shd w:val="clear" w:color="auto" w:fill="FFFF00"/>
          </w:tcPr>
          <w:p w14:paraId="41CE1187"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shd w:val="clear" w:color="auto" w:fill="FFFF00"/>
          </w:tcPr>
          <w:p w14:paraId="5C69426D"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4D263892"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shd w:val="clear" w:color="auto" w:fill="FFFF00"/>
          </w:tcPr>
          <w:p w14:paraId="338253BA"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29D2D3C0" w14:textId="386CB58F" w:rsidR="008F2DC6" w:rsidRPr="00D30686" w:rsidRDefault="008F2DC6" w:rsidP="00243FE0">
            <w:pPr>
              <w:spacing w:line="480" w:lineRule="auto"/>
              <w:jc w:val="center"/>
              <w:rPr>
                <w:rFonts w:eastAsia="Calibri" w:cs="Cordia New"/>
              </w:rPr>
            </w:pPr>
            <w:r w:rsidRPr="00D30686">
              <w:rPr>
                <w:rFonts w:eastAsia="Calibri" w:cs="Cordia New"/>
              </w:rPr>
              <w:t>32</w:t>
            </w:r>
          </w:p>
        </w:tc>
        <w:tc>
          <w:tcPr>
            <w:tcW w:w="1210" w:type="dxa"/>
            <w:shd w:val="clear" w:color="auto" w:fill="FFFF00"/>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F7B08">
        <w:tc>
          <w:tcPr>
            <w:tcW w:w="2767" w:type="dxa"/>
            <w:shd w:val="clear" w:color="auto" w:fill="FFFF00"/>
          </w:tcPr>
          <w:p w14:paraId="0AEF5CCC" w14:textId="43801BF3" w:rsidR="008F2DC6" w:rsidRPr="00D30686" w:rsidRDefault="008F2DC6" w:rsidP="002C5340">
            <w:pPr>
              <w:spacing w:line="480" w:lineRule="auto"/>
              <w:rPr>
                <w:rFonts w:eastAsia="Calibri" w:cs="Cordia New"/>
              </w:rPr>
            </w:pPr>
            <w:r w:rsidRPr="00D30686">
              <w:rPr>
                <w:rFonts w:eastAsia="Calibri" w:cs="Cordia New"/>
              </w:rPr>
              <w:t>Representative sample</w:t>
            </w:r>
          </w:p>
        </w:tc>
        <w:tc>
          <w:tcPr>
            <w:tcW w:w="1210" w:type="dxa"/>
            <w:shd w:val="clear" w:color="auto" w:fill="FFFF00"/>
          </w:tcPr>
          <w:p w14:paraId="1BC7B363" w14:textId="77777777" w:rsidR="008F2DC6" w:rsidRPr="00D30686" w:rsidRDefault="008F2DC6" w:rsidP="002C5340">
            <w:pPr>
              <w:spacing w:line="480" w:lineRule="auto"/>
              <w:jc w:val="center"/>
            </w:pPr>
            <w:r w:rsidRPr="00D30686">
              <w:t>Yes</w:t>
            </w:r>
          </w:p>
        </w:tc>
        <w:tc>
          <w:tcPr>
            <w:tcW w:w="1210" w:type="dxa"/>
            <w:shd w:val="clear" w:color="auto" w:fill="FFFF00"/>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199A6866"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4F2FCAA0"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210" w:type="dxa"/>
          </w:tcPr>
          <w:p w14:paraId="5E268AA8" w14:textId="6A0E7443" w:rsidR="001951ED" w:rsidRPr="00D30686" w:rsidRDefault="0072546F" w:rsidP="002C5340">
            <w:pPr>
              <w:spacing w:line="480" w:lineRule="auto"/>
              <w:jc w:val="center"/>
            </w:pPr>
            <w:r>
              <w:t>1993</w:t>
            </w:r>
          </w:p>
        </w:tc>
        <w:tc>
          <w:tcPr>
            <w:tcW w:w="1210" w:type="dxa"/>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r>
        <w:lastRenderedPageBreak/>
        <w:t xml:space="preserve">Table 2. Physical </w:t>
      </w:r>
      <w:r w:rsidR="003534A8">
        <w:t>Capability</w:t>
      </w:r>
      <w:r>
        <w:t xml:space="preserve"> Variables </w:t>
      </w:r>
    </w:p>
    <w:p w14:paraId="4CE11E95" w14:textId="5F8B8F4C" w:rsidR="0042775F" w:rsidRPr="0042775F" w:rsidRDefault="0042775F" w:rsidP="002C5340">
      <w:pPr>
        <w:spacing w:line="480" w:lineRule="auto"/>
        <w:rPr>
          <w:highlight w:val="yellow"/>
        </w:rPr>
      </w:pPr>
      <w:r w:rsidRPr="0042775F">
        <w:rPr>
          <w:highlight w:val="yellow"/>
        </w:rPr>
        <w:t>For each study and variable: Please clarify whether values modeled were maximum trial or average of maximum force applied in multiple trials.</w:t>
      </w:r>
    </w:p>
    <w:p w14:paraId="5A320D2A" w14:textId="77777777" w:rsidR="0042775F" w:rsidRDefault="0042775F" w:rsidP="0042775F">
      <w:pPr>
        <w:pStyle w:val="CommentText"/>
      </w:pPr>
      <w:r w:rsidRPr="0042775F">
        <w:rPr>
          <w:highlight w:val="yellow"/>
        </w:rPr>
        <w:t>The variation in means across studies suggests that different units are being used. Please add the units (e.g., (</w:t>
      </w:r>
      <w:r w:rsidRPr="0042775F">
        <w:rPr>
          <w:rFonts w:ascii="Freestyle Script" w:hAnsi="Freestyle Script"/>
          <w:highlight w:val="yellow"/>
        </w:rPr>
        <w:t>l</w:t>
      </w:r>
      <w:r w:rsidRPr="0042775F">
        <w:rPr>
          <w:highlight w:val="yellow"/>
        </w:rPr>
        <w:t>/s</w:t>
      </w:r>
      <w:proofErr w:type="gramStart"/>
      <w:r w:rsidRPr="0042775F">
        <w:rPr>
          <w:highlight w:val="yellow"/>
        </w:rPr>
        <w:t>) )</w:t>
      </w:r>
      <w:proofErr w:type="gramEnd"/>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r>
              <w:t xml:space="preserve">Pulmonary function    </w:t>
            </w:r>
            <w:r w:rsidR="009130B4">
              <w:t xml:space="preserve">  </w:t>
            </w:r>
            <w:r>
              <w:t>(FEV, PEF)</w:t>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8DB51FE" w:rsidR="00A80061" w:rsidRDefault="00A80061" w:rsidP="002C5340">
            <w:pPr>
              <w:spacing w:line="480" w:lineRule="auto"/>
            </w:pPr>
            <w:r>
              <w:t>Maximum expiration of three trials, peak flow meter, taken 30s apart.</w:t>
            </w:r>
            <w:r w:rsidR="0042775F">
              <w:t xml:space="preserve"> ( )</w:t>
            </w:r>
          </w:p>
        </w:tc>
        <w:tc>
          <w:tcPr>
            <w:tcW w:w="2639" w:type="dxa"/>
          </w:tcPr>
          <w:p w14:paraId="3E64B506" w14:textId="221896B3" w:rsidR="00A80061" w:rsidRDefault="00A80061" w:rsidP="009130B4">
            <w:pPr>
              <w:spacing w:line="480" w:lineRule="auto"/>
            </w:pPr>
            <w:r>
              <w:t xml:space="preserve">Walk 12 </w:t>
            </w:r>
            <w:proofErr w:type="spellStart"/>
            <w:r>
              <w:t>ft</w:t>
            </w:r>
            <w:proofErr w:type="spellEnd"/>
            <w:r>
              <w:t xml:space="preserve"> at usual pace on </w:t>
            </w:r>
            <w:proofErr w:type="spellStart"/>
            <w:r>
              <w:t>GAITRite</w:t>
            </w:r>
            <w:proofErr w:type="spellEnd"/>
            <w:r>
              <w:t xml:space="preserv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 xml:space="preserve">Walk 8 </w:t>
            </w:r>
            <w:proofErr w:type="spellStart"/>
            <w:r>
              <w:t>ft</w:t>
            </w:r>
            <w:proofErr w:type="spellEnd"/>
            <w:r>
              <w:t xml:space="preserve">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42960C86" w:rsidR="00A80061" w:rsidRDefault="00A80061" w:rsidP="005B6915">
            <w:pPr>
              <w:spacing w:line="480" w:lineRule="auto"/>
            </w:pPr>
            <w:r>
              <w:t xml:space="preserve">AVERAGE OR MAX force; 3 trials per hand (+2 practice); </w:t>
            </w:r>
            <w:proofErr w:type="spellStart"/>
            <w:r>
              <w:t>Vigorimeter</w:t>
            </w:r>
            <w:proofErr w:type="spellEnd"/>
            <w:r>
              <w:t xml:space="preserve"> (largest bulb) (</w:t>
            </w:r>
            <w:proofErr w:type="spellStart"/>
            <w:r w:rsidR="005B6915">
              <w:t>lbs</w:t>
            </w:r>
            <w:proofErr w:type="spellEnd"/>
            <w:r>
              <w:t xml:space="preserve">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lastRenderedPageBreak/>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strain-gauged dynamometer adjusted to each hand (?)</w:t>
            </w:r>
          </w:p>
        </w:tc>
        <w:tc>
          <w:tcPr>
            <w:tcW w:w="2638" w:type="dxa"/>
          </w:tcPr>
          <w:p w14:paraId="47853D5D" w14:textId="77777777" w:rsidR="00A80061" w:rsidRDefault="00A80061" w:rsidP="002C5340">
            <w:pPr>
              <w:spacing w:line="480" w:lineRule="auto"/>
            </w:pPr>
            <w:r>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w:t>
            </w:r>
            <w:proofErr w:type="spellStart"/>
            <w:r>
              <w:t>lbs</w:t>
            </w:r>
            <w:proofErr w:type="spellEnd"/>
            <w:r>
              <w:t>)</w:t>
            </w:r>
          </w:p>
        </w:tc>
        <w:tc>
          <w:tcPr>
            <w:tcW w:w="2638" w:type="dxa"/>
          </w:tcPr>
          <w:p w14:paraId="0C79046A" w14:textId="77777777" w:rsidR="00A80061" w:rsidRDefault="00A80061" w:rsidP="002C5340">
            <w:pPr>
              <w:spacing w:line="480" w:lineRule="auto"/>
            </w:pPr>
            <w:r>
              <w:t xml:space="preserve">Average of two spirometer trials </w:t>
            </w:r>
            <w:r w:rsidRPr="003F62AA">
              <w:t>(</w:t>
            </w:r>
            <w:proofErr w:type="spellStart"/>
            <w:r w:rsidRPr="003F62AA">
              <w:t>MicroPlus</w:t>
            </w:r>
            <w:proofErr w:type="spellEnd"/>
            <w:r w:rsidRPr="003F62AA">
              <w:t xml:space="preserve"> Spirometer MS03, </w:t>
            </w:r>
            <w:proofErr w:type="spellStart"/>
            <w:r w:rsidRPr="003F62AA">
              <w:t>MicroMedical</w:t>
            </w:r>
            <w:proofErr w:type="spellEnd"/>
            <w:r w:rsidRPr="003F62AA">
              <w:t xml:space="preserve">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 xml:space="preserve">Average of maximum force,  3 trials per hand; Martin </w:t>
            </w:r>
            <w:proofErr w:type="spellStart"/>
            <w:r>
              <w:t>Vigorimeter</w:t>
            </w:r>
            <w:proofErr w:type="spellEnd"/>
            <w:r>
              <w:t xml:space="preserve">  (</w:t>
            </w:r>
            <w:proofErr w:type="spellStart"/>
            <w:r>
              <w:t>KPa</w:t>
            </w:r>
            <w:proofErr w:type="spellEnd"/>
            <w:r>
              <w:t>)</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w:t>
            </w:r>
            <w:proofErr w:type="spellStart"/>
            <w:r>
              <w:t>Vigorimeter</w:t>
            </w:r>
            <w:proofErr w:type="spellEnd"/>
            <w:r>
              <w:t xml:space="preserve"> (</w:t>
            </w:r>
            <w:proofErr w:type="spellStart"/>
            <w:r>
              <w:t>lbs</w:t>
            </w:r>
            <w:proofErr w:type="spellEnd"/>
            <w:r>
              <w:t>/in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3A18FA7A" w:rsidR="00A80061" w:rsidRPr="007F1C37" w:rsidRDefault="00A80061" w:rsidP="00BA7DAA">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 xml:space="preserve">Forced expiratory volume </w:t>
            </w:r>
            <w:r w:rsidR="00BA7DAA">
              <w:rPr>
                <w:rFonts w:ascii="Calibri" w:hAnsi="Calibri" w:cs="Helvetica"/>
                <w:color w:val="333333"/>
                <w:shd w:val="clear" w:color="auto" w:fill="FFFFFF"/>
              </w:rPr>
              <w:t>in</w:t>
            </w:r>
            <w:r w:rsidRPr="007F1C37">
              <w:rPr>
                <w:rFonts w:ascii="Calibri" w:hAnsi="Calibri" w:cs="Helvetica"/>
                <w:color w:val="333333"/>
                <w:shd w:val="clear" w:color="auto" w:fill="FFFFFF"/>
              </w:rPr>
              <w:t xml:space="preserv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w:t>
            </w:r>
            <w:r w:rsidR="00BA7DAA">
              <w:rPr>
                <w:rFonts w:ascii="Calibri" w:hAnsi="Calibri" w:cs="Helvetica"/>
                <w:color w:val="333333"/>
                <w:shd w:val="clear" w:color="auto" w:fill="FFFFFF"/>
              </w:rPr>
              <w:t xml:space="preserve"> until</w:t>
            </w:r>
            <w:r w:rsidRPr="007F1C37">
              <w:rPr>
                <w:rFonts w:ascii="Calibri" w:hAnsi="Calibri" w:cs="Helvetica"/>
                <w:color w:val="333333"/>
                <w:shd w:val="clear" w:color="auto" w:fill="FFFFFF"/>
              </w:rPr>
              <w:t xml:space="preserve"> IPT3, </w:t>
            </w:r>
            <w:r w:rsidR="00BA7DAA">
              <w:rPr>
                <w:rFonts w:ascii="Calibri" w:hAnsi="Calibri" w:cs="Helvetica"/>
                <w:color w:val="333333"/>
                <w:shd w:val="clear" w:color="auto" w:fill="FFFFFF"/>
              </w:rPr>
              <w:t xml:space="preserve">when </w:t>
            </w:r>
            <w:r w:rsidRPr="007F1C37">
              <w:rPr>
                <w:rFonts w:ascii="Calibri" w:hAnsi="Calibri" w:cs="Helvetica"/>
                <w:color w:val="333333"/>
                <w:shd w:val="clear" w:color="auto" w:fill="FFFFFF"/>
              </w:rPr>
              <w:t xml:space="preserve">30%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lastRenderedPageBreak/>
              <w:t>Vicatest</w:t>
            </w:r>
            <w:proofErr w:type="spellEnd"/>
            <w:r w:rsidRPr="007F1C37">
              <w:rPr>
                <w:rFonts w:ascii="Calibri" w:hAnsi="Calibri" w:cs="Helvetica"/>
                <w:color w:val="333333"/>
                <w:shd w:val="clear" w:color="auto" w:fill="FFFFFF"/>
              </w:rPr>
              <w:t xml:space="preserve"> </w:t>
            </w:r>
            <w:r w:rsidR="00BA7DAA">
              <w:rPr>
                <w:rFonts w:ascii="Calibri" w:hAnsi="Calibri" w:cs="Helvetica"/>
                <w:color w:val="333333"/>
                <w:shd w:val="clear" w:color="auto" w:fill="FFFFFF"/>
              </w:rPr>
              <w:t>and</w:t>
            </w:r>
            <w:r w:rsidRPr="007F1C37">
              <w:rPr>
                <w:rFonts w:ascii="Calibri" w:hAnsi="Calibri" w:cs="Helvetica"/>
                <w:color w:val="333333"/>
                <w:shd w:val="clear" w:color="auto" w:fill="FFFFFF"/>
              </w:rPr>
              <w:t xml:space="preserv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 xml:space="preserve">ed </w:t>
            </w:r>
            <w:r w:rsidRPr="007F1C37">
              <w:rPr>
                <w:rFonts w:ascii="Calibri" w:hAnsi="Calibri" w:cs="Helvetica"/>
                <w:color w:val="333333"/>
                <w:shd w:val="clear" w:color="auto" w:fill="FFFFFF"/>
              </w:rPr>
              <w:t>portable ML 330.</w:t>
            </w:r>
            <w:r>
              <w:t xml:space="preserve"> </w:t>
            </w:r>
            <w:r>
              <w:rPr>
                <w:rFonts w:ascii="Calibri" w:hAnsi="Calibri" w:cs="Helvetica"/>
                <w:color w:val="333333"/>
                <w:shd w:val="clear" w:color="auto" w:fill="FFFFFF"/>
              </w:rPr>
              <w:t>(</w:t>
            </w:r>
            <w:proofErr w:type="gramStart"/>
            <w:r w:rsidR="00BA7DAA" w:rsidRPr="00E85E04">
              <w:rPr>
                <w:rFonts w:ascii="Freestyle Script" w:hAnsi="Freestyle Script"/>
              </w:rPr>
              <w:t>l</w:t>
            </w:r>
            <w:r w:rsidR="00BA7DAA">
              <w:t>/s</w:t>
            </w:r>
            <w:proofErr w:type="gramEnd"/>
            <w:r w:rsidRPr="007F1C37">
              <w:rPr>
                <w:rFonts w:ascii="Calibri" w:hAnsi="Calibri" w:cs="Helvetica"/>
                <w:color w:val="333333"/>
                <w:shd w:val="clear" w:color="auto" w:fill="FFFFFF"/>
              </w:rPr>
              <w:t>).</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F9722B">
      <w:pPr>
        <w:spacing w:line="42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F9722B">
            <w:pPr>
              <w:spacing w:line="42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F9722B">
            <w:pPr>
              <w:spacing w:line="42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E2900BC" w14:textId="77777777" w:rsidTr="00F9722B">
        <w:trPr>
          <w:trHeight w:val="290"/>
        </w:trPr>
        <w:tc>
          <w:tcPr>
            <w:tcW w:w="900" w:type="dxa"/>
            <w:tcBorders>
              <w:top w:val="single" w:sz="4" w:space="0" w:color="auto"/>
              <w:left w:val="nil"/>
              <w:bottom w:val="nil"/>
              <w:right w:val="nil"/>
            </w:tcBorders>
            <w:shd w:val="clear" w:color="auto" w:fill="FFFFFF" w:themeFill="background1"/>
            <w:noWrap/>
            <w:hideMark/>
          </w:tcPr>
          <w:p w14:paraId="699A10F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FFFFFF" w:themeFill="background1"/>
            <w:noWrap/>
            <w:vAlign w:val="bottom"/>
            <w:hideMark/>
          </w:tcPr>
          <w:p w14:paraId="5689AF5E" w14:textId="128AB10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7B19889B" w14:textId="729DC78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9A8BE3" w14:textId="32A62B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p>
        </w:tc>
        <w:tc>
          <w:tcPr>
            <w:tcW w:w="936" w:type="dxa"/>
            <w:tcBorders>
              <w:top w:val="nil"/>
              <w:left w:val="nil"/>
              <w:bottom w:val="nil"/>
              <w:right w:val="nil"/>
            </w:tcBorders>
            <w:shd w:val="clear" w:color="auto" w:fill="FFFFFF" w:themeFill="background1"/>
            <w:noWrap/>
            <w:vAlign w:val="bottom"/>
            <w:hideMark/>
          </w:tcPr>
          <w:p w14:paraId="4CF53464" w14:textId="5682CFD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FFFFFF" w:themeFill="background1"/>
            <w:noWrap/>
            <w:vAlign w:val="bottom"/>
            <w:hideMark/>
          </w:tcPr>
          <w:p w14:paraId="75E7D19E" w14:textId="06D518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59618CD0" w14:textId="7FD89C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p>
        </w:tc>
        <w:tc>
          <w:tcPr>
            <w:tcW w:w="936" w:type="dxa"/>
            <w:tcBorders>
              <w:top w:val="nil"/>
              <w:left w:val="nil"/>
              <w:bottom w:val="nil"/>
              <w:right w:val="nil"/>
            </w:tcBorders>
            <w:shd w:val="clear" w:color="auto" w:fill="FFFFFF" w:themeFill="background1"/>
            <w:noWrap/>
            <w:vAlign w:val="bottom"/>
            <w:hideMark/>
          </w:tcPr>
          <w:p w14:paraId="0E63EF7E" w14:textId="119C0D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0.17</w:t>
            </w:r>
          </w:p>
        </w:tc>
        <w:tc>
          <w:tcPr>
            <w:tcW w:w="936" w:type="dxa"/>
            <w:tcBorders>
              <w:top w:val="nil"/>
              <w:left w:val="nil"/>
              <w:bottom w:val="nil"/>
              <w:right w:val="nil"/>
            </w:tcBorders>
            <w:shd w:val="clear" w:color="auto" w:fill="FFFFFF" w:themeFill="background1"/>
            <w:noWrap/>
            <w:vAlign w:val="bottom"/>
            <w:hideMark/>
          </w:tcPr>
          <w:p w14:paraId="2AE765C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A385531" w14:textId="726DDF6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28991D2" w14:textId="77777777" w:rsidTr="00F9722B">
        <w:trPr>
          <w:trHeight w:val="290"/>
        </w:trPr>
        <w:tc>
          <w:tcPr>
            <w:tcW w:w="900" w:type="dxa"/>
            <w:tcBorders>
              <w:top w:val="nil"/>
              <w:left w:val="nil"/>
              <w:bottom w:val="nil"/>
              <w:right w:val="nil"/>
            </w:tcBorders>
            <w:shd w:val="clear" w:color="auto" w:fill="FFFFFF" w:themeFill="background1"/>
            <w:noWrap/>
            <w:hideMark/>
          </w:tcPr>
          <w:p w14:paraId="760DEE28"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FFFFFF" w:themeFill="background1"/>
            <w:noWrap/>
            <w:vAlign w:val="bottom"/>
            <w:hideMark/>
          </w:tcPr>
          <w:p w14:paraId="0F7667C6" w14:textId="3D479B2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4C77D87E" w14:textId="39180F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B93124" w14:textId="54AA2A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579F03F9" w14:textId="6ADE068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A6855C1" w14:textId="100310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5FAE8EF9" w14:textId="62AE93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6AFD9B2" w14:textId="4247060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33F69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2BCDD7C" w14:textId="7EF7559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F03EC57" w14:textId="77777777" w:rsidTr="00F9722B">
        <w:trPr>
          <w:trHeight w:val="290"/>
        </w:trPr>
        <w:tc>
          <w:tcPr>
            <w:tcW w:w="900" w:type="dxa"/>
            <w:tcBorders>
              <w:top w:val="nil"/>
              <w:left w:val="nil"/>
              <w:bottom w:val="nil"/>
              <w:right w:val="nil"/>
            </w:tcBorders>
            <w:shd w:val="clear" w:color="auto" w:fill="FFFFFF" w:themeFill="background1"/>
            <w:noWrap/>
            <w:hideMark/>
          </w:tcPr>
          <w:p w14:paraId="22AC12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FFFFFF" w:themeFill="background1"/>
            <w:noWrap/>
            <w:vAlign w:val="bottom"/>
            <w:hideMark/>
          </w:tcPr>
          <w:p w14:paraId="3E5B64CC" w14:textId="52ABD1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FFFFFF" w:themeFill="background1"/>
            <w:noWrap/>
            <w:vAlign w:val="bottom"/>
            <w:hideMark/>
          </w:tcPr>
          <w:p w14:paraId="5336C3C5" w14:textId="6B04F0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701385A" w14:textId="16A508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04DBC218" w14:textId="03EB09A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DB1CDAF" w14:textId="3E26F6F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92CB0E8" w14:textId="193000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328B7159" w14:textId="7FC17D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2A883E9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47D63033" w14:textId="38E79FC4"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0B0D9EB" w14:textId="77777777" w:rsidTr="00F9722B">
        <w:trPr>
          <w:trHeight w:val="290"/>
        </w:trPr>
        <w:tc>
          <w:tcPr>
            <w:tcW w:w="900" w:type="dxa"/>
            <w:tcBorders>
              <w:top w:val="nil"/>
              <w:left w:val="nil"/>
              <w:bottom w:val="nil"/>
              <w:right w:val="nil"/>
            </w:tcBorders>
            <w:shd w:val="clear" w:color="auto" w:fill="FFFFFF" w:themeFill="background1"/>
            <w:noWrap/>
            <w:hideMark/>
          </w:tcPr>
          <w:p w14:paraId="548EC1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FFFFFF" w:themeFill="background1"/>
            <w:noWrap/>
            <w:vAlign w:val="bottom"/>
            <w:hideMark/>
          </w:tcPr>
          <w:p w14:paraId="039AEFB6" w14:textId="6935198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69EABDD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D816E5E" w14:textId="0B6DB6F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973EBC2"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F2842A1" w14:textId="7D49119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90C31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4A998127" w14:textId="4D1A6E4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FCA4A8" w14:textId="0FC44D6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743" w:type="dxa"/>
            <w:tcBorders>
              <w:top w:val="nil"/>
              <w:left w:val="nil"/>
              <w:bottom w:val="nil"/>
              <w:right w:val="nil"/>
            </w:tcBorders>
            <w:shd w:val="clear" w:color="auto" w:fill="FFFFFF" w:themeFill="background1"/>
            <w:noWrap/>
            <w:vAlign w:val="bottom"/>
            <w:hideMark/>
          </w:tcPr>
          <w:p w14:paraId="6045CC06" w14:textId="7EE0EA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r>
      <w:tr w:rsidR="002C1B43" w:rsidRPr="000470B5" w14:paraId="6FAC033D" w14:textId="77777777" w:rsidTr="00F9722B">
        <w:trPr>
          <w:trHeight w:val="290"/>
        </w:trPr>
        <w:tc>
          <w:tcPr>
            <w:tcW w:w="900" w:type="dxa"/>
            <w:tcBorders>
              <w:top w:val="nil"/>
              <w:left w:val="nil"/>
              <w:bottom w:val="nil"/>
              <w:right w:val="nil"/>
            </w:tcBorders>
            <w:shd w:val="clear" w:color="auto" w:fill="FFFFFF" w:themeFill="background1"/>
            <w:noWrap/>
            <w:hideMark/>
          </w:tcPr>
          <w:p w14:paraId="4BA5011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FFFFFF" w:themeFill="background1"/>
            <w:noWrap/>
            <w:vAlign w:val="bottom"/>
            <w:hideMark/>
          </w:tcPr>
          <w:p w14:paraId="14286904" w14:textId="4BEE129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6D5169C2" w14:textId="775B90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6753373A" w14:textId="18EAA2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7E7AA0BB" w14:textId="5FEC364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1751F05" w14:textId="46C836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4533CAAC" w14:textId="738DAAB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6EF309BD" w14:textId="1B67B1B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7CC98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B809A4B" w14:textId="6DF41B12"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6C51DEEF" w14:textId="77777777" w:rsidTr="00F9722B">
        <w:trPr>
          <w:trHeight w:val="290"/>
        </w:trPr>
        <w:tc>
          <w:tcPr>
            <w:tcW w:w="900" w:type="dxa"/>
            <w:tcBorders>
              <w:top w:val="nil"/>
              <w:left w:val="nil"/>
              <w:bottom w:val="nil"/>
              <w:right w:val="nil"/>
            </w:tcBorders>
            <w:shd w:val="clear" w:color="auto" w:fill="FFFFFF" w:themeFill="background1"/>
            <w:noWrap/>
            <w:hideMark/>
          </w:tcPr>
          <w:p w14:paraId="35052CC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FFFFFF" w:themeFill="background1"/>
            <w:noWrap/>
            <w:vAlign w:val="bottom"/>
            <w:hideMark/>
          </w:tcPr>
          <w:p w14:paraId="2292A9AD" w14:textId="252D87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FFFFFF" w:themeFill="background1"/>
            <w:noWrap/>
            <w:vAlign w:val="bottom"/>
            <w:hideMark/>
          </w:tcPr>
          <w:p w14:paraId="6F842936" w14:textId="37794C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C2DF4E1" w14:textId="7D93DBE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A1823BE" w14:textId="4C89DCE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201F38" w14:textId="17D69B9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A5A701A" w14:textId="5E5625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A8B573C" w14:textId="1F7DA2E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E9E5EB5"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CA40B49" w14:textId="721958C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0AF3A282" w14:textId="77777777" w:rsidTr="00F9722B">
        <w:trPr>
          <w:trHeight w:val="290"/>
        </w:trPr>
        <w:tc>
          <w:tcPr>
            <w:tcW w:w="900" w:type="dxa"/>
            <w:tcBorders>
              <w:top w:val="nil"/>
              <w:left w:val="nil"/>
              <w:bottom w:val="nil"/>
              <w:right w:val="nil"/>
            </w:tcBorders>
            <w:shd w:val="clear" w:color="auto" w:fill="FFFFFF" w:themeFill="background1"/>
            <w:noWrap/>
            <w:hideMark/>
          </w:tcPr>
          <w:p w14:paraId="1BE27AE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895" w:type="dxa"/>
            <w:tcBorders>
              <w:top w:val="nil"/>
              <w:left w:val="nil"/>
              <w:bottom w:val="nil"/>
              <w:right w:val="nil"/>
            </w:tcBorders>
            <w:shd w:val="clear" w:color="auto" w:fill="FFFFFF" w:themeFill="background1"/>
            <w:noWrap/>
            <w:vAlign w:val="bottom"/>
            <w:hideMark/>
          </w:tcPr>
          <w:p w14:paraId="5A929290" w14:textId="761F77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440D8E8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722BB2C" w14:textId="500787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A735BCD"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695B8FD" w14:textId="5DD92FD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8E6A2DF" w14:textId="29DD034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302FA22" w14:textId="752217F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442E23E" w14:textId="273E86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0.27</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4EE099E" w14:textId="2D6D1D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r>
      <w:tr w:rsidR="002C1B43" w:rsidRPr="000470B5" w14:paraId="3270E173" w14:textId="77777777" w:rsidTr="00F9722B">
        <w:trPr>
          <w:trHeight w:val="290"/>
        </w:trPr>
        <w:tc>
          <w:tcPr>
            <w:tcW w:w="900" w:type="dxa"/>
            <w:tcBorders>
              <w:top w:val="nil"/>
              <w:left w:val="nil"/>
              <w:bottom w:val="nil"/>
              <w:right w:val="nil"/>
            </w:tcBorders>
            <w:shd w:val="clear" w:color="auto" w:fill="FFFFFF" w:themeFill="background1"/>
            <w:noWrap/>
            <w:hideMark/>
          </w:tcPr>
          <w:p w14:paraId="3FADF9D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FFFFFF" w:themeFill="background1"/>
            <w:noWrap/>
            <w:vAlign w:val="bottom"/>
            <w:hideMark/>
          </w:tcPr>
          <w:p w14:paraId="10578CAC" w14:textId="434F16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09BC5FDB" w14:textId="4369828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AB5FEF8" w14:textId="19597D0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034297" w14:textId="41C20D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F1E742C" w14:textId="37FA46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E5B833F" w14:textId="1ED3325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7C6B165" w14:textId="52724F1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4C9061A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9FF4E6F"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849E808" w14:textId="77777777" w:rsidTr="00F9722B">
        <w:trPr>
          <w:trHeight w:val="290"/>
        </w:trPr>
        <w:tc>
          <w:tcPr>
            <w:tcW w:w="900" w:type="dxa"/>
            <w:tcBorders>
              <w:top w:val="nil"/>
              <w:left w:val="nil"/>
              <w:bottom w:val="single" w:sz="4" w:space="0" w:color="auto"/>
              <w:right w:val="nil"/>
            </w:tcBorders>
            <w:shd w:val="clear" w:color="auto" w:fill="FFFFFF" w:themeFill="background1"/>
            <w:noWrap/>
            <w:hideMark/>
          </w:tcPr>
          <w:p w14:paraId="2F85CC8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FFFFFF" w:themeFill="background1"/>
            <w:noWrap/>
            <w:vAlign w:val="bottom"/>
            <w:hideMark/>
          </w:tcPr>
          <w:p w14:paraId="3B04F38C" w14:textId="06A94ED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48000FC9" w14:textId="1C3BCB6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FFFFFF" w:themeFill="background1"/>
            <w:noWrap/>
            <w:vAlign w:val="bottom"/>
            <w:hideMark/>
          </w:tcPr>
          <w:p w14:paraId="456A6843" w14:textId="5A6F282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0.23</w:t>
            </w:r>
          </w:p>
        </w:tc>
        <w:tc>
          <w:tcPr>
            <w:tcW w:w="936" w:type="dxa"/>
            <w:tcBorders>
              <w:top w:val="nil"/>
              <w:left w:val="nil"/>
              <w:bottom w:val="single" w:sz="4" w:space="0" w:color="auto"/>
              <w:right w:val="nil"/>
            </w:tcBorders>
            <w:shd w:val="clear" w:color="auto" w:fill="FFFFFF" w:themeFill="background1"/>
            <w:noWrap/>
            <w:vAlign w:val="bottom"/>
            <w:hideMark/>
          </w:tcPr>
          <w:p w14:paraId="1E2EAECE" w14:textId="3F07575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0.22</w:t>
            </w:r>
          </w:p>
        </w:tc>
        <w:tc>
          <w:tcPr>
            <w:tcW w:w="936" w:type="dxa"/>
            <w:tcBorders>
              <w:top w:val="nil"/>
              <w:left w:val="nil"/>
              <w:bottom w:val="single" w:sz="4" w:space="0" w:color="auto"/>
              <w:right w:val="nil"/>
            </w:tcBorders>
            <w:shd w:val="clear" w:color="auto" w:fill="FFFFFF" w:themeFill="background1"/>
            <w:noWrap/>
            <w:vAlign w:val="bottom"/>
            <w:hideMark/>
          </w:tcPr>
          <w:p w14:paraId="7FF4CDDA" w14:textId="35738A5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0.15</w:t>
            </w:r>
          </w:p>
        </w:tc>
        <w:tc>
          <w:tcPr>
            <w:tcW w:w="936" w:type="dxa"/>
            <w:tcBorders>
              <w:top w:val="nil"/>
              <w:left w:val="nil"/>
              <w:bottom w:val="single" w:sz="4" w:space="0" w:color="auto"/>
              <w:right w:val="nil"/>
            </w:tcBorders>
            <w:shd w:val="clear" w:color="auto" w:fill="FFFFFF" w:themeFill="background1"/>
            <w:noWrap/>
            <w:vAlign w:val="bottom"/>
            <w:hideMark/>
          </w:tcPr>
          <w:p w14:paraId="6D8A2D29" w14:textId="25750BA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0.17</w:t>
            </w:r>
          </w:p>
        </w:tc>
        <w:tc>
          <w:tcPr>
            <w:tcW w:w="936" w:type="dxa"/>
            <w:tcBorders>
              <w:top w:val="nil"/>
              <w:left w:val="nil"/>
              <w:bottom w:val="single" w:sz="4" w:space="0" w:color="auto"/>
              <w:right w:val="nil"/>
            </w:tcBorders>
            <w:shd w:val="clear" w:color="auto" w:fill="FFFFFF" w:themeFill="background1"/>
            <w:noWrap/>
            <w:vAlign w:val="bottom"/>
            <w:hideMark/>
          </w:tcPr>
          <w:p w14:paraId="68F37F98" w14:textId="143A423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FFFFFF" w:themeFill="background1"/>
            <w:noWrap/>
            <w:vAlign w:val="bottom"/>
            <w:hideMark/>
          </w:tcPr>
          <w:p w14:paraId="6072D43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3045293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D975FF4" w14:textId="77777777" w:rsidR="00F9722B" w:rsidRDefault="00F9722B" w:rsidP="00F9722B">
      <w:pPr>
        <w:shd w:val="clear" w:color="auto" w:fill="FFFFFF" w:themeFill="background1"/>
        <w:spacing w:line="420" w:lineRule="auto"/>
      </w:pPr>
    </w:p>
    <w:p w14:paraId="5FDB34EA" w14:textId="6608E231" w:rsidR="00A80061" w:rsidRPr="000470B5" w:rsidRDefault="00A80061" w:rsidP="00F9722B">
      <w:pPr>
        <w:shd w:val="clear" w:color="auto" w:fill="FFFFFF" w:themeFill="background1"/>
        <w:spacing w:line="42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516AFB88"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2F14A0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56B04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35A57071" w14:textId="6625BBD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6D76BB4" w14:textId="6FCE00D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FFFFFF" w:themeFill="background1"/>
            <w:noWrap/>
            <w:vAlign w:val="bottom"/>
            <w:hideMark/>
          </w:tcPr>
          <w:p w14:paraId="314BAB43" w14:textId="6C6075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3EF5FF22" w14:textId="14CDE1A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FFFFFF" w:themeFill="background1"/>
            <w:noWrap/>
            <w:vAlign w:val="bottom"/>
            <w:hideMark/>
          </w:tcPr>
          <w:p w14:paraId="7E49945D" w14:textId="1BA296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p>
        </w:tc>
        <w:tc>
          <w:tcPr>
            <w:tcW w:w="936" w:type="dxa"/>
            <w:tcBorders>
              <w:top w:val="nil"/>
              <w:left w:val="nil"/>
              <w:bottom w:val="nil"/>
              <w:right w:val="nil"/>
            </w:tcBorders>
            <w:shd w:val="clear" w:color="auto" w:fill="FFFFFF" w:themeFill="background1"/>
            <w:noWrap/>
            <w:vAlign w:val="bottom"/>
            <w:hideMark/>
          </w:tcPr>
          <w:p w14:paraId="67CDABE5" w14:textId="505F39B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0.45</w:t>
            </w:r>
          </w:p>
        </w:tc>
        <w:tc>
          <w:tcPr>
            <w:tcW w:w="936" w:type="dxa"/>
            <w:tcBorders>
              <w:top w:val="nil"/>
              <w:left w:val="nil"/>
              <w:bottom w:val="nil"/>
              <w:right w:val="nil"/>
            </w:tcBorders>
            <w:shd w:val="clear" w:color="auto" w:fill="FFFFFF" w:themeFill="background1"/>
            <w:noWrap/>
            <w:vAlign w:val="bottom"/>
            <w:hideMark/>
          </w:tcPr>
          <w:p w14:paraId="5848509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949DB32" w14:textId="4541352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5948B8F" w14:textId="77777777" w:rsidTr="00F9722B">
        <w:trPr>
          <w:trHeight w:val="290"/>
        </w:trPr>
        <w:tc>
          <w:tcPr>
            <w:tcW w:w="1075" w:type="dxa"/>
            <w:tcBorders>
              <w:top w:val="nil"/>
              <w:left w:val="nil"/>
              <w:bottom w:val="nil"/>
              <w:right w:val="nil"/>
            </w:tcBorders>
            <w:shd w:val="clear" w:color="auto" w:fill="FFFFFF" w:themeFill="background1"/>
            <w:noWrap/>
            <w:hideMark/>
          </w:tcPr>
          <w:p w14:paraId="10407F9A"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156BFFB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B3D5E2D" w14:textId="24AF298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52D09F" w14:textId="6583E05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01A2960" w14:textId="2D198B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6B1F18A" w14:textId="38F7AD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38BEE4F" w14:textId="2C1F0F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5A42373D" w14:textId="41D530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394DF51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EC0CD65" w14:textId="5C2CD88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F4A6F0" w14:textId="77777777" w:rsidTr="00F9722B">
        <w:trPr>
          <w:trHeight w:val="290"/>
        </w:trPr>
        <w:tc>
          <w:tcPr>
            <w:tcW w:w="1075" w:type="dxa"/>
            <w:tcBorders>
              <w:top w:val="nil"/>
              <w:left w:val="nil"/>
              <w:bottom w:val="nil"/>
              <w:right w:val="nil"/>
            </w:tcBorders>
            <w:shd w:val="clear" w:color="auto" w:fill="FFFFFF" w:themeFill="background1"/>
            <w:noWrap/>
            <w:hideMark/>
          </w:tcPr>
          <w:p w14:paraId="6EBACE2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0F82B862" w14:textId="46C08C5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FFFFFF" w:themeFill="background1"/>
            <w:noWrap/>
            <w:vAlign w:val="bottom"/>
            <w:hideMark/>
          </w:tcPr>
          <w:p w14:paraId="24E84CC3" w14:textId="6ED8A8B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ED5A16A" w14:textId="7ADA49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649E51C6" w14:textId="1FBB09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28B3F2EC" w14:textId="23A44F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A7B00FB" w14:textId="05D3942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FFFFFF" w:themeFill="background1"/>
            <w:noWrap/>
            <w:vAlign w:val="bottom"/>
            <w:hideMark/>
          </w:tcPr>
          <w:p w14:paraId="7BE16E54" w14:textId="1083C85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25281D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24C736C" w14:textId="1BBA855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26F0B1F2" w14:textId="77777777" w:rsidTr="00F9722B">
        <w:trPr>
          <w:trHeight w:val="290"/>
        </w:trPr>
        <w:tc>
          <w:tcPr>
            <w:tcW w:w="1075" w:type="dxa"/>
            <w:tcBorders>
              <w:top w:val="nil"/>
              <w:left w:val="nil"/>
              <w:bottom w:val="nil"/>
              <w:right w:val="nil"/>
            </w:tcBorders>
            <w:shd w:val="clear" w:color="auto" w:fill="FFFFFF" w:themeFill="background1"/>
            <w:noWrap/>
            <w:hideMark/>
          </w:tcPr>
          <w:p w14:paraId="49B521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44D5F3D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EF79CF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C4CF210" w14:textId="28A2F560"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EEF3D3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B0BFB97" w14:textId="7FD1324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5BF8175"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ED648C8" w14:textId="05F376D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B31458" w14:textId="75716B5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743" w:type="dxa"/>
            <w:tcBorders>
              <w:top w:val="nil"/>
              <w:left w:val="nil"/>
              <w:bottom w:val="nil"/>
              <w:right w:val="nil"/>
            </w:tcBorders>
            <w:shd w:val="clear" w:color="auto" w:fill="FFFFFF" w:themeFill="background1"/>
            <w:noWrap/>
            <w:vAlign w:val="bottom"/>
            <w:hideMark/>
          </w:tcPr>
          <w:p w14:paraId="5A205F31" w14:textId="2EF976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0.44</w:t>
            </w:r>
          </w:p>
        </w:tc>
      </w:tr>
      <w:tr w:rsidR="002C1B43" w:rsidRPr="000470B5" w14:paraId="6D9F516D" w14:textId="77777777" w:rsidTr="00F9722B">
        <w:trPr>
          <w:trHeight w:val="290"/>
        </w:trPr>
        <w:tc>
          <w:tcPr>
            <w:tcW w:w="1075" w:type="dxa"/>
            <w:tcBorders>
              <w:top w:val="nil"/>
              <w:left w:val="nil"/>
              <w:bottom w:val="nil"/>
              <w:right w:val="nil"/>
            </w:tcBorders>
            <w:shd w:val="clear" w:color="auto" w:fill="FFFFFF" w:themeFill="background1"/>
            <w:noWrap/>
            <w:hideMark/>
          </w:tcPr>
          <w:p w14:paraId="7AE74DE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6A4919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42719B94" w14:textId="08CE10D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6A5B2E" w14:textId="5C44F85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5A38A217" w14:textId="480887C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AF36E7" w14:textId="0FFFA2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1DA20FF" w14:textId="216EA0E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830B1C1" w14:textId="1CDBA0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1.25</w:t>
            </w:r>
          </w:p>
        </w:tc>
        <w:tc>
          <w:tcPr>
            <w:tcW w:w="936" w:type="dxa"/>
            <w:tcBorders>
              <w:top w:val="nil"/>
              <w:left w:val="nil"/>
              <w:bottom w:val="nil"/>
              <w:right w:val="nil"/>
            </w:tcBorders>
            <w:shd w:val="clear" w:color="auto" w:fill="FFFFFF" w:themeFill="background1"/>
            <w:noWrap/>
            <w:vAlign w:val="bottom"/>
            <w:hideMark/>
          </w:tcPr>
          <w:p w14:paraId="4F1FE7C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60C36CF" w14:textId="15AE180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1959FEFF" w14:textId="77777777" w:rsidTr="00F9722B">
        <w:trPr>
          <w:trHeight w:val="290"/>
        </w:trPr>
        <w:tc>
          <w:tcPr>
            <w:tcW w:w="1075" w:type="dxa"/>
            <w:tcBorders>
              <w:top w:val="nil"/>
              <w:left w:val="nil"/>
              <w:bottom w:val="nil"/>
              <w:right w:val="nil"/>
            </w:tcBorders>
            <w:shd w:val="clear" w:color="auto" w:fill="FFFFFF" w:themeFill="background1"/>
            <w:noWrap/>
            <w:hideMark/>
          </w:tcPr>
          <w:p w14:paraId="1403C5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6FBF5F5B" w14:textId="55A04F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1BBA26CA" w14:textId="1D1441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F6EC941" w14:textId="036A91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82BB374" w14:textId="0A4CFF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F90581B" w14:textId="0C961CC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F910464" w14:textId="7726AA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0.31</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62181D" w14:textId="7288F4A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43FBA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21B38AB" w14:textId="4199D17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63E452" w14:textId="77777777" w:rsidTr="00F9722B">
        <w:trPr>
          <w:trHeight w:val="290"/>
        </w:trPr>
        <w:tc>
          <w:tcPr>
            <w:tcW w:w="1075" w:type="dxa"/>
            <w:tcBorders>
              <w:top w:val="nil"/>
              <w:left w:val="nil"/>
              <w:bottom w:val="nil"/>
              <w:right w:val="nil"/>
            </w:tcBorders>
            <w:shd w:val="clear" w:color="auto" w:fill="FFFFFF" w:themeFill="background1"/>
            <w:noWrap/>
            <w:hideMark/>
          </w:tcPr>
          <w:p w14:paraId="2C982E5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FFFFFF" w:themeFill="background1"/>
            <w:noWrap/>
            <w:vAlign w:val="bottom"/>
            <w:hideMark/>
          </w:tcPr>
          <w:p w14:paraId="65359D4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54E0CF4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F7C4F4D" w14:textId="7ECC038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EFB1084"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0B58619" w14:textId="6EB4F77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EE64785" w14:textId="32DA2E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3529C60" w14:textId="33D318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3345C74C" w14:textId="3EB5297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6FB7FD6" w14:textId="0078FA4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r>
      <w:tr w:rsidR="002C1B43" w:rsidRPr="000470B5" w14:paraId="309846B0" w14:textId="77777777" w:rsidTr="00F9722B">
        <w:trPr>
          <w:trHeight w:val="290"/>
        </w:trPr>
        <w:tc>
          <w:tcPr>
            <w:tcW w:w="1075" w:type="dxa"/>
            <w:tcBorders>
              <w:top w:val="nil"/>
              <w:left w:val="nil"/>
              <w:bottom w:val="nil"/>
              <w:right w:val="nil"/>
            </w:tcBorders>
            <w:shd w:val="clear" w:color="auto" w:fill="FFFFFF" w:themeFill="background1"/>
            <w:noWrap/>
            <w:hideMark/>
          </w:tcPr>
          <w:p w14:paraId="183B04B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2B31B68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D343A27" w14:textId="6468A1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7A7AD3B" w14:textId="29749DD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6AD79B8" w14:textId="1A0C20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48232DAF" w14:textId="69558B5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089C6200" w14:textId="5EFD34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2686227" w14:textId="42BBF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98A6F4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3EDC9DA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0876EA6"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5CDCAAE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896098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4EF89287" w14:textId="2A46BD8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311A2301" w14:textId="46B5640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0.34</w:t>
            </w:r>
          </w:p>
        </w:tc>
        <w:tc>
          <w:tcPr>
            <w:tcW w:w="936" w:type="dxa"/>
            <w:tcBorders>
              <w:top w:val="nil"/>
              <w:left w:val="nil"/>
              <w:bottom w:val="single" w:sz="4" w:space="0" w:color="auto"/>
              <w:right w:val="nil"/>
            </w:tcBorders>
            <w:shd w:val="clear" w:color="auto" w:fill="FFFFFF" w:themeFill="background1"/>
            <w:noWrap/>
            <w:vAlign w:val="bottom"/>
            <w:hideMark/>
          </w:tcPr>
          <w:p w14:paraId="52BDAEA9" w14:textId="46EF222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-0.21</w:t>
            </w:r>
            <w:r w:rsidR="00F9722B">
              <w:rPr>
                <w:rFonts w:ascii="Calibri" w:hAnsi="Calibri"/>
                <w:color w:val="000000"/>
              </w:rPr>
              <w:t>*</w:t>
            </w:r>
          </w:p>
        </w:tc>
        <w:tc>
          <w:tcPr>
            <w:tcW w:w="936" w:type="dxa"/>
            <w:tcBorders>
              <w:top w:val="nil"/>
              <w:left w:val="nil"/>
              <w:bottom w:val="single" w:sz="4" w:space="0" w:color="auto"/>
              <w:right w:val="nil"/>
            </w:tcBorders>
            <w:shd w:val="clear" w:color="auto" w:fill="FFFFFF" w:themeFill="background1"/>
            <w:noWrap/>
            <w:vAlign w:val="bottom"/>
            <w:hideMark/>
          </w:tcPr>
          <w:p w14:paraId="51E2664E" w14:textId="0CEA9BB0"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757BA12A" w14:textId="416A5DB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0.51</w:t>
            </w:r>
          </w:p>
        </w:tc>
        <w:tc>
          <w:tcPr>
            <w:tcW w:w="936" w:type="dxa"/>
            <w:tcBorders>
              <w:top w:val="nil"/>
              <w:left w:val="nil"/>
              <w:bottom w:val="single" w:sz="4" w:space="0" w:color="auto"/>
              <w:right w:val="nil"/>
            </w:tcBorders>
            <w:shd w:val="clear" w:color="auto" w:fill="FFFFFF" w:themeFill="background1"/>
            <w:noWrap/>
            <w:vAlign w:val="bottom"/>
            <w:hideMark/>
          </w:tcPr>
          <w:p w14:paraId="22E2B881" w14:textId="21995F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0.49</w:t>
            </w:r>
          </w:p>
        </w:tc>
        <w:tc>
          <w:tcPr>
            <w:tcW w:w="936" w:type="dxa"/>
            <w:tcBorders>
              <w:top w:val="nil"/>
              <w:left w:val="nil"/>
              <w:bottom w:val="single" w:sz="4" w:space="0" w:color="auto"/>
              <w:right w:val="nil"/>
            </w:tcBorders>
            <w:shd w:val="clear" w:color="auto" w:fill="FFFFFF" w:themeFill="background1"/>
            <w:noWrap/>
            <w:vAlign w:val="bottom"/>
            <w:hideMark/>
          </w:tcPr>
          <w:p w14:paraId="6ECCE43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455CB4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539BDDC3" w14:textId="77777777" w:rsidR="00F9722B" w:rsidRDefault="00F9722B" w:rsidP="00F9722B">
      <w:pPr>
        <w:shd w:val="clear" w:color="auto" w:fill="FFFFFF" w:themeFill="background1"/>
        <w:spacing w:line="480" w:lineRule="auto"/>
      </w:pPr>
      <w:r w:rsidRPr="000470B5">
        <w:t>Note: * p &lt; 0.05</w:t>
      </w:r>
    </w:p>
    <w:p w14:paraId="3347C117" w14:textId="00DD5E46" w:rsidR="00A80061" w:rsidRPr="000470B5" w:rsidRDefault="00A80061" w:rsidP="00F9722B">
      <w:pPr>
        <w:spacing w:line="42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F934AB6" w14:textId="77777777" w:rsidTr="00734A65">
        <w:trPr>
          <w:trHeight w:val="290"/>
        </w:trPr>
        <w:tc>
          <w:tcPr>
            <w:tcW w:w="1075" w:type="dxa"/>
            <w:tcBorders>
              <w:top w:val="single" w:sz="4" w:space="0" w:color="auto"/>
              <w:left w:val="nil"/>
              <w:bottom w:val="nil"/>
              <w:right w:val="nil"/>
            </w:tcBorders>
            <w:noWrap/>
            <w:hideMark/>
          </w:tcPr>
          <w:p w14:paraId="66253A1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33336A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5453C7CC" w14:textId="56648A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D24AD36" w14:textId="4434751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7315AAC2" w14:textId="5EC7366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144D2E2" w14:textId="5E15DD7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0.80</w:t>
            </w:r>
          </w:p>
        </w:tc>
        <w:tc>
          <w:tcPr>
            <w:tcW w:w="936" w:type="dxa"/>
            <w:tcBorders>
              <w:top w:val="nil"/>
              <w:left w:val="nil"/>
              <w:bottom w:val="nil"/>
              <w:right w:val="nil"/>
            </w:tcBorders>
            <w:shd w:val="clear" w:color="auto" w:fill="auto"/>
            <w:noWrap/>
            <w:vAlign w:val="bottom"/>
            <w:hideMark/>
          </w:tcPr>
          <w:p w14:paraId="685AEC0F" w14:textId="687FE7D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auto"/>
            <w:noWrap/>
            <w:vAlign w:val="bottom"/>
            <w:hideMark/>
          </w:tcPr>
          <w:p w14:paraId="031EF1FD" w14:textId="0D52F1B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55363806"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D40EEF" w14:textId="77777777" w:rsidTr="00734A65">
        <w:trPr>
          <w:trHeight w:val="290"/>
        </w:trPr>
        <w:tc>
          <w:tcPr>
            <w:tcW w:w="1075" w:type="dxa"/>
            <w:tcBorders>
              <w:top w:val="nil"/>
              <w:left w:val="nil"/>
              <w:bottom w:val="nil"/>
              <w:right w:val="nil"/>
            </w:tcBorders>
            <w:noWrap/>
            <w:hideMark/>
          </w:tcPr>
          <w:p w14:paraId="40A5E4BC"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625050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6723A5E0" w14:textId="063049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5D9F7E4E" w14:textId="6DCB42A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4ABD60CF" w14:textId="3F16CD7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0.63</w:t>
            </w:r>
          </w:p>
        </w:tc>
        <w:tc>
          <w:tcPr>
            <w:tcW w:w="936" w:type="dxa"/>
            <w:tcBorders>
              <w:top w:val="nil"/>
              <w:left w:val="nil"/>
              <w:bottom w:val="nil"/>
              <w:right w:val="nil"/>
            </w:tcBorders>
            <w:shd w:val="clear" w:color="auto" w:fill="auto"/>
            <w:noWrap/>
            <w:vAlign w:val="bottom"/>
            <w:hideMark/>
          </w:tcPr>
          <w:p w14:paraId="5E37C34F" w14:textId="6075A1B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0.95</w:t>
            </w:r>
          </w:p>
        </w:tc>
        <w:tc>
          <w:tcPr>
            <w:tcW w:w="936" w:type="dxa"/>
            <w:tcBorders>
              <w:top w:val="nil"/>
              <w:left w:val="nil"/>
              <w:bottom w:val="nil"/>
              <w:right w:val="nil"/>
            </w:tcBorders>
            <w:shd w:val="clear" w:color="auto" w:fill="auto"/>
            <w:noWrap/>
            <w:vAlign w:val="bottom"/>
            <w:hideMark/>
          </w:tcPr>
          <w:p w14:paraId="1C4C8CF0" w14:textId="14BE9D1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3FC7817E" w14:textId="262D2E7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63BFA25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F0A4822" w14:textId="77777777" w:rsidTr="00734A65">
        <w:trPr>
          <w:trHeight w:val="290"/>
        </w:trPr>
        <w:tc>
          <w:tcPr>
            <w:tcW w:w="1075" w:type="dxa"/>
            <w:tcBorders>
              <w:top w:val="nil"/>
              <w:left w:val="nil"/>
              <w:bottom w:val="nil"/>
              <w:right w:val="nil"/>
            </w:tcBorders>
            <w:noWrap/>
            <w:hideMark/>
          </w:tcPr>
          <w:p w14:paraId="4A4D990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2C61556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auto"/>
            <w:noWrap/>
            <w:vAlign w:val="bottom"/>
            <w:hideMark/>
          </w:tcPr>
          <w:p w14:paraId="45738431" w14:textId="3E1C56D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7BA313A7" w14:textId="799F09A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1.21</w:t>
            </w:r>
          </w:p>
        </w:tc>
        <w:tc>
          <w:tcPr>
            <w:tcW w:w="936" w:type="dxa"/>
            <w:tcBorders>
              <w:top w:val="nil"/>
              <w:left w:val="nil"/>
              <w:bottom w:val="nil"/>
              <w:right w:val="nil"/>
            </w:tcBorders>
            <w:shd w:val="clear" w:color="auto" w:fill="auto"/>
            <w:noWrap/>
            <w:vAlign w:val="bottom"/>
            <w:hideMark/>
          </w:tcPr>
          <w:p w14:paraId="3A35F54A" w14:textId="36C5310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430FE908" w14:textId="3801454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1.12</w:t>
            </w:r>
          </w:p>
        </w:tc>
        <w:tc>
          <w:tcPr>
            <w:tcW w:w="936" w:type="dxa"/>
            <w:tcBorders>
              <w:top w:val="nil"/>
              <w:left w:val="nil"/>
              <w:bottom w:val="nil"/>
              <w:right w:val="nil"/>
            </w:tcBorders>
            <w:shd w:val="clear" w:color="auto" w:fill="auto"/>
            <w:noWrap/>
            <w:vAlign w:val="bottom"/>
            <w:hideMark/>
          </w:tcPr>
          <w:p w14:paraId="546BA6E1" w14:textId="7E13205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auto"/>
            <w:noWrap/>
            <w:vAlign w:val="bottom"/>
            <w:hideMark/>
          </w:tcPr>
          <w:p w14:paraId="40EDF0D0" w14:textId="7224AB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1.00</w:t>
            </w:r>
          </w:p>
        </w:tc>
        <w:tc>
          <w:tcPr>
            <w:tcW w:w="936" w:type="dxa"/>
            <w:tcBorders>
              <w:top w:val="nil"/>
              <w:left w:val="nil"/>
              <w:bottom w:val="nil"/>
              <w:right w:val="nil"/>
            </w:tcBorders>
            <w:shd w:val="clear" w:color="auto" w:fill="auto"/>
            <w:noWrap/>
            <w:vAlign w:val="bottom"/>
            <w:hideMark/>
          </w:tcPr>
          <w:p w14:paraId="033C24B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67B9588" w14:textId="77777777" w:rsidTr="00734A65">
        <w:trPr>
          <w:trHeight w:val="290"/>
        </w:trPr>
        <w:tc>
          <w:tcPr>
            <w:tcW w:w="1075" w:type="dxa"/>
            <w:tcBorders>
              <w:top w:val="nil"/>
              <w:left w:val="nil"/>
              <w:bottom w:val="nil"/>
              <w:right w:val="nil"/>
            </w:tcBorders>
            <w:noWrap/>
            <w:hideMark/>
          </w:tcPr>
          <w:p w14:paraId="687DF865"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0C8B6E6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5C180464"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515FC48"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206D6465"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751E173"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1FB13808"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8192850" w14:textId="0207ED6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182C4C66" w14:textId="75106B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1.63</w:t>
            </w:r>
          </w:p>
        </w:tc>
      </w:tr>
      <w:tr w:rsidR="002C1B43" w:rsidRPr="000470B5" w14:paraId="768D83F8" w14:textId="77777777" w:rsidTr="00734A65">
        <w:trPr>
          <w:trHeight w:val="290"/>
        </w:trPr>
        <w:tc>
          <w:tcPr>
            <w:tcW w:w="1075" w:type="dxa"/>
            <w:tcBorders>
              <w:top w:val="nil"/>
              <w:left w:val="nil"/>
              <w:bottom w:val="nil"/>
              <w:right w:val="nil"/>
            </w:tcBorders>
            <w:noWrap/>
            <w:hideMark/>
          </w:tcPr>
          <w:p w14:paraId="7E24703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5EC3AFD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49F2ADF6" w14:textId="393938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7E089A9E" w14:textId="4C71E55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2B20A0F3" w14:textId="483B3FF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1DCB665E" w14:textId="3EA6B7A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1.57</w:t>
            </w:r>
          </w:p>
        </w:tc>
        <w:tc>
          <w:tcPr>
            <w:tcW w:w="936" w:type="dxa"/>
            <w:tcBorders>
              <w:top w:val="nil"/>
              <w:left w:val="nil"/>
              <w:bottom w:val="nil"/>
              <w:right w:val="nil"/>
            </w:tcBorders>
            <w:shd w:val="clear" w:color="auto" w:fill="auto"/>
            <w:noWrap/>
            <w:vAlign w:val="bottom"/>
            <w:hideMark/>
          </w:tcPr>
          <w:p w14:paraId="1F22E0B1" w14:textId="4B1C732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-0.69</w:t>
            </w:r>
          </w:p>
        </w:tc>
        <w:tc>
          <w:tcPr>
            <w:tcW w:w="936" w:type="dxa"/>
            <w:tcBorders>
              <w:top w:val="nil"/>
              <w:left w:val="nil"/>
              <w:bottom w:val="nil"/>
              <w:right w:val="nil"/>
            </w:tcBorders>
            <w:shd w:val="clear" w:color="auto" w:fill="auto"/>
            <w:noWrap/>
            <w:vAlign w:val="bottom"/>
            <w:hideMark/>
          </w:tcPr>
          <w:p w14:paraId="1812B727" w14:textId="2FAC7D1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1.64</w:t>
            </w:r>
          </w:p>
        </w:tc>
        <w:tc>
          <w:tcPr>
            <w:tcW w:w="936" w:type="dxa"/>
            <w:tcBorders>
              <w:top w:val="nil"/>
              <w:left w:val="nil"/>
              <w:bottom w:val="nil"/>
              <w:right w:val="nil"/>
            </w:tcBorders>
            <w:shd w:val="clear" w:color="auto" w:fill="auto"/>
            <w:noWrap/>
            <w:vAlign w:val="bottom"/>
            <w:hideMark/>
          </w:tcPr>
          <w:p w14:paraId="21090645"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074758A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3AEE62" w14:textId="77777777" w:rsidTr="00734A65">
        <w:trPr>
          <w:trHeight w:val="290"/>
        </w:trPr>
        <w:tc>
          <w:tcPr>
            <w:tcW w:w="1075" w:type="dxa"/>
            <w:tcBorders>
              <w:top w:val="nil"/>
              <w:left w:val="nil"/>
              <w:bottom w:val="nil"/>
              <w:right w:val="nil"/>
            </w:tcBorders>
            <w:noWrap/>
            <w:hideMark/>
          </w:tcPr>
          <w:p w14:paraId="2E0CB3C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2A84E4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auto"/>
            <w:noWrap/>
            <w:vAlign w:val="bottom"/>
            <w:hideMark/>
          </w:tcPr>
          <w:p w14:paraId="12C1D91A" w14:textId="61175D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1B2677A" w14:textId="5AEB5B5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0.39</w:t>
            </w:r>
          </w:p>
        </w:tc>
        <w:tc>
          <w:tcPr>
            <w:tcW w:w="936" w:type="dxa"/>
            <w:tcBorders>
              <w:top w:val="nil"/>
              <w:left w:val="nil"/>
              <w:bottom w:val="nil"/>
              <w:right w:val="nil"/>
            </w:tcBorders>
            <w:shd w:val="clear" w:color="auto" w:fill="auto"/>
            <w:noWrap/>
            <w:vAlign w:val="bottom"/>
            <w:hideMark/>
          </w:tcPr>
          <w:p w14:paraId="24389388" w14:textId="073F508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29808493" w14:textId="2104AF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426ACFC6" w14:textId="278C3D7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auto"/>
            <w:noWrap/>
            <w:vAlign w:val="bottom"/>
            <w:hideMark/>
          </w:tcPr>
          <w:p w14:paraId="16B1A6A4" w14:textId="100589F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0.31</w:t>
            </w:r>
          </w:p>
        </w:tc>
        <w:tc>
          <w:tcPr>
            <w:tcW w:w="936" w:type="dxa"/>
            <w:tcBorders>
              <w:top w:val="nil"/>
              <w:left w:val="nil"/>
              <w:bottom w:val="nil"/>
              <w:right w:val="nil"/>
            </w:tcBorders>
            <w:shd w:val="clear" w:color="auto" w:fill="auto"/>
            <w:noWrap/>
            <w:vAlign w:val="bottom"/>
            <w:hideMark/>
          </w:tcPr>
          <w:p w14:paraId="38528E8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3F8A24D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5743191" w14:textId="77777777" w:rsidTr="00734A65">
        <w:trPr>
          <w:trHeight w:val="290"/>
        </w:trPr>
        <w:tc>
          <w:tcPr>
            <w:tcW w:w="1075" w:type="dxa"/>
            <w:tcBorders>
              <w:top w:val="nil"/>
              <w:left w:val="nil"/>
              <w:bottom w:val="nil"/>
              <w:right w:val="nil"/>
            </w:tcBorders>
            <w:noWrap/>
            <w:hideMark/>
          </w:tcPr>
          <w:p w14:paraId="57D7D33B" w14:textId="77777777" w:rsidR="002C1B43" w:rsidRPr="000470B5" w:rsidRDefault="002C1B43" w:rsidP="00F9722B">
            <w:pPr>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0DCF7007" w14:textId="6717E6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1B04C436"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761F53F"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20E818B8"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58EF26" w14:textId="104A055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9DB780C" w14:textId="5F3E08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439925C6" w14:textId="356039D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0.26</w:t>
            </w:r>
          </w:p>
        </w:tc>
        <w:tc>
          <w:tcPr>
            <w:tcW w:w="936" w:type="dxa"/>
            <w:tcBorders>
              <w:top w:val="nil"/>
              <w:left w:val="nil"/>
              <w:bottom w:val="nil"/>
              <w:right w:val="nil"/>
            </w:tcBorders>
            <w:shd w:val="clear" w:color="auto" w:fill="auto"/>
            <w:noWrap/>
            <w:vAlign w:val="bottom"/>
            <w:hideMark/>
          </w:tcPr>
          <w:p w14:paraId="654AE65C" w14:textId="33F4B41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0.17</w:t>
            </w:r>
          </w:p>
        </w:tc>
      </w:tr>
      <w:tr w:rsidR="002C1B43" w:rsidRPr="000470B5" w14:paraId="04878728" w14:textId="77777777" w:rsidTr="002C1B43">
        <w:trPr>
          <w:trHeight w:val="290"/>
        </w:trPr>
        <w:tc>
          <w:tcPr>
            <w:tcW w:w="1075" w:type="dxa"/>
            <w:tcBorders>
              <w:top w:val="nil"/>
              <w:left w:val="nil"/>
              <w:bottom w:val="nil"/>
              <w:right w:val="nil"/>
            </w:tcBorders>
            <w:noWrap/>
            <w:hideMark/>
          </w:tcPr>
          <w:p w14:paraId="559E287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1C8C517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0358CAB9" w14:textId="0B8583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0065D8E1" w14:textId="2CDFCD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0.91</w:t>
            </w:r>
          </w:p>
        </w:tc>
        <w:tc>
          <w:tcPr>
            <w:tcW w:w="936" w:type="dxa"/>
            <w:tcBorders>
              <w:top w:val="nil"/>
              <w:left w:val="nil"/>
              <w:bottom w:val="nil"/>
              <w:right w:val="nil"/>
            </w:tcBorders>
            <w:shd w:val="clear" w:color="auto" w:fill="auto"/>
            <w:noWrap/>
            <w:vAlign w:val="bottom"/>
            <w:hideMark/>
          </w:tcPr>
          <w:p w14:paraId="5E3DCFA8" w14:textId="795B09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04544869" w14:textId="227EB60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306AA6FB" w14:textId="5208B6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694C5ED" w14:textId="470BEBC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79C74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2F61C628"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21203DD" w14:textId="77777777" w:rsidTr="002C1B43">
        <w:trPr>
          <w:trHeight w:val="290"/>
        </w:trPr>
        <w:tc>
          <w:tcPr>
            <w:tcW w:w="1075" w:type="dxa"/>
            <w:tcBorders>
              <w:top w:val="nil"/>
              <w:left w:val="nil"/>
              <w:bottom w:val="single" w:sz="4" w:space="0" w:color="auto"/>
              <w:right w:val="nil"/>
            </w:tcBorders>
            <w:noWrap/>
            <w:hideMark/>
          </w:tcPr>
          <w:p w14:paraId="5E58AB0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5524D3A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198627B0" w14:textId="1F7CEC79"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auto"/>
            <w:noWrap/>
            <w:vAlign w:val="bottom"/>
            <w:hideMark/>
          </w:tcPr>
          <w:p w14:paraId="4AAD4BFA" w14:textId="10544B9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0.36</w:t>
            </w:r>
          </w:p>
        </w:tc>
        <w:tc>
          <w:tcPr>
            <w:tcW w:w="936" w:type="dxa"/>
            <w:tcBorders>
              <w:top w:val="nil"/>
              <w:left w:val="nil"/>
              <w:bottom w:val="single" w:sz="4" w:space="0" w:color="auto"/>
              <w:right w:val="nil"/>
            </w:tcBorders>
            <w:shd w:val="clear" w:color="auto" w:fill="auto"/>
            <w:noWrap/>
            <w:vAlign w:val="bottom"/>
            <w:hideMark/>
          </w:tcPr>
          <w:p w14:paraId="754882C5" w14:textId="41427A6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0.89</w:t>
            </w:r>
          </w:p>
        </w:tc>
        <w:tc>
          <w:tcPr>
            <w:tcW w:w="936" w:type="dxa"/>
            <w:tcBorders>
              <w:top w:val="nil"/>
              <w:left w:val="nil"/>
              <w:bottom w:val="single" w:sz="4" w:space="0" w:color="auto"/>
              <w:right w:val="nil"/>
            </w:tcBorders>
            <w:shd w:val="clear" w:color="auto" w:fill="auto"/>
            <w:noWrap/>
            <w:vAlign w:val="bottom"/>
            <w:hideMark/>
          </w:tcPr>
          <w:p w14:paraId="79CDAE4F" w14:textId="0147143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0.67</w:t>
            </w:r>
          </w:p>
        </w:tc>
        <w:tc>
          <w:tcPr>
            <w:tcW w:w="936" w:type="dxa"/>
            <w:tcBorders>
              <w:top w:val="nil"/>
              <w:left w:val="nil"/>
              <w:bottom w:val="single" w:sz="4" w:space="0" w:color="auto"/>
              <w:right w:val="nil"/>
            </w:tcBorders>
            <w:shd w:val="clear" w:color="auto" w:fill="auto"/>
            <w:noWrap/>
            <w:vAlign w:val="bottom"/>
            <w:hideMark/>
          </w:tcPr>
          <w:p w14:paraId="62A4F885" w14:textId="79C119B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DDEEED7" w14:textId="644B71BE"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0.59</w:t>
            </w:r>
          </w:p>
        </w:tc>
        <w:tc>
          <w:tcPr>
            <w:tcW w:w="936" w:type="dxa"/>
            <w:tcBorders>
              <w:top w:val="nil"/>
              <w:left w:val="nil"/>
              <w:bottom w:val="single" w:sz="4" w:space="0" w:color="auto"/>
              <w:right w:val="nil"/>
            </w:tcBorders>
            <w:shd w:val="clear" w:color="auto" w:fill="auto"/>
            <w:noWrap/>
            <w:vAlign w:val="bottom"/>
            <w:hideMark/>
          </w:tcPr>
          <w:p w14:paraId="1C7D96D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3D5784F4" w:rsidR="002C1B43" w:rsidRPr="000470B5" w:rsidRDefault="002C1B43" w:rsidP="00F9722B">
            <w:pPr>
              <w:spacing w:line="420" w:lineRule="auto"/>
              <w:rPr>
                <w:rFonts w:ascii="Times New Roman" w:eastAsia="Times New Roman" w:hAnsi="Times New Roman" w:cs="Times New Roman"/>
                <w:sz w:val="20"/>
                <w:szCs w:val="20"/>
              </w:rPr>
            </w:pPr>
          </w:p>
        </w:tc>
      </w:tr>
    </w:tbl>
    <w:p w14:paraId="482B1F75" w14:textId="77777777" w:rsidR="00A80061" w:rsidRPr="000470B5" w:rsidRDefault="00A80061" w:rsidP="00F9722B">
      <w:pPr>
        <w:spacing w:line="420" w:lineRule="auto"/>
      </w:pPr>
    </w:p>
    <w:p w14:paraId="3962B41B" w14:textId="2377A702" w:rsidR="00A80061" w:rsidRPr="000470B5" w:rsidRDefault="00A80061" w:rsidP="00F9722B">
      <w:pPr>
        <w:spacing w:line="42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6E3057B7" w14:textId="77777777" w:rsidTr="00734A65">
        <w:trPr>
          <w:trHeight w:val="290"/>
        </w:trPr>
        <w:tc>
          <w:tcPr>
            <w:tcW w:w="1075" w:type="dxa"/>
            <w:tcBorders>
              <w:top w:val="single" w:sz="4" w:space="0" w:color="auto"/>
              <w:left w:val="nil"/>
              <w:bottom w:val="nil"/>
              <w:right w:val="nil"/>
            </w:tcBorders>
            <w:noWrap/>
            <w:hideMark/>
          </w:tcPr>
          <w:p w14:paraId="2EE1782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35FAD4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7A7FEC83" w14:textId="1A5A030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auto"/>
            <w:noWrap/>
            <w:vAlign w:val="bottom"/>
            <w:hideMark/>
          </w:tcPr>
          <w:p w14:paraId="18A155DA" w14:textId="5D16397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2.63</w:t>
            </w:r>
          </w:p>
        </w:tc>
        <w:tc>
          <w:tcPr>
            <w:tcW w:w="936" w:type="dxa"/>
            <w:tcBorders>
              <w:top w:val="nil"/>
              <w:left w:val="nil"/>
              <w:bottom w:val="nil"/>
              <w:right w:val="nil"/>
            </w:tcBorders>
            <w:shd w:val="clear" w:color="auto" w:fill="auto"/>
            <w:noWrap/>
            <w:vAlign w:val="bottom"/>
            <w:hideMark/>
          </w:tcPr>
          <w:p w14:paraId="00675435" w14:textId="1B18648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171617B9" w14:textId="21731BE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1.84</w:t>
            </w:r>
          </w:p>
        </w:tc>
        <w:tc>
          <w:tcPr>
            <w:tcW w:w="936" w:type="dxa"/>
            <w:tcBorders>
              <w:top w:val="nil"/>
              <w:left w:val="nil"/>
              <w:bottom w:val="nil"/>
              <w:right w:val="nil"/>
            </w:tcBorders>
            <w:shd w:val="clear" w:color="auto" w:fill="auto"/>
            <w:noWrap/>
            <w:vAlign w:val="bottom"/>
            <w:hideMark/>
          </w:tcPr>
          <w:p w14:paraId="4598DCF7" w14:textId="49F6A78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61BFE3" w14:textId="0DC9B40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2.86</w:t>
            </w:r>
          </w:p>
        </w:tc>
        <w:tc>
          <w:tcPr>
            <w:tcW w:w="936" w:type="dxa"/>
            <w:tcBorders>
              <w:top w:val="nil"/>
              <w:left w:val="nil"/>
              <w:bottom w:val="nil"/>
              <w:right w:val="nil"/>
            </w:tcBorders>
            <w:shd w:val="clear" w:color="auto" w:fill="auto"/>
            <w:noWrap/>
            <w:vAlign w:val="bottom"/>
            <w:hideMark/>
          </w:tcPr>
          <w:p w14:paraId="050B3073"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36F30E2" w14:textId="77777777" w:rsidTr="00734A65">
        <w:trPr>
          <w:trHeight w:val="290"/>
        </w:trPr>
        <w:tc>
          <w:tcPr>
            <w:tcW w:w="1075" w:type="dxa"/>
            <w:tcBorders>
              <w:top w:val="nil"/>
              <w:left w:val="nil"/>
              <w:bottom w:val="nil"/>
              <w:right w:val="nil"/>
            </w:tcBorders>
            <w:noWrap/>
            <w:hideMark/>
          </w:tcPr>
          <w:p w14:paraId="4FA1F48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640D67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5BE2C423" w14:textId="3B2EBC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258B5001" w14:textId="6B5800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6C88EF4E" w14:textId="7A21D8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5C518556" w14:textId="7A65D5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3E7513C7" w14:textId="4CC8871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C848379" w14:textId="6FF0BF7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0.41</w:t>
            </w:r>
          </w:p>
        </w:tc>
        <w:tc>
          <w:tcPr>
            <w:tcW w:w="936" w:type="dxa"/>
            <w:tcBorders>
              <w:top w:val="nil"/>
              <w:left w:val="nil"/>
              <w:bottom w:val="nil"/>
              <w:right w:val="nil"/>
            </w:tcBorders>
            <w:shd w:val="clear" w:color="auto" w:fill="auto"/>
            <w:noWrap/>
            <w:vAlign w:val="bottom"/>
            <w:hideMark/>
          </w:tcPr>
          <w:p w14:paraId="72B48C0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2FE45656" w14:textId="77777777" w:rsidTr="00734A65">
        <w:trPr>
          <w:trHeight w:val="290"/>
        </w:trPr>
        <w:tc>
          <w:tcPr>
            <w:tcW w:w="1075" w:type="dxa"/>
            <w:tcBorders>
              <w:top w:val="nil"/>
              <w:left w:val="nil"/>
              <w:bottom w:val="nil"/>
              <w:right w:val="nil"/>
            </w:tcBorders>
            <w:shd w:val="clear" w:color="auto" w:fill="auto"/>
            <w:noWrap/>
            <w:hideMark/>
          </w:tcPr>
          <w:p w14:paraId="0BB3475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F0DA5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auto"/>
            <w:noWrap/>
            <w:vAlign w:val="bottom"/>
            <w:hideMark/>
          </w:tcPr>
          <w:p w14:paraId="490FE607" w14:textId="508ADBD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0.85</w:t>
            </w:r>
          </w:p>
        </w:tc>
        <w:tc>
          <w:tcPr>
            <w:tcW w:w="936" w:type="dxa"/>
            <w:tcBorders>
              <w:top w:val="nil"/>
              <w:left w:val="nil"/>
              <w:bottom w:val="nil"/>
              <w:right w:val="nil"/>
            </w:tcBorders>
            <w:shd w:val="clear" w:color="auto" w:fill="auto"/>
            <w:noWrap/>
            <w:vAlign w:val="bottom"/>
            <w:hideMark/>
          </w:tcPr>
          <w:p w14:paraId="01F86434" w14:textId="3D38F70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0.48</w:t>
            </w:r>
          </w:p>
        </w:tc>
        <w:tc>
          <w:tcPr>
            <w:tcW w:w="936" w:type="dxa"/>
            <w:tcBorders>
              <w:top w:val="nil"/>
              <w:left w:val="nil"/>
              <w:bottom w:val="nil"/>
              <w:right w:val="nil"/>
            </w:tcBorders>
            <w:shd w:val="clear" w:color="auto" w:fill="auto"/>
            <w:noWrap/>
            <w:vAlign w:val="bottom"/>
            <w:hideMark/>
          </w:tcPr>
          <w:p w14:paraId="3128C136" w14:textId="41703EC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0388EF71" w14:textId="4D4973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1.17</w:t>
            </w:r>
          </w:p>
        </w:tc>
        <w:tc>
          <w:tcPr>
            <w:tcW w:w="936" w:type="dxa"/>
            <w:tcBorders>
              <w:top w:val="nil"/>
              <w:left w:val="nil"/>
              <w:bottom w:val="nil"/>
              <w:right w:val="nil"/>
            </w:tcBorders>
            <w:shd w:val="clear" w:color="auto" w:fill="auto"/>
            <w:noWrap/>
            <w:vAlign w:val="bottom"/>
            <w:hideMark/>
          </w:tcPr>
          <w:p w14:paraId="37567CB8" w14:textId="63F3F531"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BFB814E" w14:textId="570D171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auto"/>
            <w:noWrap/>
            <w:vAlign w:val="bottom"/>
            <w:hideMark/>
          </w:tcPr>
          <w:p w14:paraId="4A9C346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DF9C4B1" w14:textId="77777777" w:rsidTr="00734A65">
        <w:trPr>
          <w:trHeight w:val="290"/>
        </w:trPr>
        <w:tc>
          <w:tcPr>
            <w:tcW w:w="1075" w:type="dxa"/>
            <w:tcBorders>
              <w:top w:val="nil"/>
              <w:left w:val="nil"/>
              <w:bottom w:val="nil"/>
              <w:right w:val="nil"/>
            </w:tcBorders>
            <w:shd w:val="clear" w:color="auto" w:fill="auto"/>
            <w:noWrap/>
            <w:hideMark/>
          </w:tcPr>
          <w:p w14:paraId="65D0FE0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37A450C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35BCC0BC"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C978D3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253AB43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4EE35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5820FD4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5C666BF" w14:textId="59B891D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-0.84</w:t>
            </w:r>
          </w:p>
        </w:tc>
        <w:tc>
          <w:tcPr>
            <w:tcW w:w="936" w:type="dxa"/>
            <w:tcBorders>
              <w:top w:val="nil"/>
              <w:left w:val="nil"/>
              <w:bottom w:val="nil"/>
              <w:right w:val="nil"/>
            </w:tcBorders>
            <w:shd w:val="clear" w:color="auto" w:fill="auto"/>
            <w:noWrap/>
            <w:vAlign w:val="bottom"/>
            <w:hideMark/>
          </w:tcPr>
          <w:p w14:paraId="37608C79" w14:textId="7598A0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1.24</w:t>
            </w:r>
          </w:p>
        </w:tc>
      </w:tr>
      <w:tr w:rsidR="002C1B43" w:rsidRPr="000470B5" w14:paraId="0DA8EAD7" w14:textId="77777777" w:rsidTr="00F9722B">
        <w:trPr>
          <w:trHeight w:val="290"/>
        </w:trPr>
        <w:tc>
          <w:tcPr>
            <w:tcW w:w="1075" w:type="dxa"/>
            <w:tcBorders>
              <w:top w:val="nil"/>
              <w:left w:val="nil"/>
              <w:bottom w:val="nil"/>
              <w:right w:val="nil"/>
            </w:tcBorders>
            <w:shd w:val="clear" w:color="auto" w:fill="FFFFFF" w:themeFill="background1"/>
            <w:noWrap/>
            <w:hideMark/>
          </w:tcPr>
          <w:p w14:paraId="41FB7FC2"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68611DED" w14:textId="23C4CA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70C5EEE0" w14:textId="72C1F9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746A0926" w14:textId="255533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2EDE7B9" w14:textId="72AF8C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-0.57*</w:t>
            </w:r>
          </w:p>
        </w:tc>
        <w:tc>
          <w:tcPr>
            <w:tcW w:w="936" w:type="dxa"/>
            <w:tcBorders>
              <w:top w:val="nil"/>
              <w:left w:val="nil"/>
              <w:bottom w:val="nil"/>
              <w:right w:val="nil"/>
            </w:tcBorders>
            <w:shd w:val="clear" w:color="auto" w:fill="FFFFFF" w:themeFill="background1"/>
            <w:noWrap/>
            <w:vAlign w:val="bottom"/>
            <w:hideMark/>
          </w:tcPr>
          <w:p w14:paraId="1BDF73DC" w14:textId="2065E0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66C759E" w14:textId="0E679BE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FFFFFF" w:themeFill="background1"/>
            <w:noWrap/>
            <w:vAlign w:val="bottom"/>
            <w:hideMark/>
          </w:tcPr>
          <w:p w14:paraId="69E91F2A" w14:textId="48F8F99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0.60</w:t>
            </w:r>
          </w:p>
        </w:tc>
        <w:tc>
          <w:tcPr>
            <w:tcW w:w="936" w:type="dxa"/>
            <w:tcBorders>
              <w:top w:val="nil"/>
              <w:left w:val="nil"/>
              <w:bottom w:val="nil"/>
              <w:right w:val="nil"/>
            </w:tcBorders>
            <w:shd w:val="clear" w:color="auto" w:fill="FFFFFF" w:themeFill="background1"/>
            <w:noWrap/>
            <w:vAlign w:val="bottom"/>
            <w:hideMark/>
          </w:tcPr>
          <w:p w14:paraId="2F5D764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8EA050" w14:textId="128C176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310D3A8" w14:textId="77777777" w:rsidTr="00F9722B">
        <w:trPr>
          <w:trHeight w:val="290"/>
        </w:trPr>
        <w:tc>
          <w:tcPr>
            <w:tcW w:w="1075" w:type="dxa"/>
            <w:tcBorders>
              <w:top w:val="nil"/>
              <w:left w:val="nil"/>
              <w:bottom w:val="nil"/>
              <w:right w:val="nil"/>
            </w:tcBorders>
            <w:shd w:val="clear" w:color="auto" w:fill="FFFFFF" w:themeFill="background1"/>
            <w:noWrap/>
            <w:hideMark/>
          </w:tcPr>
          <w:p w14:paraId="2446026A"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CD75ADA" w14:textId="533F63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309</w:t>
            </w:r>
          </w:p>
        </w:tc>
        <w:tc>
          <w:tcPr>
            <w:tcW w:w="936" w:type="dxa"/>
            <w:tcBorders>
              <w:top w:val="nil"/>
              <w:left w:val="nil"/>
              <w:bottom w:val="nil"/>
              <w:right w:val="nil"/>
            </w:tcBorders>
            <w:shd w:val="clear" w:color="auto" w:fill="FFFFFF" w:themeFill="background1"/>
            <w:noWrap/>
            <w:vAlign w:val="bottom"/>
            <w:hideMark/>
          </w:tcPr>
          <w:p w14:paraId="5CC51577" w14:textId="4A417E9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FFFFFF" w:themeFill="background1"/>
            <w:noWrap/>
            <w:vAlign w:val="bottom"/>
            <w:hideMark/>
          </w:tcPr>
          <w:p w14:paraId="0FD55FE2" w14:textId="5EADE2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0.62</w:t>
            </w:r>
          </w:p>
        </w:tc>
        <w:tc>
          <w:tcPr>
            <w:tcW w:w="936" w:type="dxa"/>
            <w:tcBorders>
              <w:top w:val="nil"/>
              <w:left w:val="nil"/>
              <w:bottom w:val="nil"/>
              <w:right w:val="nil"/>
            </w:tcBorders>
            <w:shd w:val="clear" w:color="auto" w:fill="FFFFFF" w:themeFill="background1"/>
            <w:noWrap/>
            <w:vAlign w:val="bottom"/>
            <w:hideMark/>
          </w:tcPr>
          <w:p w14:paraId="07CC18ED" w14:textId="7D80743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BE4FBF0" w14:textId="048CD61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5AA1F6BC" w14:textId="1FF16F8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2836E41" w14:textId="0A6DAD0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572972E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C2ADA97" w14:textId="2C948F9C"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52D3B0F7" w14:textId="77777777" w:rsidTr="00F9722B">
        <w:trPr>
          <w:trHeight w:val="290"/>
        </w:trPr>
        <w:tc>
          <w:tcPr>
            <w:tcW w:w="1075" w:type="dxa"/>
            <w:tcBorders>
              <w:top w:val="nil"/>
              <w:left w:val="nil"/>
              <w:bottom w:val="nil"/>
              <w:right w:val="nil"/>
            </w:tcBorders>
            <w:shd w:val="clear" w:color="auto" w:fill="FFFFFF" w:themeFill="background1"/>
            <w:noWrap/>
            <w:hideMark/>
          </w:tcPr>
          <w:p w14:paraId="7794B729" w14:textId="77777777" w:rsidR="002C1B43" w:rsidRPr="000470B5" w:rsidRDefault="002C1B43" w:rsidP="00F9722B">
            <w:pPr>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FFFFFF" w:themeFill="background1"/>
            <w:noWrap/>
            <w:vAlign w:val="bottom"/>
            <w:hideMark/>
          </w:tcPr>
          <w:p w14:paraId="1F4385A6" w14:textId="349EA8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7C6AFE8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B471D7" w14:textId="45C52C01"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8802072"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6697900" w14:textId="3835EA25"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753C8B2" w14:textId="31EC46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24472A62" w14:textId="7FF5613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0.28</w:t>
            </w:r>
          </w:p>
        </w:tc>
        <w:tc>
          <w:tcPr>
            <w:tcW w:w="936" w:type="dxa"/>
            <w:tcBorders>
              <w:top w:val="nil"/>
              <w:left w:val="nil"/>
              <w:bottom w:val="nil"/>
              <w:right w:val="nil"/>
            </w:tcBorders>
            <w:shd w:val="clear" w:color="auto" w:fill="FFFFFF" w:themeFill="background1"/>
            <w:noWrap/>
            <w:vAlign w:val="bottom"/>
            <w:hideMark/>
          </w:tcPr>
          <w:p w14:paraId="5931C3A6" w14:textId="1E7E04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FFFFFF" w:themeFill="background1"/>
            <w:noWrap/>
            <w:vAlign w:val="bottom"/>
            <w:hideMark/>
          </w:tcPr>
          <w:p w14:paraId="652B8D2C" w14:textId="4DB055B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r>
      <w:tr w:rsidR="002C1B43" w:rsidRPr="000470B5" w14:paraId="0AC188DE" w14:textId="77777777" w:rsidTr="00F9722B">
        <w:trPr>
          <w:trHeight w:val="290"/>
        </w:trPr>
        <w:tc>
          <w:tcPr>
            <w:tcW w:w="1075" w:type="dxa"/>
            <w:tcBorders>
              <w:top w:val="nil"/>
              <w:left w:val="nil"/>
              <w:bottom w:val="nil"/>
              <w:right w:val="nil"/>
            </w:tcBorders>
            <w:shd w:val="clear" w:color="auto" w:fill="FFFFFF" w:themeFill="background1"/>
            <w:noWrap/>
            <w:hideMark/>
          </w:tcPr>
          <w:p w14:paraId="1E38E7B9"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81E5E94" w14:textId="335725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101F1A5A" w14:textId="16987AE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442A638" w14:textId="1AA445F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5BEF7CAC" w14:textId="53A1137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0D8EB385" w14:textId="1FCA9BC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3689B169" w14:textId="128873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0.70</w:t>
            </w:r>
          </w:p>
        </w:tc>
        <w:tc>
          <w:tcPr>
            <w:tcW w:w="936" w:type="dxa"/>
            <w:tcBorders>
              <w:top w:val="nil"/>
              <w:left w:val="nil"/>
              <w:bottom w:val="nil"/>
              <w:right w:val="nil"/>
            </w:tcBorders>
            <w:shd w:val="clear" w:color="auto" w:fill="FFFFFF" w:themeFill="background1"/>
            <w:noWrap/>
            <w:vAlign w:val="bottom"/>
            <w:hideMark/>
          </w:tcPr>
          <w:p w14:paraId="5B67D68B" w14:textId="601C7A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FFFFFF" w:themeFill="background1"/>
            <w:noWrap/>
            <w:vAlign w:val="bottom"/>
            <w:hideMark/>
          </w:tcPr>
          <w:p w14:paraId="399E84B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15526E3" w14:textId="3FA6740E"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58485BD" w14:textId="77777777" w:rsidTr="002C1B43">
        <w:trPr>
          <w:trHeight w:val="290"/>
        </w:trPr>
        <w:tc>
          <w:tcPr>
            <w:tcW w:w="1075" w:type="dxa"/>
            <w:tcBorders>
              <w:top w:val="nil"/>
              <w:left w:val="nil"/>
              <w:bottom w:val="single" w:sz="4" w:space="0" w:color="auto"/>
              <w:right w:val="nil"/>
            </w:tcBorders>
            <w:noWrap/>
            <w:hideMark/>
          </w:tcPr>
          <w:p w14:paraId="3DAC5B2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0FC2C0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6EDC5936" w14:textId="09A8B20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0.55</w:t>
            </w:r>
          </w:p>
        </w:tc>
        <w:tc>
          <w:tcPr>
            <w:tcW w:w="936" w:type="dxa"/>
            <w:tcBorders>
              <w:top w:val="nil"/>
              <w:left w:val="nil"/>
              <w:bottom w:val="single" w:sz="4" w:space="0" w:color="auto"/>
              <w:right w:val="nil"/>
            </w:tcBorders>
            <w:shd w:val="clear" w:color="auto" w:fill="auto"/>
            <w:noWrap/>
            <w:vAlign w:val="bottom"/>
            <w:hideMark/>
          </w:tcPr>
          <w:p w14:paraId="16576ED8" w14:textId="6BF0AAE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0.62</w:t>
            </w:r>
          </w:p>
        </w:tc>
        <w:tc>
          <w:tcPr>
            <w:tcW w:w="936" w:type="dxa"/>
            <w:tcBorders>
              <w:top w:val="nil"/>
              <w:left w:val="nil"/>
              <w:bottom w:val="single" w:sz="4" w:space="0" w:color="auto"/>
              <w:right w:val="nil"/>
            </w:tcBorders>
            <w:shd w:val="clear" w:color="auto" w:fill="auto"/>
            <w:noWrap/>
            <w:vAlign w:val="bottom"/>
            <w:hideMark/>
          </w:tcPr>
          <w:p w14:paraId="3344229F" w14:textId="2986957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-0.75</w:t>
            </w:r>
          </w:p>
        </w:tc>
        <w:tc>
          <w:tcPr>
            <w:tcW w:w="936" w:type="dxa"/>
            <w:tcBorders>
              <w:top w:val="nil"/>
              <w:left w:val="nil"/>
              <w:bottom w:val="single" w:sz="4" w:space="0" w:color="auto"/>
              <w:right w:val="nil"/>
            </w:tcBorders>
            <w:shd w:val="clear" w:color="auto" w:fill="auto"/>
            <w:noWrap/>
            <w:vAlign w:val="bottom"/>
            <w:hideMark/>
          </w:tcPr>
          <w:p w14:paraId="57F0F28B" w14:textId="024E4227"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0.45</w:t>
            </w:r>
          </w:p>
        </w:tc>
        <w:tc>
          <w:tcPr>
            <w:tcW w:w="936" w:type="dxa"/>
            <w:tcBorders>
              <w:top w:val="nil"/>
              <w:left w:val="nil"/>
              <w:bottom w:val="single" w:sz="4" w:space="0" w:color="auto"/>
              <w:right w:val="nil"/>
            </w:tcBorders>
            <w:shd w:val="clear" w:color="auto" w:fill="auto"/>
            <w:noWrap/>
            <w:vAlign w:val="bottom"/>
            <w:hideMark/>
          </w:tcPr>
          <w:p w14:paraId="5195B4F5" w14:textId="02F55C0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auto"/>
            <w:noWrap/>
            <w:vAlign w:val="bottom"/>
            <w:hideMark/>
          </w:tcPr>
          <w:p w14:paraId="774BFB82" w14:textId="301616DA"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0.46</w:t>
            </w:r>
          </w:p>
        </w:tc>
        <w:tc>
          <w:tcPr>
            <w:tcW w:w="936" w:type="dxa"/>
            <w:tcBorders>
              <w:top w:val="nil"/>
              <w:left w:val="nil"/>
              <w:bottom w:val="single" w:sz="4" w:space="0" w:color="auto"/>
              <w:right w:val="nil"/>
            </w:tcBorders>
            <w:shd w:val="clear" w:color="auto" w:fill="auto"/>
            <w:noWrap/>
            <w:vAlign w:val="bottom"/>
            <w:hideMark/>
          </w:tcPr>
          <w:p w14:paraId="38FCA8A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5A77722D" w:rsidR="002C1B43" w:rsidRPr="000470B5" w:rsidRDefault="002C1B43" w:rsidP="00F9722B">
            <w:pPr>
              <w:spacing w:line="420" w:lineRule="auto"/>
              <w:rPr>
                <w:rFonts w:ascii="Times New Roman" w:eastAsia="Times New Roman" w:hAnsi="Times New Roman" w:cs="Times New Roman"/>
                <w:sz w:val="20"/>
                <w:szCs w:val="20"/>
              </w:rPr>
            </w:pPr>
          </w:p>
        </w:tc>
      </w:tr>
    </w:tbl>
    <w:p w14:paraId="70FE3CE1" w14:textId="77777777" w:rsidR="00F9722B" w:rsidRDefault="00F9722B" w:rsidP="00F9722B">
      <w:pPr>
        <w:shd w:val="clear" w:color="auto" w:fill="FFFFFF" w:themeFill="background1"/>
        <w:spacing w:line="480" w:lineRule="auto"/>
      </w:pPr>
      <w:r w:rsidRPr="000470B5">
        <w:t>Note: * p &lt; 0.05</w:t>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3C43B00"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BF8BAC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30219E9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14CEA35C" w14:textId="125F73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65DCE59" w14:textId="7272FAC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67C20293" w14:textId="1D33458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8E99DDE" w14:textId="2ADFD3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55A06AB" w14:textId="0584E4C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9BEB0B9" w14:textId="3F57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238EAAE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33F704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9A1518C" w14:textId="77777777" w:rsidTr="00F9722B">
        <w:trPr>
          <w:trHeight w:val="290"/>
        </w:trPr>
        <w:tc>
          <w:tcPr>
            <w:tcW w:w="1075" w:type="dxa"/>
            <w:tcBorders>
              <w:top w:val="nil"/>
              <w:left w:val="nil"/>
              <w:bottom w:val="nil"/>
              <w:right w:val="nil"/>
            </w:tcBorders>
            <w:shd w:val="clear" w:color="auto" w:fill="FFFFFF" w:themeFill="background1"/>
            <w:noWrap/>
            <w:hideMark/>
          </w:tcPr>
          <w:p w14:paraId="3A184099"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4F73000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09D3F8B7" w14:textId="616C28D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3F9297F" w14:textId="33A18AB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28B9BCA3" w14:textId="2004BEB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8868856" w14:textId="7FAF9B3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C294440" w14:textId="6CF2D45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62C3294" w14:textId="49924EA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89D1DB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8B1B41"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308FDCA" w14:textId="77777777" w:rsidTr="00F9722B">
        <w:trPr>
          <w:trHeight w:val="290"/>
        </w:trPr>
        <w:tc>
          <w:tcPr>
            <w:tcW w:w="1075" w:type="dxa"/>
            <w:tcBorders>
              <w:top w:val="nil"/>
              <w:left w:val="nil"/>
              <w:bottom w:val="nil"/>
              <w:right w:val="nil"/>
            </w:tcBorders>
            <w:shd w:val="clear" w:color="auto" w:fill="FFFFFF" w:themeFill="background1"/>
            <w:noWrap/>
            <w:hideMark/>
          </w:tcPr>
          <w:p w14:paraId="1CC245E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64003A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auto" w:fill="FFFFFF" w:themeFill="background1"/>
            <w:noWrap/>
            <w:vAlign w:val="bottom"/>
            <w:hideMark/>
          </w:tcPr>
          <w:p w14:paraId="77CF734A" w14:textId="4B49E5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C86E773" w14:textId="3E405A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E6A1380" w14:textId="21AD60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67ADE8F" w14:textId="164C43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2B8CB40" w14:textId="6D3E3E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65A0BAD" w14:textId="79582B2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77EB2E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2A15A1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FB1D397" w14:textId="77777777" w:rsidTr="00F9722B">
        <w:trPr>
          <w:trHeight w:val="290"/>
        </w:trPr>
        <w:tc>
          <w:tcPr>
            <w:tcW w:w="1075" w:type="dxa"/>
            <w:tcBorders>
              <w:top w:val="nil"/>
              <w:left w:val="nil"/>
              <w:bottom w:val="nil"/>
              <w:right w:val="nil"/>
            </w:tcBorders>
            <w:shd w:val="clear" w:color="auto" w:fill="FFFFFF" w:themeFill="background1"/>
            <w:noWrap/>
            <w:hideMark/>
          </w:tcPr>
          <w:p w14:paraId="6AFD106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096A964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59142CC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606F2AF" w14:textId="13FE2BB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399115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23B3ADB" w14:textId="098E92B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54DADE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014BE80" w14:textId="493A5CE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6DCF097" w14:textId="6FFED03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7506C49E" w14:textId="4C5D94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r>
      <w:tr w:rsidR="002C1B43" w:rsidRPr="000470B5" w14:paraId="0D101648" w14:textId="77777777" w:rsidTr="00F9722B">
        <w:trPr>
          <w:trHeight w:val="290"/>
        </w:trPr>
        <w:tc>
          <w:tcPr>
            <w:tcW w:w="1075" w:type="dxa"/>
            <w:tcBorders>
              <w:top w:val="nil"/>
              <w:left w:val="nil"/>
              <w:bottom w:val="nil"/>
              <w:right w:val="nil"/>
            </w:tcBorders>
            <w:shd w:val="clear" w:color="auto" w:fill="FFFFFF" w:themeFill="background1"/>
            <w:noWrap/>
            <w:hideMark/>
          </w:tcPr>
          <w:p w14:paraId="040F1AC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5284073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2E165DB1" w14:textId="73A2BF2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B15216C" w14:textId="1CDD37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4B00912" w14:textId="67B516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058D367" w14:textId="1B7AA8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AB2E46A" w14:textId="1A43242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3BF1BA15" w14:textId="1D2286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37C8FF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CABFCDB"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E99B6FC" w14:textId="77777777" w:rsidTr="00F9722B">
        <w:trPr>
          <w:trHeight w:val="290"/>
        </w:trPr>
        <w:tc>
          <w:tcPr>
            <w:tcW w:w="1075" w:type="dxa"/>
            <w:tcBorders>
              <w:top w:val="nil"/>
              <w:left w:val="nil"/>
              <w:bottom w:val="nil"/>
              <w:right w:val="nil"/>
            </w:tcBorders>
            <w:shd w:val="clear" w:color="auto" w:fill="FFFFFF" w:themeFill="background1"/>
            <w:noWrap/>
            <w:hideMark/>
          </w:tcPr>
          <w:p w14:paraId="3D338EE4"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7DFD8648" w14:textId="15BE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w:t>
            </w:r>
            <w:r>
              <w:rPr>
                <w:rFonts w:ascii="Calibri" w:hAnsi="Calibri"/>
                <w:color w:val="000000"/>
              </w:rPr>
              <w:t>31</w:t>
            </w:r>
          </w:p>
        </w:tc>
        <w:tc>
          <w:tcPr>
            <w:tcW w:w="936" w:type="dxa"/>
            <w:tcBorders>
              <w:top w:val="nil"/>
              <w:left w:val="nil"/>
              <w:bottom w:val="nil"/>
              <w:right w:val="nil"/>
            </w:tcBorders>
            <w:shd w:val="clear" w:color="auto" w:fill="FFFFFF" w:themeFill="background1"/>
            <w:noWrap/>
            <w:vAlign w:val="bottom"/>
            <w:hideMark/>
          </w:tcPr>
          <w:p w14:paraId="021586F9" w14:textId="267693C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EE7BA07" w14:textId="329C63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AD86187" w14:textId="7D778AB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A2277B9" w14:textId="2624F0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757BB76" w14:textId="23A045B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BBF941B" w14:textId="30DE9E7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FA19B6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5D3EF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7FB22924" w14:textId="77777777" w:rsidTr="00F9722B">
        <w:trPr>
          <w:trHeight w:val="290"/>
        </w:trPr>
        <w:tc>
          <w:tcPr>
            <w:tcW w:w="1075" w:type="dxa"/>
            <w:tcBorders>
              <w:top w:val="nil"/>
              <w:left w:val="nil"/>
              <w:bottom w:val="nil"/>
              <w:right w:val="nil"/>
            </w:tcBorders>
            <w:shd w:val="clear" w:color="auto" w:fill="FFFFFF" w:themeFill="background1"/>
            <w:noWrap/>
            <w:hideMark/>
          </w:tcPr>
          <w:p w14:paraId="7A0DB5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FFFFFF" w:themeFill="background1"/>
            <w:noWrap/>
            <w:vAlign w:val="bottom"/>
            <w:hideMark/>
          </w:tcPr>
          <w:p w14:paraId="7AF1C11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278A438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E4DBC0D" w14:textId="786C1D2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7344466"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B30B253" w14:textId="5D91E33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361FFA" w14:textId="1CFFF8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5757D2F" w14:textId="7E1D50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5032DC" w14:textId="18C4C5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5ABC2A5D" w14:textId="7837AD2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r>
      <w:tr w:rsidR="002C1B43" w:rsidRPr="000470B5" w14:paraId="2D5E312F" w14:textId="77777777" w:rsidTr="00F9722B">
        <w:trPr>
          <w:trHeight w:val="290"/>
        </w:trPr>
        <w:tc>
          <w:tcPr>
            <w:tcW w:w="1075" w:type="dxa"/>
            <w:tcBorders>
              <w:top w:val="nil"/>
              <w:left w:val="nil"/>
              <w:bottom w:val="nil"/>
              <w:right w:val="nil"/>
            </w:tcBorders>
            <w:shd w:val="clear" w:color="auto" w:fill="FFFFFF" w:themeFill="background1"/>
            <w:noWrap/>
            <w:hideMark/>
          </w:tcPr>
          <w:p w14:paraId="70E157D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FF3C66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160FE5B1" w14:textId="77DF5E1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7AEB8393" w14:textId="13A1A69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38239B29" w14:textId="756CE39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9043801" w14:textId="35E193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41E55C79" w14:textId="61AE3E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7196D32" w14:textId="1CB1BA4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57EC57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B6A702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C9E8DE4"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1191B2D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D85AE2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2C75F64A" w14:textId="7AD2328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4476479B" w14:textId="6855A5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0.06</w:t>
            </w:r>
          </w:p>
        </w:tc>
        <w:tc>
          <w:tcPr>
            <w:tcW w:w="936" w:type="dxa"/>
            <w:tcBorders>
              <w:top w:val="nil"/>
              <w:left w:val="nil"/>
              <w:bottom w:val="single" w:sz="4" w:space="0" w:color="auto"/>
              <w:right w:val="nil"/>
            </w:tcBorders>
            <w:shd w:val="clear" w:color="auto" w:fill="FFFFFF" w:themeFill="background1"/>
            <w:noWrap/>
            <w:vAlign w:val="bottom"/>
            <w:hideMark/>
          </w:tcPr>
          <w:p w14:paraId="08A5CD2B" w14:textId="10127F6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5BBCA583" w14:textId="0466565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-0.08</w:t>
            </w:r>
          </w:p>
        </w:tc>
        <w:tc>
          <w:tcPr>
            <w:tcW w:w="936" w:type="dxa"/>
            <w:tcBorders>
              <w:top w:val="nil"/>
              <w:left w:val="nil"/>
              <w:bottom w:val="single" w:sz="4" w:space="0" w:color="auto"/>
              <w:right w:val="nil"/>
            </w:tcBorders>
            <w:shd w:val="clear" w:color="auto" w:fill="FFFFFF" w:themeFill="background1"/>
            <w:noWrap/>
            <w:vAlign w:val="bottom"/>
            <w:hideMark/>
          </w:tcPr>
          <w:p w14:paraId="6F2689F3" w14:textId="1748B0E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0.01</w:t>
            </w:r>
          </w:p>
        </w:tc>
        <w:tc>
          <w:tcPr>
            <w:tcW w:w="936" w:type="dxa"/>
            <w:tcBorders>
              <w:top w:val="nil"/>
              <w:left w:val="nil"/>
              <w:bottom w:val="single" w:sz="4" w:space="0" w:color="auto"/>
              <w:right w:val="nil"/>
            </w:tcBorders>
            <w:shd w:val="clear" w:color="auto" w:fill="FFFFFF" w:themeFill="background1"/>
            <w:noWrap/>
            <w:vAlign w:val="bottom"/>
            <w:hideMark/>
          </w:tcPr>
          <w:p w14:paraId="348716AE" w14:textId="640718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3D7DDE2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20C0B9A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09B617FB" w14:textId="77777777" w:rsidR="00A80061" w:rsidRPr="000470B5" w:rsidRDefault="00A80061" w:rsidP="00F9722B">
      <w:pPr>
        <w:shd w:val="clear" w:color="auto" w:fill="FFFFFF" w:themeFill="background1"/>
        <w:spacing w:line="420" w:lineRule="auto"/>
      </w:pPr>
    </w:p>
    <w:p w14:paraId="29C2BBD8" w14:textId="380E787E" w:rsidR="00A80061" w:rsidRPr="000470B5" w:rsidRDefault="00A80061" w:rsidP="00F9722B">
      <w:pPr>
        <w:shd w:val="clear" w:color="auto" w:fill="FFFFFF" w:themeFill="background1"/>
        <w:spacing w:line="42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7935CAB7"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19FF4BF"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07CFC8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15F1C422" w14:textId="7C27C7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76FDF915" w14:textId="0D2544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FFFFFF" w:themeFill="background1"/>
            <w:noWrap/>
            <w:vAlign w:val="bottom"/>
            <w:hideMark/>
          </w:tcPr>
          <w:p w14:paraId="08498555" w14:textId="7F9E567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078CB42C" w14:textId="201EF1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3BE8A87E" w14:textId="0753E4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p>
        </w:tc>
        <w:tc>
          <w:tcPr>
            <w:tcW w:w="936" w:type="dxa"/>
            <w:tcBorders>
              <w:top w:val="nil"/>
              <w:left w:val="nil"/>
              <w:bottom w:val="nil"/>
              <w:right w:val="nil"/>
            </w:tcBorders>
            <w:shd w:val="clear" w:color="auto" w:fill="FFFFFF" w:themeFill="background1"/>
            <w:noWrap/>
            <w:vAlign w:val="bottom"/>
            <w:hideMark/>
          </w:tcPr>
          <w:p w14:paraId="6794BF90" w14:textId="01161A3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5085F6B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E55B60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E8165B2" w14:textId="77777777" w:rsidTr="00F9722B">
        <w:trPr>
          <w:trHeight w:val="290"/>
        </w:trPr>
        <w:tc>
          <w:tcPr>
            <w:tcW w:w="1075" w:type="dxa"/>
            <w:tcBorders>
              <w:top w:val="nil"/>
              <w:left w:val="nil"/>
              <w:bottom w:val="nil"/>
              <w:right w:val="nil"/>
            </w:tcBorders>
            <w:shd w:val="clear" w:color="auto" w:fill="FFFFFF" w:themeFill="background1"/>
            <w:noWrap/>
            <w:hideMark/>
          </w:tcPr>
          <w:p w14:paraId="1FAEBEF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0DE03C7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E7D0A1B" w14:textId="78A58B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4DF99C54" w14:textId="3361EBC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BEF195B" w14:textId="54E2FA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EACA5E8" w14:textId="2AE7F3D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06573D8" w14:textId="7145D2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F1A1902" w14:textId="2DDDA9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73E3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A04356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AFA696E" w14:textId="77777777" w:rsidTr="00F9722B">
        <w:trPr>
          <w:trHeight w:val="290"/>
        </w:trPr>
        <w:tc>
          <w:tcPr>
            <w:tcW w:w="1075" w:type="dxa"/>
            <w:tcBorders>
              <w:top w:val="nil"/>
              <w:left w:val="nil"/>
              <w:bottom w:val="nil"/>
              <w:right w:val="nil"/>
            </w:tcBorders>
            <w:shd w:val="clear" w:color="auto" w:fill="FFFFFF" w:themeFill="background1"/>
            <w:noWrap/>
            <w:hideMark/>
          </w:tcPr>
          <w:p w14:paraId="652716C2"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27A0FA0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FFFFFF" w:themeFill="background1"/>
            <w:noWrap/>
            <w:vAlign w:val="bottom"/>
            <w:hideMark/>
          </w:tcPr>
          <w:p w14:paraId="65A59BF0" w14:textId="4298B80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5C3083" w14:textId="76E0B39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74BDE1C3" w14:textId="6C39DE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338ADD51" w14:textId="00C967C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7159406B" w14:textId="7156C0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8093A77" w14:textId="1E83C3A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6514A8C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49C4B1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2C63BAE" w14:textId="77777777" w:rsidTr="00F9722B">
        <w:trPr>
          <w:trHeight w:val="290"/>
        </w:trPr>
        <w:tc>
          <w:tcPr>
            <w:tcW w:w="1075" w:type="dxa"/>
            <w:tcBorders>
              <w:top w:val="nil"/>
              <w:left w:val="nil"/>
              <w:bottom w:val="nil"/>
              <w:right w:val="nil"/>
            </w:tcBorders>
            <w:shd w:val="clear" w:color="auto" w:fill="FFFFFF" w:themeFill="background1"/>
            <w:noWrap/>
            <w:hideMark/>
          </w:tcPr>
          <w:p w14:paraId="53AB8F4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77A398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A2B3CF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7CF511C" w14:textId="2BAB10BC"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767768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573B5E07" w14:textId="133C370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B9320E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66279D6" w14:textId="3ABDC4B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AE8F5DD" w14:textId="3AC82C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62CE126" w14:textId="20AD49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r>
      <w:tr w:rsidR="002C1B43" w:rsidRPr="000470B5" w14:paraId="47FC0E50" w14:textId="77777777" w:rsidTr="00F9722B">
        <w:trPr>
          <w:trHeight w:val="290"/>
        </w:trPr>
        <w:tc>
          <w:tcPr>
            <w:tcW w:w="1075" w:type="dxa"/>
            <w:tcBorders>
              <w:top w:val="nil"/>
              <w:left w:val="nil"/>
              <w:bottom w:val="nil"/>
              <w:right w:val="nil"/>
            </w:tcBorders>
            <w:shd w:val="clear" w:color="auto" w:fill="FFFFFF" w:themeFill="background1"/>
            <w:noWrap/>
            <w:hideMark/>
          </w:tcPr>
          <w:p w14:paraId="19EC69F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DAAD85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3E3A5BBF" w14:textId="5C5F27E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FDE7591" w14:textId="767627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4512AF1" w14:textId="0DBF48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8E955A3" w14:textId="5152EB3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A87323E" w14:textId="013113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F9F612C" w14:textId="607C82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705F96F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308F7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DB80000" w14:textId="77777777" w:rsidTr="00F9722B">
        <w:trPr>
          <w:trHeight w:val="290"/>
        </w:trPr>
        <w:tc>
          <w:tcPr>
            <w:tcW w:w="1075" w:type="dxa"/>
            <w:tcBorders>
              <w:top w:val="nil"/>
              <w:left w:val="nil"/>
              <w:bottom w:val="nil"/>
              <w:right w:val="nil"/>
            </w:tcBorders>
            <w:shd w:val="clear" w:color="auto" w:fill="FFFFFF" w:themeFill="background1"/>
            <w:noWrap/>
            <w:hideMark/>
          </w:tcPr>
          <w:p w14:paraId="2BBDDD3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DDD669F" w14:textId="3344780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21B6A619" w14:textId="4E1CE67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70ED9BB" w14:textId="291A6D5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FC3D42C" w14:textId="0BCB64D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66AF4B90" w14:textId="138CEC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DF2BA43" w14:textId="0A47B8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3E08C36" w14:textId="5EF526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286FAE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F83C8B7"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87E1806" w14:textId="77777777" w:rsidTr="00F9722B">
        <w:trPr>
          <w:trHeight w:val="290"/>
        </w:trPr>
        <w:tc>
          <w:tcPr>
            <w:tcW w:w="1075" w:type="dxa"/>
            <w:tcBorders>
              <w:top w:val="nil"/>
              <w:left w:val="nil"/>
              <w:bottom w:val="nil"/>
              <w:right w:val="nil"/>
            </w:tcBorders>
            <w:shd w:val="clear" w:color="auto" w:fill="FFFFFF" w:themeFill="background1"/>
            <w:noWrap/>
            <w:hideMark/>
          </w:tcPr>
          <w:p w14:paraId="76E4F2F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FFFFFF" w:themeFill="background1"/>
            <w:noWrap/>
            <w:vAlign w:val="bottom"/>
            <w:hideMark/>
          </w:tcPr>
          <w:p w14:paraId="4848D3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2CE4E32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3EA4898" w14:textId="0017D6F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2DEFE6BB"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77362E8" w14:textId="28304099"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0A6495A" w14:textId="333312A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658F131" w14:textId="4D54762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D29A310" w14:textId="67478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1619AD7" w14:textId="1D92FD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r>
      <w:tr w:rsidR="002C1B43" w:rsidRPr="000470B5" w14:paraId="66F737E1" w14:textId="77777777" w:rsidTr="00F9722B">
        <w:trPr>
          <w:trHeight w:val="290"/>
        </w:trPr>
        <w:tc>
          <w:tcPr>
            <w:tcW w:w="1075" w:type="dxa"/>
            <w:tcBorders>
              <w:top w:val="nil"/>
              <w:left w:val="nil"/>
              <w:bottom w:val="nil"/>
              <w:right w:val="nil"/>
            </w:tcBorders>
            <w:shd w:val="clear" w:color="auto" w:fill="FFFFFF" w:themeFill="background1"/>
            <w:noWrap/>
            <w:hideMark/>
          </w:tcPr>
          <w:p w14:paraId="286C8A0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66F70A7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E58BF8F" w14:textId="5B878BB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DB9AC5D" w14:textId="70DFA5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163656" w14:textId="568DD2D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A2F772E" w14:textId="07510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79FBF5F3" w14:textId="3D4B1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52176E1A" w14:textId="706370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7E7BAF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FFCF95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3669845A"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35279D7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4BCF9E5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76FA4279" w14:textId="31F1881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79D5181C" w14:textId="003C2AB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7F0AE99F" w14:textId="0AFD9B1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-0.16</w:t>
            </w:r>
          </w:p>
        </w:tc>
        <w:tc>
          <w:tcPr>
            <w:tcW w:w="936" w:type="dxa"/>
            <w:tcBorders>
              <w:top w:val="nil"/>
              <w:left w:val="nil"/>
              <w:bottom w:val="single" w:sz="4" w:space="0" w:color="auto"/>
              <w:right w:val="nil"/>
            </w:tcBorders>
            <w:shd w:val="clear" w:color="auto" w:fill="FFFFFF" w:themeFill="background1"/>
            <w:noWrap/>
            <w:vAlign w:val="bottom"/>
            <w:hideMark/>
          </w:tcPr>
          <w:p w14:paraId="60B177EA" w14:textId="41A677E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13522F4A" w14:textId="6FF1D8A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0.02</w:t>
            </w:r>
          </w:p>
        </w:tc>
        <w:tc>
          <w:tcPr>
            <w:tcW w:w="936" w:type="dxa"/>
            <w:tcBorders>
              <w:top w:val="nil"/>
              <w:left w:val="nil"/>
              <w:bottom w:val="single" w:sz="4" w:space="0" w:color="auto"/>
              <w:right w:val="nil"/>
            </w:tcBorders>
            <w:shd w:val="clear" w:color="auto" w:fill="FFFFFF" w:themeFill="background1"/>
            <w:noWrap/>
            <w:vAlign w:val="bottom"/>
            <w:hideMark/>
          </w:tcPr>
          <w:p w14:paraId="52ECF735" w14:textId="58009DF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67D4977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61C3FA6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7E92A20" w14:textId="77777777" w:rsidR="00F9722B" w:rsidRDefault="00F9722B" w:rsidP="00F9722B">
      <w:pPr>
        <w:shd w:val="clear" w:color="auto" w:fill="FFFFFF" w:themeFill="background1"/>
        <w:spacing w:line="420" w:lineRule="auto"/>
      </w:pPr>
      <w:r w:rsidRPr="000470B5">
        <w:t>Note: * p &lt; 0.05</w:t>
      </w:r>
    </w:p>
    <w:sectPr w:rsidR="00F97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FEDBB" w14:textId="77777777" w:rsidR="00010019" w:rsidRDefault="00010019" w:rsidP="00030BF9">
      <w:pPr>
        <w:spacing w:after="0" w:line="240" w:lineRule="auto"/>
      </w:pPr>
      <w:r>
        <w:separator/>
      </w:r>
    </w:p>
  </w:endnote>
  <w:endnote w:type="continuationSeparator" w:id="0">
    <w:p w14:paraId="4D597250" w14:textId="77777777" w:rsidR="00010019" w:rsidRDefault="00010019"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rdia New">
    <w:panose1 w:val="020B0304020202020204"/>
    <w:charset w:val="DE"/>
    <w:family w:val="roman"/>
    <w:notTrueType/>
    <w:pitch w:val="variable"/>
    <w:sig w:usb0="01000001" w:usb1="00000000" w:usb2="00000000" w:usb3="00000000" w:csb0="0001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151CFF94" w:rsidR="00066C69" w:rsidRDefault="00066C69">
        <w:pPr>
          <w:pStyle w:val="Footer"/>
          <w:jc w:val="right"/>
        </w:pPr>
        <w:r>
          <w:fldChar w:fldCharType="begin"/>
        </w:r>
        <w:r>
          <w:instrText xml:space="preserve"> PAGE   \* MERGEFORMAT </w:instrText>
        </w:r>
        <w:r>
          <w:fldChar w:fldCharType="separate"/>
        </w:r>
        <w:r w:rsidR="00D57E57">
          <w:rPr>
            <w:noProof/>
          </w:rPr>
          <w:t>21</w:t>
        </w:r>
        <w:r>
          <w:rPr>
            <w:noProof/>
          </w:rPr>
          <w:fldChar w:fldCharType="end"/>
        </w:r>
      </w:p>
    </w:sdtContent>
  </w:sdt>
  <w:p w14:paraId="569ADECE" w14:textId="77777777" w:rsidR="00066C69" w:rsidRDefault="00066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17380" w14:textId="77777777" w:rsidR="00010019" w:rsidRDefault="00010019" w:rsidP="00030BF9">
      <w:pPr>
        <w:spacing w:after="0" w:line="240" w:lineRule="auto"/>
      </w:pPr>
      <w:r>
        <w:separator/>
      </w:r>
    </w:p>
  </w:footnote>
  <w:footnote w:type="continuationSeparator" w:id="0">
    <w:p w14:paraId="014B19E8" w14:textId="77777777" w:rsidR="00010019" w:rsidRDefault="00010019"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Windows Live" w15:userId="9536f88b73f07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4&lt;/item&gt;&lt;item&gt;45&lt;/item&gt;&lt;item&gt;46&lt;/item&gt;&lt;item&gt;47&lt;/item&gt;&lt;/record-ids&gt;&lt;/item&gt;&lt;/Libraries&gt;"/>
  </w:docVars>
  <w:rsids>
    <w:rsidRoot w:val="00B21F55"/>
    <w:rsid w:val="0000066D"/>
    <w:rsid w:val="000012AE"/>
    <w:rsid w:val="00003185"/>
    <w:rsid w:val="00004194"/>
    <w:rsid w:val="00004D30"/>
    <w:rsid w:val="00010019"/>
    <w:rsid w:val="00017BF7"/>
    <w:rsid w:val="00023D44"/>
    <w:rsid w:val="00030BF9"/>
    <w:rsid w:val="00043821"/>
    <w:rsid w:val="000470B5"/>
    <w:rsid w:val="00060605"/>
    <w:rsid w:val="00066C69"/>
    <w:rsid w:val="00075362"/>
    <w:rsid w:val="00082855"/>
    <w:rsid w:val="00091BBD"/>
    <w:rsid w:val="000A3305"/>
    <w:rsid w:val="000A4643"/>
    <w:rsid w:val="000A6BDA"/>
    <w:rsid w:val="000C1393"/>
    <w:rsid w:val="000C4517"/>
    <w:rsid w:val="000D729D"/>
    <w:rsid w:val="000E0873"/>
    <w:rsid w:val="000E47EB"/>
    <w:rsid w:val="000E6C1A"/>
    <w:rsid w:val="000F0DAB"/>
    <w:rsid w:val="000F0F6A"/>
    <w:rsid w:val="00104088"/>
    <w:rsid w:val="0011332B"/>
    <w:rsid w:val="00136247"/>
    <w:rsid w:val="00142461"/>
    <w:rsid w:val="0016663A"/>
    <w:rsid w:val="00171E05"/>
    <w:rsid w:val="0017386D"/>
    <w:rsid w:val="0018204F"/>
    <w:rsid w:val="00185A2A"/>
    <w:rsid w:val="00193A13"/>
    <w:rsid w:val="001951ED"/>
    <w:rsid w:val="0019552C"/>
    <w:rsid w:val="001B6570"/>
    <w:rsid w:val="001C4DCD"/>
    <w:rsid w:val="001D5BCA"/>
    <w:rsid w:val="001E10CA"/>
    <w:rsid w:val="001E1F86"/>
    <w:rsid w:val="00203A99"/>
    <w:rsid w:val="00223D36"/>
    <w:rsid w:val="0023165B"/>
    <w:rsid w:val="00243FE0"/>
    <w:rsid w:val="002643EC"/>
    <w:rsid w:val="00270CD2"/>
    <w:rsid w:val="00271442"/>
    <w:rsid w:val="00273392"/>
    <w:rsid w:val="00277960"/>
    <w:rsid w:val="00286772"/>
    <w:rsid w:val="00290811"/>
    <w:rsid w:val="00293963"/>
    <w:rsid w:val="002A50BC"/>
    <w:rsid w:val="002A5561"/>
    <w:rsid w:val="002C1B43"/>
    <w:rsid w:val="002C5340"/>
    <w:rsid w:val="002D21DB"/>
    <w:rsid w:val="002D3BFB"/>
    <w:rsid w:val="002E5203"/>
    <w:rsid w:val="002F7B08"/>
    <w:rsid w:val="00307147"/>
    <w:rsid w:val="00307D55"/>
    <w:rsid w:val="00315AFD"/>
    <w:rsid w:val="00322611"/>
    <w:rsid w:val="00334000"/>
    <w:rsid w:val="003368CB"/>
    <w:rsid w:val="003405A6"/>
    <w:rsid w:val="0035240A"/>
    <w:rsid w:val="003534A8"/>
    <w:rsid w:val="00366332"/>
    <w:rsid w:val="003714E1"/>
    <w:rsid w:val="0038660F"/>
    <w:rsid w:val="00395DCB"/>
    <w:rsid w:val="003A09CF"/>
    <w:rsid w:val="003A7919"/>
    <w:rsid w:val="003B2FCD"/>
    <w:rsid w:val="003B475A"/>
    <w:rsid w:val="003B76EA"/>
    <w:rsid w:val="003C4212"/>
    <w:rsid w:val="003C4C47"/>
    <w:rsid w:val="003D3031"/>
    <w:rsid w:val="003E32AD"/>
    <w:rsid w:val="003F62AA"/>
    <w:rsid w:val="00407F8D"/>
    <w:rsid w:val="00411374"/>
    <w:rsid w:val="00413EEA"/>
    <w:rsid w:val="00422B11"/>
    <w:rsid w:val="00424A48"/>
    <w:rsid w:val="0042775F"/>
    <w:rsid w:val="0043124E"/>
    <w:rsid w:val="0043429D"/>
    <w:rsid w:val="004505C4"/>
    <w:rsid w:val="00453E6E"/>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57AE3"/>
    <w:rsid w:val="00564FEB"/>
    <w:rsid w:val="0057085D"/>
    <w:rsid w:val="00585FFC"/>
    <w:rsid w:val="005A277E"/>
    <w:rsid w:val="005A5177"/>
    <w:rsid w:val="005B4A3B"/>
    <w:rsid w:val="005B5144"/>
    <w:rsid w:val="005B57FA"/>
    <w:rsid w:val="005B6896"/>
    <w:rsid w:val="005B6915"/>
    <w:rsid w:val="005C2081"/>
    <w:rsid w:val="005D0159"/>
    <w:rsid w:val="005F0C53"/>
    <w:rsid w:val="00601B80"/>
    <w:rsid w:val="006052BB"/>
    <w:rsid w:val="00612E13"/>
    <w:rsid w:val="0061606B"/>
    <w:rsid w:val="00632BDC"/>
    <w:rsid w:val="00643CAB"/>
    <w:rsid w:val="00651205"/>
    <w:rsid w:val="00651EBA"/>
    <w:rsid w:val="0065321E"/>
    <w:rsid w:val="00654709"/>
    <w:rsid w:val="00663CD5"/>
    <w:rsid w:val="00680A18"/>
    <w:rsid w:val="00685937"/>
    <w:rsid w:val="0069541A"/>
    <w:rsid w:val="006964EC"/>
    <w:rsid w:val="006A25E2"/>
    <w:rsid w:val="006A3048"/>
    <w:rsid w:val="006B2BAF"/>
    <w:rsid w:val="006B42E0"/>
    <w:rsid w:val="006D2801"/>
    <w:rsid w:val="006D4EFA"/>
    <w:rsid w:val="006D69A5"/>
    <w:rsid w:val="006E2A6D"/>
    <w:rsid w:val="006E568F"/>
    <w:rsid w:val="006E5DEB"/>
    <w:rsid w:val="007225FA"/>
    <w:rsid w:val="0072546F"/>
    <w:rsid w:val="00734A65"/>
    <w:rsid w:val="00741731"/>
    <w:rsid w:val="00743454"/>
    <w:rsid w:val="00744BD4"/>
    <w:rsid w:val="007463D1"/>
    <w:rsid w:val="00750274"/>
    <w:rsid w:val="00767F13"/>
    <w:rsid w:val="00772685"/>
    <w:rsid w:val="0077555D"/>
    <w:rsid w:val="0077623D"/>
    <w:rsid w:val="00787DFB"/>
    <w:rsid w:val="007A5A6A"/>
    <w:rsid w:val="007B52B8"/>
    <w:rsid w:val="007C5C98"/>
    <w:rsid w:val="007D3AD2"/>
    <w:rsid w:val="007E21FD"/>
    <w:rsid w:val="007E5FC0"/>
    <w:rsid w:val="007F1C37"/>
    <w:rsid w:val="007F3A88"/>
    <w:rsid w:val="00807A91"/>
    <w:rsid w:val="00811397"/>
    <w:rsid w:val="00821ADD"/>
    <w:rsid w:val="0084078D"/>
    <w:rsid w:val="00854054"/>
    <w:rsid w:val="008562B7"/>
    <w:rsid w:val="0085713E"/>
    <w:rsid w:val="0085716A"/>
    <w:rsid w:val="008575C4"/>
    <w:rsid w:val="00861CDD"/>
    <w:rsid w:val="00863F80"/>
    <w:rsid w:val="008641AA"/>
    <w:rsid w:val="008667F0"/>
    <w:rsid w:val="0087021C"/>
    <w:rsid w:val="008709B6"/>
    <w:rsid w:val="0087444F"/>
    <w:rsid w:val="00874E26"/>
    <w:rsid w:val="0088305D"/>
    <w:rsid w:val="00887E74"/>
    <w:rsid w:val="0089173A"/>
    <w:rsid w:val="008B2BE6"/>
    <w:rsid w:val="008F2DC6"/>
    <w:rsid w:val="008F3B07"/>
    <w:rsid w:val="008F4001"/>
    <w:rsid w:val="00900170"/>
    <w:rsid w:val="0090433A"/>
    <w:rsid w:val="0090676A"/>
    <w:rsid w:val="009130B4"/>
    <w:rsid w:val="009179DA"/>
    <w:rsid w:val="009254ED"/>
    <w:rsid w:val="0093280E"/>
    <w:rsid w:val="00944F82"/>
    <w:rsid w:val="0096567A"/>
    <w:rsid w:val="009677A0"/>
    <w:rsid w:val="00970DF2"/>
    <w:rsid w:val="00974E0C"/>
    <w:rsid w:val="00977CB4"/>
    <w:rsid w:val="0099148D"/>
    <w:rsid w:val="0099308E"/>
    <w:rsid w:val="009B2B40"/>
    <w:rsid w:val="009C538E"/>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501F"/>
    <w:rsid w:val="00A9725D"/>
    <w:rsid w:val="00AB37BF"/>
    <w:rsid w:val="00AE3246"/>
    <w:rsid w:val="00AF2922"/>
    <w:rsid w:val="00AF4FC3"/>
    <w:rsid w:val="00B0573D"/>
    <w:rsid w:val="00B16847"/>
    <w:rsid w:val="00B21F55"/>
    <w:rsid w:val="00B240B8"/>
    <w:rsid w:val="00B26DA0"/>
    <w:rsid w:val="00B3053D"/>
    <w:rsid w:val="00B33278"/>
    <w:rsid w:val="00B3534C"/>
    <w:rsid w:val="00B379EB"/>
    <w:rsid w:val="00B50625"/>
    <w:rsid w:val="00B50770"/>
    <w:rsid w:val="00B64198"/>
    <w:rsid w:val="00B64795"/>
    <w:rsid w:val="00B72F7D"/>
    <w:rsid w:val="00B82950"/>
    <w:rsid w:val="00BA7DAA"/>
    <w:rsid w:val="00BC7FA4"/>
    <w:rsid w:val="00BD2BA2"/>
    <w:rsid w:val="00BE5C78"/>
    <w:rsid w:val="00BF335C"/>
    <w:rsid w:val="00C00C6F"/>
    <w:rsid w:val="00C01021"/>
    <w:rsid w:val="00C17DFB"/>
    <w:rsid w:val="00C251D5"/>
    <w:rsid w:val="00C3521B"/>
    <w:rsid w:val="00C62A51"/>
    <w:rsid w:val="00C636D8"/>
    <w:rsid w:val="00C70518"/>
    <w:rsid w:val="00C73B93"/>
    <w:rsid w:val="00C806B7"/>
    <w:rsid w:val="00C936E1"/>
    <w:rsid w:val="00CA6751"/>
    <w:rsid w:val="00CC1D15"/>
    <w:rsid w:val="00CC4068"/>
    <w:rsid w:val="00CC5A86"/>
    <w:rsid w:val="00CE50EB"/>
    <w:rsid w:val="00D01504"/>
    <w:rsid w:val="00D02C2C"/>
    <w:rsid w:val="00D04003"/>
    <w:rsid w:val="00D14539"/>
    <w:rsid w:val="00D16583"/>
    <w:rsid w:val="00D237F7"/>
    <w:rsid w:val="00D23A35"/>
    <w:rsid w:val="00D23FE4"/>
    <w:rsid w:val="00D27651"/>
    <w:rsid w:val="00D30686"/>
    <w:rsid w:val="00D35034"/>
    <w:rsid w:val="00D360F6"/>
    <w:rsid w:val="00D362B7"/>
    <w:rsid w:val="00D43C8B"/>
    <w:rsid w:val="00D4597D"/>
    <w:rsid w:val="00D57E57"/>
    <w:rsid w:val="00D67BB4"/>
    <w:rsid w:val="00D70A06"/>
    <w:rsid w:val="00D72CAC"/>
    <w:rsid w:val="00D84913"/>
    <w:rsid w:val="00D90370"/>
    <w:rsid w:val="00D92377"/>
    <w:rsid w:val="00D92E0D"/>
    <w:rsid w:val="00D93766"/>
    <w:rsid w:val="00DA07FF"/>
    <w:rsid w:val="00DA19A3"/>
    <w:rsid w:val="00DA5EC6"/>
    <w:rsid w:val="00DB26B5"/>
    <w:rsid w:val="00DB3CBE"/>
    <w:rsid w:val="00DC3ABE"/>
    <w:rsid w:val="00DC4CC1"/>
    <w:rsid w:val="00DD2EA1"/>
    <w:rsid w:val="00DD7B25"/>
    <w:rsid w:val="00DF5930"/>
    <w:rsid w:val="00DF64F9"/>
    <w:rsid w:val="00DF7F50"/>
    <w:rsid w:val="00E00131"/>
    <w:rsid w:val="00E058A2"/>
    <w:rsid w:val="00E1171D"/>
    <w:rsid w:val="00E122FD"/>
    <w:rsid w:val="00E30027"/>
    <w:rsid w:val="00E3075B"/>
    <w:rsid w:val="00E40168"/>
    <w:rsid w:val="00E4161A"/>
    <w:rsid w:val="00E41C3C"/>
    <w:rsid w:val="00E438E7"/>
    <w:rsid w:val="00E53F07"/>
    <w:rsid w:val="00E57D57"/>
    <w:rsid w:val="00E818EC"/>
    <w:rsid w:val="00E8547D"/>
    <w:rsid w:val="00E85676"/>
    <w:rsid w:val="00E85E04"/>
    <w:rsid w:val="00E907EE"/>
    <w:rsid w:val="00E91C90"/>
    <w:rsid w:val="00E9471F"/>
    <w:rsid w:val="00E95E27"/>
    <w:rsid w:val="00E96D7F"/>
    <w:rsid w:val="00EA03A5"/>
    <w:rsid w:val="00EA074C"/>
    <w:rsid w:val="00EA688B"/>
    <w:rsid w:val="00EC2894"/>
    <w:rsid w:val="00EC33C7"/>
    <w:rsid w:val="00ED514E"/>
    <w:rsid w:val="00EE2463"/>
    <w:rsid w:val="00F01E9B"/>
    <w:rsid w:val="00F11AC3"/>
    <w:rsid w:val="00F12614"/>
    <w:rsid w:val="00F1316A"/>
    <w:rsid w:val="00F25599"/>
    <w:rsid w:val="00F337E6"/>
    <w:rsid w:val="00F36970"/>
    <w:rsid w:val="00F44FDE"/>
    <w:rsid w:val="00F461BD"/>
    <w:rsid w:val="00F465F8"/>
    <w:rsid w:val="00F54185"/>
    <w:rsid w:val="00F6215B"/>
    <w:rsid w:val="00F9722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7629">
      <w:bodyDiv w:val="1"/>
      <w:marLeft w:val="0"/>
      <w:marRight w:val="0"/>
      <w:marTop w:val="0"/>
      <w:marBottom w:val="0"/>
      <w:divBdr>
        <w:top w:val="none" w:sz="0" w:space="0" w:color="auto"/>
        <w:left w:val="none" w:sz="0" w:space="0" w:color="auto"/>
        <w:bottom w:val="none" w:sz="0" w:space="0" w:color="auto"/>
        <w:right w:val="none" w:sz="0" w:space="0" w:color="auto"/>
      </w:divBdr>
    </w:div>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94C0-5179-40F6-B3F4-68F465A1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28</Pages>
  <Words>9425</Words>
  <Characters>53728</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3</cp:revision>
  <cp:lastPrinted>2015-10-27T05:24:00Z</cp:lastPrinted>
  <dcterms:created xsi:type="dcterms:W3CDTF">2015-10-31T16:20:00Z</dcterms:created>
  <dcterms:modified xsi:type="dcterms:W3CDTF">2015-10-31T16:38:00Z</dcterms:modified>
</cp:coreProperties>
</file>